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B345" w14:textId="1EB057D5" w:rsidR="007945EC" w:rsidRPr="00593F0E" w:rsidRDefault="007945EC" w:rsidP="0076243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t>ŽILINSKÁ UNIVERZITA V ŽILINE</w:t>
      </w:r>
    </w:p>
    <w:p w14:paraId="34ECC49F" w14:textId="00241457" w:rsidR="007945EC" w:rsidRDefault="00A61FA0" w:rsidP="00E31602">
      <w:pPr>
        <w:spacing w:after="4231" w:line="259" w:lineRule="auto"/>
        <w:ind w:right="84" w:firstLine="0"/>
        <w:jc w:val="center"/>
      </w:pPr>
      <w:r w:rsidRPr="007325E5">
        <w:rPr>
          <w:rFonts w:ascii="Times New Roman" w:hAnsi="Times New Roman" w:cs="Times New Roman"/>
          <w:sz w:val="34"/>
        </w:rPr>
        <w:t xml:space="preserve">Fakulta riadenia a </w:t>
      </w:r>
      <w:r w:rsidR="009264F1" w:rsidRPr="003D68C3">
        <w:rPr>
          <w:rFonts w:ascii="Times New Roman" w:hAnsi="Times New Roman" w:cs="Times New Roman"/>
          <w:sz w:val="34"/>
        </w:rPr>
        <w:t>informatiky</w:t>
      </w:r>
    </w:p>
    <w:p w14:paraId="4F331CB1" w14:textId="285EA7AC" w:rsidR="007945EC" w:rsidRPr="00854DF5" w:rsidRDefault="007945EC" w:rsidP="00854DF5">
      <w:pPr>
        <w:pStyle w:val="NormalnyBezOdseku"/>
        <w:spacing w:after="3404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76E08372" w14:textId="5E4A730E" w:rsidR="007945EC" w:rsidRPr="00593F0E" w:rsidRDefault="00FE74CD" w:rsidP="007945EC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PAVOL ŠURIN</w:t>
      </w:r>
    </w:p>
    <w:p w14:paraId="24C96B77" w14:textId="77777777" w:rsidR="00FE74CD" w:rsidRPr="00FE74CD" w:rsidRDefault="00FE74CD" w:rsidP="00E918FC">
      <w:pPr>
        <w:spacing w:before="240" w:after="120" w:line="259" w:lineRule="auto"/>
        <w:ind w:left="10" w:right="0" w:hanging="10"/>
        <w:jc w:val="center"/>
        <w:rPr>
          <w:rFonts w:ascii="Times New Roman" w:hAnsi="Times New Roman" w:cs="Times New Roman"/>
          <w:sz w:val="36"/>
          <w:szCs w:val="36"/>
        </w:rPr>
      </w:pPr>
      <w:r w:rsidRPr="00FE74CD">
        <w:rPr>
          <w:rFonts w:ascii="Times New Roman" w:hAnsi="Times New Roman" w:cs="Times New Roman"/>
          <w:b/>
          <w:sz w:val="36"/>
          <w:szCs w:val="36"/>
        </w:rPr>
        <w:t>Experimentálne porovnanie prioritných frontov</w:t>
      </w:r>
    </w:p>
    <w:p w14:paraId="3E8D2DF9" w14:textId="2B78E8E9" w:rsidR="007945EC" w:rsidRDefault="007945EC" w:rsidP="007945EC">
      <w:pPr>
        <w:pStyle w:val="NormalnyBezOdseku"/>
        <w:spacing w:line="240" w:lineRule="auto"/>
        <w:jc w:val="center"/>
      </w:pPr>
      <w:r>
        <w:t xml:space="preserve">Vedúci práce: </w:t>
      </w:r>
      <w:r w:rsidR="003E7F8B" w:rsidRPr="007325E5">
        <w:t>Ing.</w:t>
      </w:r>
      <w:r w:rsidR="003E7F8B" w:rsidRPr="003E7F8B">
        <w:t xml:space="preserve"> </w:t>
      </w:r>
      <w:r w:rsidR="003E7F8B" w:rsidRPr="007325E5">
        <w:t>Jankovič Peter, PhD</w:t>
      </w:r>
    </w:p>
    <w:p w14:paraId="49298086" w14:textId="75CDF023" w:rsidR="007945EC" w:rsidRDefault="007945EC" w:rsidP="007945EC">
      <w:pPr>
        <w:pStyle w:val="NormalnyBezOdseku"/>
        <w:spacing w:line="240" w:lineRule="auto"/>
        <w:jc w:val="center"/>
      </w:pPr>
      <w:r>
        <w:t>Registračné číslo:</w:t>
      </w:r>
      <w:r w:rsidR="0045119C" w:rsidRPr="0045119C">
        <w:rPr>
          <w:rStyle w:val="Nadpis3Char"/>
        </w:rPr>
        <w:t xml:space="preserve"> </w:t>
      </w:r>
      <w:r w:rsidR="0045119C">
        <w:rPr>
          <w:rStyle w:val="text"/>
        </w:rPr>
        <w:t>1237/2020</w:t>
      </w:r>
    </w:p>
    <w:p w14:paraId="58347111" w14:textId="13E81A9F" w:rsidR="007945EC" w:rsidRPr="0045119C" w:rsidRDefault="007945EC" w:rsidP="007945EC">
      <w:pPr>
        <w:pStyle w:val="NormalnyBezOdseku"/>
        <w:spacing w:line="240" w:lineRule="auto"/>
        <w:jc w:val="center"/>
        <w:sectPr w:rsidR="007945EC" w:rsidRPr="0045119C" w:rsidSect="00E918FC">
          <w:headerReference w:type="default" r:id="rId8"/>
          <w:pgSz w:w="11906" w:h="16838" w:code="9"/>
          <w:pgMar w:top="1418" w:right="1134" w:bottom="1418" w:left="1985" w:header="709" w:footer="709" w:gutter="0"/>
          <w:cols w:space="708"/>
          <w:vAlign w:val="center"/>
          <w:titlePg/>
          <w:docGrid w:linePitch="360"/>
        </w:sectPr>
      </w:pPr>
      <w:r w:rsidRPr="0045119C">
        <w:t xml:space="preserve">Žilina, </w:t>
      </w:r>
      <w:r w:rsidR="0045119C">
        <w:t>2021</w:t>
      </w:r>
    </w:p>
    <w:p w14:paraId="6C5369EF" w14:textId="77777777" w:rsidR="0045119C" w:rsidRPr="00593F0E" w:rsidRDefault="0045119C" w:rsidP="0076243E">
      <w:pPr>
        <w:pStyle w:val="NormalnyBezOdseku"/>
        <w:jc w:val="center"/>
        <w:rPr>
          <w:b/>
          <w:sz w:val="36"/>
        </w:rPr>
      </w:pPr>
      <w:r w:rsidRPr="00593F0E">
        <w:rPr>
          <w:b/>
          <w:sz w:val="36"/>
        </w:rPr>
        <w:lastRenderedPageBreak/>
        <w:t>ŽILINSKÁ UNIVERZITA V ŽILINE</w:t>
      </w:r>
    </w:p>
    <w:p w14:paraId="5713EEFB" w14:textId="77777777" w:rsidR="0045119C" w:rsidRDefault="0045119C" w:rsidP="0045119C">
      <w:pPr>
        <w:spacing w:after="4231" w:line="259" w:lineRule="auto"/>
        <w:ind w:right="84" w:firstLine="0"/>
        <w:jc w:val="center"/>
      </w:pPr>
      <w:r w:rsidRPr="007325E5">
        <w:rPr>
          <w:rFonts w:ascii="Times New Roman" w:hAnsi="Times New Roman" w:cs="Times New Roman"/>
          <w:sz w:val="34"/>
        </w:rPr>
        <w:t>Fakulta riadenia a informatiky</w:t>
      </w:r>
    </w:p>
    <w:p w14:paraId="32C40873" w14:textId="55DA47B6" w:rsidR="0045119C" w:rsidRDefault="0045119C" w:rsidP="00DC32F8">
      <w:pPr>
        <w:pStyle w:val="NormalnyBezOdseku"/>
        <w:jc w:val="center"/>
        <w:rPr>
          <w:sz w:val="48"/>
        </w:rPr>
      </w:pPr>
      <w:r w:rsidRPr="00593F0E">
        <w:rPr>
          <w:sz w:val="48"/>
        </w:rPr>
        <w:t>BAKALÁRSKA PRÁCA</w:t>
      </w:r>
    </w:p>
    <w:p w14:paraId="6F9205E5" w14:textId="6CA2716C" w:rsidR="000E3ACB" w:rsidRPr="00476CFB" w:rsidRDefault="00476CFB" w:rsidP="00E918FC">
      <w:pPr>
        <w:pStyle w:val="NormalnyBezOdseku"/>
        <w:spacing w:after="2160"/>
        <w:jc w:val="center"/>
        <w:rPr>
          <w:sz w:val="36"/>
          <w:szCs w:val="36"/>
        </w:rPr>
      </w:pPr>
      <w:r w:rsidRPr="003E28FF">
        <w:rPr>
          <w:sz w:val="36"/>
        </w:rPr>
        <w:t>ŠTUDIJNÝ ODBOR:</w:t>
      </w:r>
      <w:r>
        <w:t xml:space="preserve"> </w:t>
      </w:r>
      <w:r>
        <w:rPr>
          <w:sz w:val="36"/>
          <w:szCs w:val="36"/>
        </w:rPr>
        <w:t>INFORMATIKA</w:t>
      </w:r>
    </w:p>
    <w:p w14:paraId="5F27EC6D" w14:textId="19495451" w:rsidR="00E918FC" w:rsidRPr="00593F0E" w:rsidRDefault="0045119C" w:rsidP="00E918FC">
      <w:pPr>
        <w:pStyle w:val="NormalnyBezOdseku"/>
        <w:spacing w:line="240" w:lineRule="auto"/>
        <w:jc w:val="center"/>
        <w:rPr>
          <w:sz w:val="36"/>
        </w:rPr>
      </w:pPr>
      <w:r>
        <w:rPr>
          <w:sz w:val="36"/>
        </w:rPr>
        <w:t>PAVOL ŠURIN</w:t>
      </w:r>
    </w:p>
    <w:p w14:paraId="75CC7891" w14:textId="77777777" w:rsidR="0045119C" w:rsidRPr="00FE74CD" w:rsidRDefault="0045119C" w:rsidP="00E918FC">
      <w:pPr>
        <w:spacing w:before="240" w:after="120" w:line="259" w:lineRule="auto"/>
        <w:ind w:left="10" w:right="16" w:hanging="10"/>
        <w:jc w:val="center"/>
        <w:rPr>
          <w:rFonts w:ascii="Times New Roman" w:hAnsi="Times New Roman" w:cs="Times New Roman"/>
          <w:sz w:val="36"/>
          <w:szCs w:val="36"/>
        </w:rPr>
      </w:pPr>
      <w:r w:rsidRPr="00FE74CD">
        <w:rPr>
          <w:rFonts w:ascii="Times New Roman" w:hAnsi="Times New Roman" w:cs="Times New Roman"/>
          <w:b/>
          <w:sz w:val="36"/>
          <w:szCs w:val="36"/>
        </w:rPr>
        <w:t>Experimentálne porovnanie prioritných frontov</w:t>
      </w:r>
    </w:p>
    <w:p w14:paraId="532C244B" w14:textId="77777777" w:rsidR="00CF6F9C" w:rsidRPr="00BB4DB4" w:rsidRDefault="00CF6F9C" w:rsidP="00CF6F9C">
      <w:pPr>
        <w:pStyle w:val="NormalnyBezOdseku"/>
        <w:spacing w:line="240" w:lineRule="auto"/>
        <w:jc w:val="center"/>
      </w:pPr>
      <w:r w:rsidRPr="00BB4DB4">
        <w:t>Žilinská univerzita v Žiline</w:t>
      </w:r>
    </w:p>
    <w:p w14:paraId="5F7936B3" w14:textId="0BF06643" w:rsidR="00CF6F9C" w:rsidRPr="00BB4DB4" w:rsidRDefault="00CF6F9C" w:rsidP="00CF6F9C">
      <w:pPr>
        <w:pStyle w:val="NormalnyBezOdseku"/>
        <w:spacing w:line="240" w:lineRule="auto"/>
        <w:jc w:val="center"/>
      </w:pPr>
      <w:r w:rsidRPr="00BB4DB4">
        <w:t xml:space="preserve">Fakulta </w:t>
      </w:r>
      <w:r w:rsidR="003E28FF">
        <w:t>riadenia a informatiky</w:t>
      </w:r>
    </w:p>
    <w:p w14:paraId="4834489E" w14:textId="1F66C928" w:rsidR="00CF6F9C" w:rsidRPr="00BB4DB4" w:rsidRDefault="00CF6F9C" w:rsidP="00CF6F9C">
      <w:pPr>
        <w:pStyle w:val="NormalnyBezOdseku"/>
        <w:spacing w:line="240" w:lineRule="auto"/>
        <w:jc w:val="center"/>
      </w:pPr>
      <w:r>
        <w:t>Školiace pracovisko</w:t>
      </w:r>
      <w:r w:rsidR="003E28FF">
        <w:t xml:space="preserve"> Žilina</w:t>
      </w:r>
      <w:r w:rsidRPr="00BB4DB4">
        <w:t xml:space="preserve"> </w:t>
      </w:r>
    </w:p>
    <w:p w14:paraId="2D431868" w14:textId="33D64088" w:rsidR="00CF6F9C" w:rsidRPr="003E28FF" w:rsidRDefault="00CF6F9C" w:rsidP="00CF6F9C">
      <w:pPr>
        <w:pStyle w:val="NormalnyBezOdseku"/>
        <w:spacing w:line="240" w:lineRule="auto"/>
        <w:jc w:val="center"/>
        <w:sectPr w:rsidR="00CF6F9C" w:rsidRPr="003E28FF" w:rsidSect="00F740A4">
          <w:headerReference w:type="first" r:id="rId9"/>
          <w:pgSz w:w="11906" w:h="16838" w:code="9"/>
          <w:pgMar w:top="1418" w:right="1134" w:bottom="1418" w:left="1985" w:header="709" w:footer="709" w:gutter="0"/>
          <w:pgNumType w:fmt="lowerRoman" w:start="2"/>
          <w:cols w:space="708"/>
          <w:vAlign w:val="center"/>
          <w:titlePg/>
          <w:docGrid w:linePitch="326"/>
        </w:sectPr>
      </w:pPr>
      <w:r w:rsidRPr="003E28FF">
        <w:t xml:space="preserve">Žilina, </w:t>
      </w:r>
      <w:r w:rsidR="003E28FF" w:rsidRPr="003E28FF">
        <w:t>2021</w:t>
      </w:r>
    </w:p>
    <w:p w14:paraId="67DAA9D9" w14:textId="77777777" w:rsidR="009264F1" w:rsidRPr="007325E5" w:rsidRDefault="009264F1" w:rsidP="00F5417F">
      <w:pPr>
        <w:spacing w:after="609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Čestné vyhlásenie</w:t>
      </w:r>
    </w:p>
    <w:p w14:paraId="4AB2CDA3" w14:textId="3827B069" w:rsidR="009264F1" w:rsidRPr="007325E5" w:rsidRDefault="009264F1" w:rsidP="00F5417F">
      <w:pPr>
        <w:spacing w:after="494" w:line="358" w:lineRule="auto"/>
        <w:ind w:left="10" w:right="16" w:firstLine="35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Prehlasujem, že som bakalársku prácu </w:t>
      </w:r>
      <w:r w:rsidRPr="007325E5">
        <w:rPr>
          <w:rFonts w:ascii="Times New Roman" w:hAnsi="Times New Roman" w:cs="Times New Roman"/>
          <w:i/>
        </w:rPr>
        <w:t xml:space="preserve">Experimentálne porovnanie prioritných frontov </w:t>
      </w:r>
      <w:r w:rsidRPr="007325E5">
        <w:rPr>
          <w:rFonts w:ascii="Times New Roman" w:hAnsi="Times New Roman" w:cs="Times New Roman"/>
        </w:rPr>
        <w:t>vypracoval samostatne pod vedením Ing. Peter Jankovič</w:t>
      </w:r>
      <w:r w:rsidR="00F40066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PhD</w:t>
      </w:r>
      <w:r w:rsidR="00F40066" w:rsidRPr="007325E5">
        <w:rPr>
          <w:rFonts w:ascii="Times New Roman" w:hAnsi="Times New Roman" w:cs="Times New Roman"/>
        </w:rPr>
        <w:t>.</w:t>
      </w:r>
      <w:r w:rsidRPr="007325E5">
        <w:rPr>
          <w:rFonts w:ascii="Times New Roman" w:hAnsi="Times New Roman" w:cs="Times New Roman"/>
        </w:rPr>
        <w:t xml:space="preserve"> a uviedol v nej všetky použité literárne a iné odborné zdroje v súlade s právnymi predpismi, vnútornými predpismi Žilinskej univerzity a vnútornými aktmi riadenia Žilinskej univerzity a Fakulty riadenia a informatiky.</w:t>
      </w:r>
    </w:p>
    <w:p w14:paraId="4887BDF5" w14:textId="77777777" w:rsidR="009264F1" w:rsidRPr="007325E5" w:rsidRDefault="009264F1" w:rsidP="00F5417F">
      <w:pPr>
        <w:tabs>
          <w:tab w:val="right" w:pos="9540"/>
        </w:tabs>
        <w:spacing w:after="124"/>
        <w:ind w:right="16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V Žiline, dňa ..............</w:t>
      </w:r>
      <w:r w:rsidRPr="007325E5">
        <w:rPr>
          <w:rFonts w:ascii="Times New Roman" w:hAnsi="Times New Roman" w:cs="Times New Roman"/>
        </w:rPr>
        <w:tab/>
        <w:t>..........................................</w:t>
      </w:r>
    </w:p>
    <w:p w14:paraId="1A8F2E62" w14:textId="65A773A0" w:rsidR="009264F1" w:rsidRPr="007325E5" w:rsidRDefault="00F64199" w:rsidP="00F5417F">
      <w:pPr>
        <w:spacing w:after="226" w:line="259" w:lineRule="auto"/>
        <w:ind w:left="10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Pavol Šurin</w:t>
      </w:r>
    </w:p>
    <w:p w14:paraId="01F318EE" w14:textId="77777777" w:rsidR="009264F1" w:rsidRPr="007325E5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</w:rPr>
        <w:sectPr w:rsidR="009264F1" w:rsidRPr="007325E5" w:rsidSect="00F740A4">
          <w:footerReference w:type="default" r:id="rId10"/>
          <w:headerReference w:type="first" r:id="rId11"/>
          <w:pgSz w:w="11906" w:h="16838" w:code="9"/>
          <w:pgMar w:top="1418" w:right="1134" w:bottom="1418" w:left="1985" w:header="709" w:footer="709" w:gutter="0"/>
          <w:pgNumType w:start="3"/>
          <w:cols w:space="708"/>
          <w:vAlign w:val="center"/>
          <w:docGrid w:linePitch="326"/>
        </w:sectPr>
      </w:pPr>
    </w:p>
    <w:p w14:paraId="66102632" w14:textId="77777777" w:rsidR="009264F1" w:rsidRPr="007325E5" w:rsidRDefault="009264F1" w:rsidP="00F5417F">
      <w:pPr>
        <w:spacing w:after="820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Poďakovanie</w:t>
      </w:r>
    </w:p>
    <w:p w14:paraId="14962DCD" w14:textId="007B8736" w:rsidR="009264F1" w:rsidRPr="007325E5" w:rsidRDefault="009264F1" w:rsidP="00F5417F">
      <w:pPr>
        <w:spacing w:line="356" w:lineRule="auto"/>
        <w:ind w:left="12" w:right="16" w:firstLine="351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Na tomto mieste by som </w:t>
      </w:r>
      <w:r w:rsidRPr="003D68C3">
        <w:rPr>
          <w:rFonts w:ascii="Times New Roman" w:hAnsi="Times New Roman" w:cs="Times New Roman"/>
        </w:rPr>
        <w:t>chcel</w:t>
      </w:r>
      <w:r w:rsidRPr="007325E5">
        <w:rPr>
          <w:rFonts w:ascii="Times New Roman" w:hAnsi="Times New Roman" w:cs="Times New Roman"/>
        </w:rPr>
        <w:t xml:space="preserve"> poďakovať vedúcemu </w:t>
      </w:r>
      <w:r w:rsidR="00FD74BB">
        <w:rPr>
          <w:rFonts w:ascii="Times New Roman" w:hAnsi="Times New Roman" w:cs="Times New Roman"/>
        </w:rPr>
        <w:t xml:space="preserve">bakalárskej </w:t>
      </w:r>
      <w:r w:rsidRPr="007325E5">
        <w:rPr>
          <w:rFonts w:ascii="Times New Roman" w:hAnsi="Times New Roman" w:cs="Times New Roman"/>
        </w:rPr>
        <w:t>práce</w:t>
      </w:r>
      <w:r w:rsidR="00E45877" w:rsidRPr="007325E5">
        <w:rPr>
          <w:rFonts w:ascii="Times New Roman" w:hAnsi="Times New Roman" w:cs="Times New Roman"/>
        </w:rPr>
        <w:t xml:space="preserve"> Ing. Pet</w:t>
      </w:r>
      <w:r w:rsidR="00FD74BB">
        <w:rPr>
          <w:rFonts w:ascii="Times New Roman" w:hAnsi="Times New Roman" w:cs="Times New Roman"/>
        </w:rPr>
        <w:t>rovi</w:t>
      </w:r>
      <w:r w:rsidR="00E45877" w:rsidRPr="007325E5">
        <w:rPr>
          <w:rFonts w:ascii="Times New Roman" w:hAnsi="Times New Roman" w:cs="Times New Roman"/>
        </w:rPr>
        <w:t xml:space="preserve"> Jankovič</w:t>
      </w:r>
      <w:r w:rsidR="00FD74BB">
        <w:rPr>
          <w:rFonts w:ascii="Times New Roman" w:hAnsi="Times New Roman" w:cs="Times New Roman"/>
        </w:rPr>
        <w:t>ovi</w:t>
      </w:r>
      <w:r w:rsidR="00E45877" w:rsidRPr="007325E5">
        <w:rPr>
          <w:rFonts w:ascii="Times New Roman" w:hAnsi="Times New Roman" w:cs="Times New Roman"/>
        </w:rPr>
        <w:t xml:space="preserve">, PhD </w:t>
      </w:r>
      <w:r w:rsidRPr="007325E5">
        <w:rPr>
          <w:rFonts w:ascii="Times New Roman" w:hAnsi="Times New Roman" w:cs="Times New Roman"/>
        </w:rPr>
        <w:t xml:space="preserve">za cenné pripomienky a odborné rady, ktorými prispel k vypracovaniu tejto </w:t>
      </w:r>
      <w:r w:rsidR="00E45877" w:rsidRPr="007325E5">
        <w:rPr>
          <w:rFonts w:ascii="Times New Roman" w:hAnsi="Times New Roman" w:cs="Times New Roman"/>
        </w:rPr>
        <w:t xml:space="preserve">bakalárskej </w:t>
      </w:r>
      <w:r w:rsidRPr="007325E5">
        <w:rPr>
          <w:rFonts w:ascii="Times New Roman" w:hAnsi="Times New Roman" w:cs="Times New Roman"/>
        </w:rPr>
        <w:t>práce.</w:t>
      </w:r>
    </w:p>
    <w:p w14:paraId="66C9FE30" w14:textId="77777777" w:rsidR="00FD095A" w:rsidRPr="007325E5" w:rsidRDefault="00FD095A" w:rsidP="00F5417F">
      <w:pPr>
        <w:spacing w:after="546"/>
        <w:ind w:left="22" w:right="16" w:hanging="10"/>
        <w:jc w:val="both"/>
        <w:rPr>
          <w:rFonts w:ascii="Times New Roman" w:hAnsi="Times New Roman" w:cs="Times New Roman"/>
          <w:b/>
        </w:rPr>
        <w:sectPr w:rsidR="00FD095A" w:rsidRPr="007325E5" w:rsidSect="00F740A4">
          <w:pgSz w:w="11906" w:h="16838" w:code="9"/>
          <w:pgMar w:top="1418" w:right="1134" w:bottom="1418" w:left="1985" w:header="708" w:footer="708" w:gutter="0"/>
          <w:cols w:space="708"/>
          <w:vAlign w:val="center"/>
          <w:docGrid w:linePitch="326"/>
        </w:sectPr>
      </w:pPr>
    </w:p>
    <w:p w14:paraId="09939D97" w14:textId="77777777" w:rsidR="009264F1" w:rsidRPr="007325E5" w:rsidRDefault="009264F1" w:rsidP="00F5417F">
      <w:pPr>
        <w:spacing w:after="546"/>
        <w:ind w:left="22" w:right="16" w:hanging="1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ABSTRAKT V ŠTÁTNOM JAZYKU</w:t>
      </w:r>
    </w:p>
    <w:p w14:paraId="56AF6923" w14:textId="30572ED7" w:rsidR="009264F1" w:rsidRPr="007325E5" w:rsidRDefault="00E45877" w:rsidP="008725F8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ŠURIN</w:t>
      </w:r>
      <w:r w:rsidR="009264F1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Pavol</w:t>
      </w:r>
      <w:r w:rsidR="009264F1" w:rsidRPr="007325E5">
        <w:rPr>
          <w:rFonts w:ascii="Times New Roman" w:hAnsi="Times New Roman" w:cs="Times New Roman"/>
        </w:rPr>
        <w:t xml:space="preserve">: </w:t>
      </w:r>
      <w:r w:rsidRPr="008725F8">
        <w:rPr>
          <w:rFonts w:ascii="Times New Roman" w:hAnsi="Times New Roman" w:cs="Times New Roman"/>
          <w:iCs/>
        </w:rPr>
        <w:t>Experimentálne porovnanie prioritných frontov</w:t>
      </w:r>
      <w:r w:rsidR="009264F1" w:rsidRPr="007325E5">
        <w:rPr>
          <w:rFonts w:ascii="Times New Roman" w:hAnsi="Times New Roman" w:cs="Times New Roman"/>
        </w:rPr>
        <w:t xml:space="preserve">. [Bakalárska práca]. – Žilinská Univerzita v Žiline. Fakulta riadenia a informatiky; Katedra informatiky. – Školiteľ/Vedúci: </w:t>
      </w:r>
      <w:r w:rsidRPr="007325E5">
        <w:rPr>
          <w:rFonts w:ascii="Times New Roman" w:hAnsi="Times New Roman" w:cs="Times New Roman"/>
        </w:rPr>
        <w:t>Ing. Peter Jankovič, PhD</w:t>
      </w:r>
      <w:r w:rsidRPr="008725F8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 xml:space="preserve">– Mesto: FRI UNIZA, </w:t>
      </w:r>
      <w:r w:rsidRPr="007325E5">
        <w:rPr>
          <w:rFonts w:ascii="Times New Roman" w:hAnsi="Times New Roman" w:cs="Times New Roman"/>
        </w:rPr>
        <w:t>2021</w:t>
      </w:r>
      <w:r w:rsidR="009264F1" w:rsidRPr="007325E5">
        <w:rPr>
          <w:rFonts w:ascii="Times New Roman" w:hAnsi="Times New Roman" w:cs="Times New Roman"/>
        </w:rPr>
        <w:t>. Počet strán</w:t>
      </w:r>
      <w:r w:rsidRPr="007325E5">
        <w:rPr>
          <w:rFonts w:ascii="Times New Roman" w:hAnsi="Times New Roman" w:cs="Times New Roman"/>
        </w:rPr>
        <w:t xml:space="preserve"> </w:t>
      </w:r>
      <w:r w:rsidR="004076A6">
        <w:rPr>
          <w:rFonts w:ascii="Times New Roman" w:hAnsi="Times New Roman" w:cs="Times New Roman"/>
        </w:rPr>
        <w:t>48</w:t>
      </w:r>
    </w:p>
    <w:p w14:paraId="226154A2" w14:textId="29F1BDDE" w:rsidR="009264F1" w:rsidRDefault="009264F1" w:rsidP="00781159">
      <w:pPr>
        <w:spacing w:after="380" w:line="360" w:lineRule="auto"/>
        <w:ind w:right="16" w:firstLine="42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Cieľom bakalárskej práce je </w:t>
      </w:r>
      <w:r w:rsidR="00EF6A1D">
        <w:rPr>
          <w:rFonts w:ascii="Times New Roman" w:hAnsi="Times New Roman" w:cs="Times New Roman"/>
        </w:rPr>
        <w:t>popis prioritných frontov, ich implementácii</w:t>
      </w:r>
      <w:r w:rsidR="00145B7F">
        <w:rPr>
          <w:rFonts w:ascii="Times New Roman" w:hAnsi="Times New Roman" w:cs="Times New Roman"/>
        </w:rPr>
        <w:t xml:space="preserve"> a </w:t>
      </w:r>
      <w:r w:rsidR="00EF6A1D">
        <w:rPr>
          <w:rFonts w:ascii="Times New Roman" w:hAnsi="Times New Roman" w:cs="Times New Roman"/>
        </w:rPr>
        <w:t>testov</w:t>
      </w:r>
      <w:r w:rsidR="00145B7F">
        <w:rPr>
          <w:rFonts w:ascii="Times New Roman" w:hAnsi="Times New Roman" w:cs="Times New Roman"/>
        </w:rPr>
        <w:t>.</w:t>
      </w:r>
      <w:r w:rsidR="00EF6A1D">
        <w:rPr>
          <w:rFonts w:ascii="Times New Roman" w:hAnsi="Times New Roman" w:cs="Times New Roman"/>
        </w:rPr>
        <w:t xml:space="preserve"> </w:t>
      </w:r>
      <w:r w:rsidR="00145B7F">
        <w:rPr>
          <w:rFonts w:ascii="Times New Roman" w:hAnsi="Times New Roman" w:cs="Times New Roman"/>
        </w:rPr>
        <w:t xml:space="preserve">Práca sa </w:t>
      </w:r>
      <w:r w:rsidR="00F334F9">
        <w:rPr>
          <w:rFonts w:ascii="Times New Roman" w:hAnsi="Times New Roman" w:cs="Times New Roman"/>
        </w:rPr>
        <w:t xml:space="preserve">primárne zaoberáme </w:t>
      </w:r>
      <w:r w:rsidR="00F02B67">
        <w:rPr>
          <w:rFonts w:ascii="Times New Roman" w:hAnsi="Times New Roman" w:cs="Times New Roman"/>
        </w:rPr>
        <w:t xml:space="preserve">binárnou haldou, binomickou haldou, </w:t>
      </w:r>
      <w:proofErr w:type="spellStart"/>
      <w:r w:rsidR="00BC1BFB">
        <w:rPr>
          <w:rFonts w:ascii="Times New Roman" w:hAnsi="Times New Roman" w:cs="Times New Roman"/>
        </w:rPr>
        <w:t>F</w:t>
      </w:r>
      <w:r w:rsidR="00F02B67">
        <w:rPr>
          <w:rFonts w:ascii="Times New Roman" w:hAnsi="Times New Roman" w:cs="Times New Roman"/>
        </w:rPr>
        <w:t>ibonacciho</w:t>
      </w:r>
      <w:proofErr w:type="spellEnd"/>
      <w:r w:rsidR="00F02B67">
        <w:rPr>
          <w:rFonts w:ascii="Times New Roman" w:hAnsi="Times New Roman" w:cs="Times New Roman"/>
        </w:rPr>
        <w:t xml:space="preserve"> haldou, párovacou </w:t>
      </w:r>
      <w:r w:rsidR="00781159">
        <w:rPr>
          <w:rFonts w:ascii="Times New Roman" w:hAnsi="Times New Roman" w:cs="Times New Roman"/>
        </w:rPr>
        <w:t>haldou a úrovňovou párovacou haldou.</w:t>
      </w:r>
    </w:p>
    <w:p w14:paraId="0AF89A6E" w14:textId="7BD18AF7" w:rsidR="009264F1" w:rsidRPr="007325E5" w:rsidRDefault="009264F1" w:rsidP="00F5417F">
      <w:pPr>
        <w:spacing w:after="1035"/>
        <w:ind w:left="12" w:right="1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t>Kľúčové slová</w:t>
      </w:r>
      <w:r w:rsidRPr="007325E5">
        <w:rPr>
          <w:rFonts w:ascii="Times New Roman" w:hAnsi="Times New Roman" w:cs="Times New Roman"/>
        </w:rPr>
        <w:t>:</w:t>
      </w:r>
      <w:r w:rsidR="00381297">
        <w:rPr>
          <w:rFonts w:ascii="Times New Roman" w:hAnsi="Times New Roman" w:cs="Times New Roman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H</w:t>
      </w:r>
      <w:r w:rsidR="00381297" w:rsidRPr="00943E27">
        <w:rPr>
          <w:rFonts w:ascii="Times New Roman" w:hAnsi="Times New Roman" w:cs="Times New Roman"/>
          <w:color w:val="auto"/>
        </w:rPr>
        <w:t>alda,</w:t>
      </w:r>
      <w:r w:rsidRPr="00943E27">
        <w:rPr>
          <w:rFonts w:ascii="Times New Roman" w:hAnsi="Times New Roman" w:cs="Times New Roman"/>
          <w:color w:val="auto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P</w:t>
      </w:r>
      <w:r w:rsidR="00D370F1" w:rsidRPr="00943E27">
        <w:rPr>
          <w:rFonts w:ascii="Times New Roman" w:hAnsi="Times New Roman" w:cs="Times New Roman"/>
          <w:color w:val="auto"/>
        </w:rPr>
        <w:t>rioritný front</w:t>
      </w:r>
      <w:r w:rsidR="002260DD" w:rsidRPr="00943E27">
        <w:rPr>
          <w:rFonts w:ascii="Times New Roman" w:hAnsi="Times New Roman" w:cs="Times New Roman"/>
          <w:color w:val="auto"/>
        </w:rPr>
        <w:t xml:space="preserve"> </w:t>
      </w:r>
    </w:p>
    <w:p w14:paraId="7E491DB0" w14:textId="1BACBD88" w:rsidR="009264F1" w:rsidRDefault="009264F1" w:rsidP="00F5417F">
      <w:pPr>
        <w:spacing w:after="329"/>
        <w:ind w:left="22" w:right="16" w:hanging="10"/>
        <w:jc w:val="both"/>
        <w:rPr>
          <w:rFonts w:ascii="Times New Roman" w:hAnsi="Times New Roman" w:cs="Times New Roman"/>
          <w:b/>
        </w:rPr>
      </w:pPr>
      <w:r w:rsidRPr="007325E5">
        <w:rPr>
          <w:rFonts w:ascii="Times New Roman" w:hAnsi="Times New Roman" w:cs="Times New Roman"/>
          <w:b/>
        </w:rPr>
        <w:t>ABSTRAKT V CUDZOM JAZYKU</w:t>
      </w:r>
    </w:p>
    <w:p w14:paraId="4CEFD290" w14:textId="2FBD71A7" w:rsidR="004076A6" w:rsidRPr="007325E5" w:rsidRDefault="004076A6" w:rsidP="00404455">
      <w:pPr>
        <w:spacing w:after="0" w:line="358" w:lineRule="auto"/>
        <w:ind w:left="14" w:right="16" w:hanging="4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ŠURIN, Pavol: </w:t>
      </w:r>
      <w:proofErr w:type="spellStart"/>
      <w:r>
        <w:rPr>
          <w:rFonts w:ascii="Times New Roman" w:hAnsi="Times New Roman" w:cs="Times New Roman"/>
          <w:iCs/>
        </w:rPr>
        <w:t>Experimental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comparisons</w:t>
      </w:r>
      <w:proofErr w:type="spellEnd"/>
      <w:r>
        <w:rPr>
          <w:rFonts w:ascii="Times New Roman" w:hAnsi="Times New Roman" w:cs="Times New Roman"/>
          <w:iCs/>
        </w:rPr>
        <w:t xml:space="preserve"> of priority </w:t>
      </w:r>
      <w:proofErr w:type="spellStart"/>
      <w:r>
        <w:rPr>
          <w:rFonts w:ascii="Times New Roman" w:hAnsi="Times New Roman" w:cs="Times New Roman"/>
          <w:iCs/>
        </w:rPr>
        <w:t>queues</w:t>
      </w:r>
      <w:proofErr w:type="spellEnd"/>
      <w:r w:rsidRPr="007325E5">
        <w:rPr>
          <w:rFonts w:ascii="Times New Roman" w:hAnsi="Times New Roman" w:cs="Times New Roman"/>
        </w:rPr>
        <w:t>. [</w:t>
      </w:r>
      <w:proofErr w:type="spellStart"/>
      <w:r>
        <w:rPr>
          <w:rFonts w:ascii="Times New Roman" w:hAnsi="Times New Roman" w:cs="Times New Roman"/>
        </w:rPr>
        <w:t>Bachelor</w:t>
      </w:r>
      <w:r w:rsidR="00A93818">
        <w:rPr>
          <w:rFonts w:ascii="Times New Roman" w:hAnsi="Times New Roman" w:cs="Times New Roman"/>
        </w:rPr>
        <w:t>‘s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thesis</w:t>
      </w:r>
      <w:proofErr w:type="spellEnd"/>
      <w:r w:rsidRPr="007325E5">
        <w:rPr>
          <w:rFonts w:ascii="Times New Roman" w:hAnsi="Times New Roman" w:cs="Times New Roman"/>
        </w:rPr>
        <w:t>]. –</w:t>
      </w:r>
      <w:proofErr w:type="spellStart"/>
      <w:r w:rsidR="00A93818">
        <w:rPr>
          <w:rFonts w:ascii="Times New Roman" w:hAnsi="Times New Roman" w:cs="Times New Roman"/>
        </w:rPr>
        <w:t>Univerity</w:t>
      </w:r>
      <w:proofErr w:type="spellEnd"/>
      <w:r w:rsidR="00A93818">
        <w:rPr>
          <w:rFonts w:ascii="Times New Roman" w:hAnsi="Times New Roman" w:cs="Times New Roman"/>
        </w:rPr>
        <w:t xml:space="preserve"> of Žilina</w:t>
      </w:r>
      <w:r w:rsidRPr="007325E5">
        <w:rPr>
          <w:rFonts w:ascii="Times New Roman" w:hAnsi="Times New Roman" w:cs="Times New Roman"/>
        </w:rPr>
        <w:t xml:space="preserve">. </w:t>
      </w:r>
      <w:proofErr w:type="spellStart"/>
      <w:r w:rsidR="00A93818">
        <w:rPr>
          <w:rFonts w:ascii="Times New Roman" w:hAnsi="Times New Roman" w:cs="Times New Roman"/>
        </w:rPr>
        <w:t>Faculty</w:t>
      </w:r>
      <w:proofErr w:type="spellEnd"/>
      <w:r w:rsidR="00A93818">
        <w:rPr>
          <w:rFonts w:ascii="Times New Roman" w:hAnsi="Times New Roman" w:cs="Times New Roman"/>
        </w:rPr>
        <w:t xml:space="preserve"> of management and </w:t>
      </w:r>
      <w:proofErr w:type="spellStart"/>
      <w:r w:rsidR="00A93818">
        <w:rPr>
          <w:rFonts w:ascii="Times New Roman" w:hAnsi="Times New Roman" w:cs="Times New Roman"/>
        </w:rPr>
        <w:t>informatics</w:t>
      </w:r>
      <w:proofErr w:type="spellEnd"/>
      <w:r w:rsidRPr="007325E5">
        <w:rPr>
          <w:rFonts w:ascii="Times New Roman" w:hAnsi="Times New Roman" w:cs="Times New Roman"/>
        </w:rPr>
        <w:t xml:space="preserve">; </w:t>
      </w:r>
      <w:proofErr w:type="spellStart"/>
      <w:r w:rsidR="00404455">
        <w:rPr>
          <w:rFonts w:ascii="Times New Roman" w:hAnsi="Times New Roman" w:cs="Times New Roman"/>
        </w:rPr>
        <w:t>Supervisor</w:t>
      </w:r>
      <w:proofErr w:type="spellEnd"/>
      <w:r w:rsidRPr="007325E5">
        <w:rPr>
          <w:rFonts w:ascii="Times New Roman" w:hAnsi="Times New Roman" w:cs="Times New Roman"/>
        </w:rPr>
        <w:t>: Ing. Peter Jankovič, PhD</w:t>
      </w:r>
      <w:r w:rsidRPr="008725F8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 xml:space="preserve">– </w:t>
      </w:r>
      <w:r w:rsidR="00404455">
        <w:rPr>
          <w:rFonts w:ascii="Times New Roman" w:hAnsi="Times New Roman" w:cs="Times New Roman"/>
        </w:rPr>
        <w:t>City</w:t>
      </w:r>
      <w:r w:rsidRPr="007325E5">
        <w:rPr>
          <w:rFonts w:ascii="Times New Roman" w:hAnsi="Times New Roman" w:cs="Times New Roman"/>
        </w:rPr>
        <w:t xml:space="preserve">: FRI UNIZA, 2021. </w:t>
      </w:r>
      <w:proofErr w:type="spellStart"/>
      <w:r w:rsidR="00404455">
        <w:rPr>
          <w:rFonts w:ascii="Times New Roman" w:hAnsi="Times New Roman" w:cs="Times New Roman"/>
        </w:rPr>
        <w:t>Number</w:t>
      </w:r>
      <w:proofErr w:type="spellEnd"/>
      <w:r w:rsidR="00404455">
        <w:rPr>
          <w:rFonts w:ascii="Times New Roman" w:hAnsi="Times New Roman" w:cs="Times New Roman"/>
        </w:rPr>
        <w:t xml:space="preserve"> of </w:t>
      </w:r>
      <w:proofErr w:type="spellStart"/>
      <w:r w:rsidR="00404455">
        <w:rPr>
          <w:rFonts w:ascii="Times New Roman" w:hAnsi="Times New Roman" w:cs="Times New Roman"/>
        </w:rPr>
        <w:t>pages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48</w:t>
      </w:r>
    </w:p>
    <w:p w14:paraId="5604DDD3" w14:textId="22F09DE6" w:rsidR="009264F1" w:rsidRPr="007325E5" w:rsidRDefault="009264F1" w:rsidP="00162CF6">
      <w:pPr>
        <w:spacing w:after="380" w:line="360" w:lineRule="auto"/>
        <w:ind w:right="16" w:firstLine="384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</w:rPr>
        <w:t>The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aim</w:t>
      </w:r>
      <w:proofErr w:type="spellEnd"/>
      <w:r w:rsidRPr="007325E5">
        <w:rPr>
          <w:rFonts w:ascii="Times New Roman" w:hAnsi="Times New Roman" w:cs="Times New Roman"/>
        </w:rPr>
        <w:t xml:space="preserve"> of </w:t>
      </w:r>
      <w:proofErr w:type="spellStart"/>
      <w:r w:rsidRPr="007325E5">
        <w:rPr>
          <w:rFonts w:ascii="Times New Roman" w:hAnsi="Times New Roman" w:cs="Times New Roman"/>
        </w:rPr>
        <w:t>the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thesis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is</w:t>
      </w:r>
      <w:proofErr w:type="spellEnd"/>
      <w:r w:rsidRPr="007325E5">
        <w:rPr>
          <w:rFonts w:ascii="Times New Roman" w:hAnsi="Times New Roman" w:cs="Times New Roman"/>
        </w:rPr>
        <w:t xml:space="preserve"> to </w:t>
      </w:r>
      <w:proofErr w:type="spellStart"/>
      <w:r w:rsidR="003E5C3A">
        <w:rPr>
          <w:rFonts w:ascii="Times New Roman" w:hAnsi="Times New Roman" w:cs="Times New Roman"/>
        </w:rPr>
        <w:t>describe</w:t>
      </w:r>
      <w:proofErr w:type="spellEnd"/>
      <w:r w:rsidR="003E5C3A">
        <w:rPr>
          <w:rFonts w:ascii="Times New Roman" w:hAnsi="Times New Roman" w:cs="Times New Roman"/>
        </w:rPr>
        <w:t xml:space="preserve"> priority </w:t>
      </w:r>
      <w:proofErr w:type="spellStart"/>
      <w:r w:rsidR="003E5C3A">
        <w:rPr>
          <w:rFonts w:ascii="Times New Roman" w:hAnsi="Times New Roman" w:cs="Times New Roman"/>
        </w:rPr>
        <w:t>queues</w:t>
      </w:r>
      <w:proofErr w:type="spellEnd"/>
      <w:r w:rsidR="003E5C3A">
        <w:rPr>
          <w:rFonts w:ascii="Times New Roman" w:hAnsi="Times New Roman" w:cs="Times New Roman"/>
        </w:rPr>
        <w:t xml:space="preserve">, </w:t>
      </w:r>
      <w:proofErr w:type="spellStart"/>
      <w:r w:rsidR="003E5C3A">
        <w:rPr>
          <w:rFonts w:ascii="Times New Roman" w:hAnsi="Times New Roman" w:cs="Times New Roman"/>
        </w:rPr>
        <w:t>their</w:t>
      </w:r>
      <w:proofErr w:type="spellEnd"/>
      <w:r w:rsidR="003E5C3A">
        <w:rPr>
          <w:rFonts w:ascii="Times New Roman" w:hAnsi="Times New Roman" w:cs="Times New Roman"/>
        </w:rPr>
        <w:t xml:space="preserve"> </w:t>
      </w:r>
      <w:proofErr w:type="spellStart"/>
      <w:r w:rsidR="003E5C3A">
        <w:rPr>
          <w:rFonts w:ascii="Times New Roman" w:hAnsi="Times New Roman" w:cs="Times New Roman"/>
        </w:rPr>
        <w:t>implementations</w:t>
      </w:r>
      <w:proofErr w:type="spellEnd"/>
      <w:r w:rsidR="003E5C3A">
        <w:rPr>
          <w:rFonts w:ascii="Times New Roman" w:hAnsi="Times New Roman" w:cs="Times New Roman"/>
        </w:rPr>
        <w:t>, and</w:t>
      </w:r>
      <w:r w:rsidR="00E45F6A">
        <w:rPr>
          <w:rFonts w:ascii="Times New Roman" w:hAnsi="Times New Roman" w:cs="Times New Roman"/>
        </w:rPr>
        <w:t xml:space="preserve"> test </w:t>
      </w:r>
      <w:proofErr w:type="spellStart"/>
      <w:r w:rsidR="00E45F6A">
        <w:rPr>
          <w:rFonts w:ascii="Times New Roman" w:hAnsi="Times New Roman" w:cs="Times New Roman"/>
        </w:rPr>
        <w:t>their</w:t>
      </w:r>
      <w:proofErr w:type="spellEnd"/>
      <w:r w:rsidR="002D1745">
        <w:rPr>
          <w:rFonts w:ascii="Times New Roman" w:hAnsi="Times New Roman" w:cs="Times New Roman"/>
        </w:rPr>
        <w:t xml:space="preserve"> </w:t>
      </w:r>
      <w:proofErr w:type="spellStart"/>
      <w:r w:rsidR="002D1745">
        <w:rPr>
          <w:rFonts w:ascii="Times New Roman" w:hAnsi="Times New Roman" w:cs="Times New Roman"/>
        </w:rPr>
        <w:t>performance</w:t>
      </w:r>
      <w:proofErr w:type="spellEnd"/>
      <w:r w:rsidR="002D1745">
        <w:rPr>
          <w:rFonts w:ascii="Times New Roman" w:hAnsi="Times New Roman" w:cs="Times New Roman"/>
        </w:rPr>
        <w:t xml:space="preserve">. </w:t>
      </w:r>
      <w:proofErr w:type="spellStart"/>
      <w:r w:rsidR="00603B62">
        <w:rPr>
          <w:rFonts w:ascii="Times New Roman" w:hAnsi="Times New Roman" w:cs="Times New Roman"/>
        </w:rPr>
        <w:t>The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main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focus</w:t>
      </w:r>
      <w:proofErr w:type="spellEnd"/>
      <w:r w:rsidR="00603B62">
        <w:rPr>
          <w:rFonts w:ascii="Times New Roman" w:hAnsi="Times New Roman" w:cs="Times New Roman"/>
        </w:rPr>
        <w:t xml:space="preserve"> of </w:t>
      </w:r>
      <w:proofErr w:type="spellStart"/>
      <w:r w:rsidR="00603B62">
        <w:rPr>
          <w:rFonts w:ascii="Times New Roman" w:hAnsi="Times New Roman" w:cs="Times New Roman"/>
        </w:rPr>
        <w:t>this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thesis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is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binary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603B62">
        <w:rPr>
          <w:rFonts w:ascii="Times New Roman" w:hAnsi="Times New Roman" w:cs="Times New Roman"/>
        </w:rPr>
        <w:t xml:space="preserve">, </w:t>
      </w:r>
      <w:proofErr w:type="spellStart"/>
      <w:r w:rsidR="00603B62">
        <w:rPr>
          <w:rFonts w:ascii="Times New Roman" w:hAnsi="Times New Roman" w:cs="Times New Roman"/>
        </w:rPr>
        <w:t>binomial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603B62">
        <w:rPr>
          <w:rFonts w:ascii="Times New Roman" w:hAnsi="Times New Roman" w:cs="Times New Roman"/>
        </w:rPr>
        <w:t xml:space="preserve">, </w:t>
      </w:r>
      <w:proofErr w:type="spellStart"/>
      <w:r w:rsidR="00603B62">
        <w:rPr>
          <w:rFonts w:ascii="Times New Roman" w:hAnsi="Times New Roman" w:cs="Times New Roman"/>
        </w:rPr>
        <w:t>fibonacci</w:t>
      </w:r>
      <w:proofErr w:type="spellEnd"/>
      <w:r w:rsidR="00603B62">
        <w:rPr>
          <w:rFonts w:ascii="Times New Roman" w:hAnsi="Times New Roman" w:cs="Times New Roman"/>
        </w:rPr>
        <w:t xml:space="preserve"> </w:t>
      </w:r>
      <w:proofErr w:type="spellStart"/>
      <w:r w:rsidR="00603B6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 xml:space="preserve">, </w:t>
      </w:r>
      <w:proofErr w:type="spellStart"/>
      <w:r w:rsidR="00952CF2">
        <w:rPr>
          <w:rFonts w:ascii="Times New Roman" w:hAnsi="Times New Roman" w:cs="Times New Roman"/>
        </w:rPr>
        <w:t>pairing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 xml:space="preserve"> and </w:t>
      </w:r>
      <w:proofErr w:type="spellStart"/>
      <w:r w:rsidR="00952CF2">
        <w:rPr>
          <w:rFonts w:ascii="Times New Roman" w:hAnsi="Times New Roman" w:cs="Times New Roman"/>
        </w:rPr>
        <w:t>rank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pairing</w:t>
      </w:r>
      <w:proofErr w:type="spellEnd"/>
      <w:r w:rsidR="00952CF2">
        <w:rPr>
          <w:rFonts w:ascii="Times New Roman" w:hAnsi="Times New Roman" w:cs="Times New Roman"/>
        </w:rPr>
        <w:t xml:space="preserve"> </w:t>
      </w:r>
      <w:proofErr w:type="spellStart"/>
      <w:r w:rsidR="00952CF2">
        <w:rPr>
          <w:rFonts w:ascii="Times New Roman" w:hAnsi="Times New Roman" w:cs="Times New Roman"/>
        </w:rPr>
        <w:t>heap</w:t>
      </w:r>
      <w:proofErr w:type="spellEnd"/>
      <w:r w:rsidR="00952CF2">
        <w:rPr>
          <w:rFonts w:ascii="Times New Roman" w:hAnsi="Times New Roman" w:cs="Times New Roman"/>
        </w:rPr>
        <w:t>.</w:t>
      </w:r>
    </w:p>
    <w:p w14:paraId="13BECF48" w14:textId="4D6C2193" w:rsidR="009264F1" w:rsidRPr="007325E5" w:rsidRDefault="009264F1" w:rsidP="00F5417F">
      <w:pPr>
        <w:ind w:left="12" w:right="16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  <w:b/>
        </w:rPr>
        <w:t>Key</w:t>
      </w:r>
      <w:proofErr w:type="spellEnd"/>
      <w:r w:rsidRPr="007325E5">
        <w:rPr>
          <w:rFonts w:ascii="Times New Roman" w:hAnsi="Times New Roman" w:cs="Times New Roman"/>
          <w:b/>
        </w:rPr>
        <w:t xml:space="preserve"> </w:t>
      </w:r>
      <w:proofErr w:type="spellStart"/>
      <w:r w:rsidRPr="007325E5">
        <w:rPr>
          <w:rFonts w:ascii="Times New Roman" w:hAnsi="Times New Roman" w:cs="Times New Roman"/>
          <w:b/>
        </w:rPr>
        <w:t>words</w:t>
      </w:r>
      <w:proofErr w:type="spellEnd"/>
      <w:r w:rsidRPr="007325E5">
        <w:rPr>
          <w:rFonts w:ascii="Times New Roman" w:hAnsi="Times New Roman" w:cs="Times New Roman"/>
          <w:b/>
        </w:rPr>
        <w:t>:</w:t>
      </w:r>
      <w:r w:rsidR="00381297">
        <w:rPr>
          <w:rFonts w:ascii="Times New Roman" w:hAnsi="Times New Roman" w:cs="Times New Roman"/>
          <w:b/>
        </w:rPr>
        <w:t xml:space="preserve"> </w:t>
      </w:r>
      <w:proofErr w:type="spellStart"/>
      <w:r w:rsidR="00943E27" w:rsidRPr="00943E27">
        <w:rPr>
          <w:rFonts w:ascii="Times New Roman" w:hAnsi="Times New Roman" w:cs="Times New Roman"/>
          <w:color w:val="auto"/>
        </w:rPr>
        <w:t>H</w:t>
      </w:r>
      <w:r w:rsidR="00381297" w:rsidRPr="00943E27">
        <w:rPr>
          <w:rFonts w:ascii="Times New Roman" w:hAnsi="Times New Roman" w:cs="Times New Roman"/>
          <w:color w:val="auto"/>
        </w:rPr>
        <w:t>eap</w:t>
      </w:r>
      <w:proofErr w:type="spellEnd"/>
      <w:r w:rsidR="00381297" w:rsidRPr="00943E27">
        <w:rPr>
          <w:rFonts w:ascii="Times New Roman" w:hAnsi="Times New Roman" w:cs="Times New Roman"/>
          <w:color w:val="auto"/>
        </w:rPr>
        <w:t>,</w:t>
      </w:r>
      <w:r w:rsidRPr="00943E27">
        <w:rPr>
          <w:rFonts w:ascii="Times New Roman" w:hAnsi="Times New Roman" w:cs="Times New Roman"/>
          <w:b/>
          <w:color w:val="auto"/>
        </w:rPr>
        <w:t xml:space="preserve"> </w:t>
      </w:r>
      <w:r w:rsidR="00943E27" w:rsidRPr="00943E27">
        <w:rPr>
          <w:rFonts w:ascii="Times New Roman" w:hAnsi="Times New Roman" w:cs="Times New Roman"/>
          <w:color w:val="auto"/>
        </w:rPr>
        <w:t>P</w:t>
      </w:r>
      <w:r w:rsidR="00952CF2" w:rsidRPr="00943E27">
        <w:rPr>
          <w:rFonts w:ascii="Times New Roman" w:hAnsi="Times New Roman" w:cs="Times New Roman"/>
          <w:color w:val="auto"/>
        </w:rPr>
        <w:t xml:space="preserve">riority </w:t>
      </w:r>
      <w:proofErr w:type="spellStart"/>
      <w:r w:rsidR="00952CF2" w:rsidRPr="00943E27">
        <w:rPr>
          <w:rFonts w:ascii="Times New Roman" w:hAnsi="Times New Roman" w:cs="Times New Roman"/>
          <w:color w:val="auto"/>
        </w:rPr>
        <w:t>queue</w:t>
      </w:r>
      <w:proofErr w:type="spellEnd"/>
    </w:p>
    <w:p w14:paraId="1A22B8A7" w14:textId="77777777" w:rsidR="009264F1" w:rsidRPr="007325E5" w:rsidRDefault="009264F1" w:rsidP="00F5417F">
      <w:pPr>
        <w:spacing w:after="160" w:line="259" w:lineRule="auto"/>
        <w:ind w:right="16" w:firstLine="0"/>
        <w:jc w:val="both"/>
        <w:rPr>
          <w:rFonts w:ascii="Times New Roman" w:hAnsi="Times New Roman" w:cs="Times New Roman"/>
          <w:b/>
          <w:sz w:val="50"/>
        </w:rPr>
      </w:pPr>
      <w:r w:rsidRPr="007325E5">
        <w:rPr>
          <w:rFonts w:ascii="Times New Roman" w:hAnsi="Times New Roman" w:cs="Times New Roman"/>
          <w:b/>
          <w:sz w:val="50"/>
        </w:rPr>
        <w:br w:type="page"/>
      </w:r>
    </w:p>
    <w:bookmarkStart w:id="0" w:name="_Toc8798" w:displacedByCustomXml="next"/>
    <w:sdt>
      <w:sdtPr>
        <w:rPr>
          <w:rFonts w:ascii="Calibri" w:eastAsia="Calibri" w:hAnsi="Calibri" w:cs="Calibri"/>
          <w:color w:val="000000"/>
          <w:sz w:val="24"/>
          <w:szCs w:val="22"/>
        </w:rPr>
        <w:id w:val="-191845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447A6" w14:textId="6922F77A" w:rsidR="00E439DE" w:rsidRPr="00E439DE" w:rsidRDefault="009264F1" w:rsidP="00E439DE">
          <w:pPr>
            <w:pStyle w:val="Hlavikaobsahu"/>
            <w:spacing w:before="0" w:after="120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r w:rsidRPr="00387886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61EA6BDC" w14:textId="033DCA17" w:rsidR="00BE3223" w:rsidRDefault="009264F1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325E5">
            <w:fldChar w:fldCharType="begin"/>
          </w:r>
          <w:r w:rsidRPr="007325E5">
            <w:instrText xml:space="preserve"> TOC \o "1-3" \h \z \u </w:instrText>
          </w:r>
          <w:r w:rsidRPr="007325E5">
            <w:fldChar w:fldCharType="separate"/>
          </w:r>
          <w:hyperlink w:anchor="_Toc6998831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obrázkov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_Toc69988318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8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7938CC2E" w14:textId="3A19A276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1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tabuliek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_Toc69988319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2FE0B2E" w14:textId="72FD59BE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skratiek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6FFB0F6" w14:textId="2A0F354C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Úvod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A34B1A0" w14:textId="184EAE71" w:rsidR="00BE3223" w:rsidRDefault="0002117F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Prioritný front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28EFBF4" w14:textId="753A2955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Binárna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264754A" w14:textId="649884B6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Lenivá binomická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2F473D2" w14:textId="5FFD3CF9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Binomická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18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70C1442" w14:textId="5487BB7A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Fibonacciho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19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5720110" w14:textId="5C5DABF9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7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1.5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Párovacia halda na základe úrovní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19FC1E4" w14:textId="5C66AF42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1.6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Párovacia halda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21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8DE2411" w14:textId="7736B1BC" w:rsidR="00BE3223" w:rsidRDefault="0002117F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2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Implementácie prioritného frontu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_Toc69988329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D1A6AA8" w14:textId="0FE4F73D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3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prvky v prioritnom fronte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97A77A3" w14:textId="0FB783A4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PriorityQueueItem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7A4C826D" w14:textId="24ED0E27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BinaryTreeItem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434841C" w14:textId="776134CE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DegreeBinaryTreeItem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DBD1165" w14:textId="0C28EFB5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2.1.4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FibonacciHeapItem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24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95126C2" w14:textId="7D9A06B2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3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Triedy reprezentujúce prioritný front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948BCDC" w14:textId="0D6CCBC8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PriorityQueue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68242B4" w14:textId="47DDA78F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7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BinaryHeap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E45B3C0" w14:textId="6173DCCD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ExplicitHeap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030DCE15" w14:textId="314BB6EF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3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2.2.4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LazyBinomialHeap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_Toc69988339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27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43A79C86" w14:textId="0D89BB6C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0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2.2.5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BinomialHeap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_Toc69988340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29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02C908F" w14:textId="4C6EA30E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1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2.2.6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FibonacciHeap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_Toc69988341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8B27A32" w14:textId="5C051995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2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2.2.7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RankPairingHeap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_Toc69988342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32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2068524" w14:textId="327F7B84" w:rsidR="00BE3223" w:rsidRDefault="0002117F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988343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2.2.8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PairingHeap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_Toc69988343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33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F2E79AA" w14:textId="6280F82C" w:rsidR="00BE3223" w:rsidRDefault="0002117F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4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Testy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_Toc69988344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54FE4274" w14:textId="1A0F3BDA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5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3.1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Testovacia sada 1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_Toc69988345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36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394831DC" w14:textId="53A7FABA" w:rsidR="00BE3223" w:rsidRDefault="0002117F">
          <w:pPr>
            <w:pStyle w:val="Obsah2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6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3.2</w:t>
            </w:r>
            <w:r w:rsidR="00BE322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Testová sadá 2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_Toc69988346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40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21AD96F8" w14:textId="31EC3AC4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7" w:history="1">
            <w:r w:rsidR="00BE3223" w:rsidRPr="00105132">
              <w:rPr>
                <w:rStyle w:val="Hypertextovprepojenie"/>
                <w:rFonts w:ascii="Times New Roman" w:hAnsi="Times New Roman" w:cs="Times New Roman"/>
                <w:bCs/>
                <w:noProof/>
              </w:rPr>
              <w:t>Záver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_Toc69988347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45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1B857DF7" w14:textId="7F76A630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8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použitej literatúry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_Toc69988348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46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B3E2659" w14:textId="21D8320F" w:rsidR="00BE3223" w:rsidRDefault="0002117F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988349" w:history="1">
            <w:r w:rsidR="00BE3223" w:rsidRPr="00105132">
              <w:rPr>
                <w:rStyle w:val="Hypertextovprepojenie"/>
                <w:rFonts w:ascii="Times New Roman" w:hAnsi="Times New Roman" w:cs="Times New Roman"/>
                <w:noProof/>
              </w:rPr>
              <w:t>Zoznam príloh</w:t>
            </w:r>
            <w:r w:rsidR="00BE3223">
              <w:rPr>
                <w:noProof/>
                <w:webHidden/>
              </w:rPr>
              <w:tab/>
            </w:r>
            <w:r w:rsidR="00BE3223">
              <w:rPr>
                <w:noProof/>
                <w:webHidden/>
              </w:rPr>
              <w:fldChar w:fldCharType="begin"/>
            </w:r>
            <w:r w:rsidR="00BE3223">
              <w:rPr>
                <w:noProof/>
                <w:webHidden/>
              </w:rPr>
              <w:instrText xml:space="preserve"> PAGEREF _Toc69988349 \h </w:instrText>
            </w:r>
            <w:r w:rsidR="00BE3223">
              <w:rPr>
                <w:noProof/>
                <w:webHidden/>
              </w:rPr>
            </w:r>
            <w:r w:rsidR="00BE3223">
              <w:rPr>
                <w:noProof/>
                <w:webHidden/>
              </w:rPr>
              <w:fldChar w:fldCharType="separate"/>
            </w:r>
            <w:r w:rsidR="00BE3223">
              <w:rPr>
                <w:noProof/>
                <w:webHidden/>
              </w:rPr>
              <w:t>47</w:t>
            </w:r>
            <w:r w:rsidR="00BE3223">
              <w:rPr>
                <w:noProof/>
                <w:webHidden/>
              </w:rPr>
              <w:fldChar w:fldCharType="end"/>
            </w:r>
          </w:hyperlink>
        </w:p>
        <w:p w14:paraId="60FF6623" w14:textId="4A521852" w:rsidR="008725F8" w:rsidRDefault="009264F1" w:rsidP="008725F8">
          <w:pPr>
            <w:ind w:firstLine="0"/>
            <w:jc w:val="both"/>
            <w:rPr>
              <w:b/>
              <w:bCs/>
            </w:rPr>
          </w:pPr>
          <w:r w:rsidRPr="007325E5">
            <w:rPr>
              <w:b/>
              <w:bCs/>
            </w:rPr>
            <w:fldChar w:fldCharType="end"/>
          </w:r>
        </w:p>
      </w:sdtContent>
    </w:sdt>
    <w:p w14:paraId="0FE309A1" w14:textId="0F9EFA92" w:rsidR="009264F1" w:rsidRPr="007325E5" w:rsidRDefault="009264F1" w:rsidP="008725F8">
      <w:pPr>
        <w:ind w:firstLine="0"/>
        <w:jc w:val="both"/>
        <w:rPr>
          <w:rFonts w:ascii="Times New Roman" w:hAnsi="Times New Roman" w:cs="Times New Roman"/>
          <w:b/>
          <w:sz w:val="50"/>
        </w:rPr>
      </w:pPr>
      <w:r w:rsidRPr="007325E5">
        <w:rPr>
          <w:rFonts w:ascii="Times New Roman" w:hAnsi="Times New Roman" w:cs="Times New Roman"/>
        </w:rPr>
        <w:br w:type="page"/>
      </w:r>
    </w:p>
    <w:p w14:paraId="13F51106" w14:textId="77777777" w:rsidR="009264F1" w:rsidRPr="005762B3" w:rsidRDefault="009264F1" w:rsidP="005762B3">
      <w:pPr>
        <w:pStyle w:val="Nadpis1"/>
        <w:numPr>
          <w:ilvl w:val="0"/>
          <w:numId w:val="0"/>
        </w:numPr>
        <w:spacing w:before="120"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988318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obrázkov</w:t>
      </w:r>
      <w:bookmarkEnd w:id="1"/>
      <w:bookmarkEnd w:id="0"/>
    </w:p>
    <w:p w14:paraId="29E3DFEE" w14:textId="27EE547E" w:rsidR="00C839CB" w:rsidRDefault="001D7325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7325E5">
        <w:rPr>
          <w:rFonts w:ascii="Times New Roman" w:hAnsi="Times New Roman" w:cs="Times New Roman"/>
        </w:rPr>
        <w:fldChar w:fldCharType="begin"/>
      </w:r>
      <w:r w:rsidRPr="007325E5">
        <w:rPr>
          <w:rFonts w:ascii="Times New Roman" w:hAnsi="Times New Roman" w:cs="Times New Roman"/>
        </w:rPr>
        <w:instrText xml:space="preserve"> TOC \c "Obrázok" </w:instrText>
      </w:r>
      <w:r w:rsidRPr="007325E5">
        <w:rPr>
          <w:rFonts w:ascii="Times New Roman" w:hAnsi="Times New Roman" w:cs="Times New Roman"/>
        </w:rPr>
        <w:fldChar w:fldCharType="separate"/>
      </w:r>
      <w:r w:rsidR="00C839CB" w:rsidRPr="00627328">
        <w:rPr>
          <w:rFonts w:ascii="Times New Roman" w:hAnsi="Times New Roman" w:cs="Times New Roman"/>
          <w:noProof/>
        </w:rPr>
        <w:t>Obr. 1. Binárna halda zobrazená ako explicitný binárny strom</w:t>
      </w:r>
      <w:r w:rsidR="00C839CB">
        <w:rPr>
          <w:noProof/>
        </w:rPr>
        <w:tab/>
      </w:r>
      <w:r w:rsidR="00C839CB">
        <w:rPr>
          <w:noProof/>
        </w:rPr>
        <w:fldChar w:fldCharType="begin"/>
      </w:r>
      <w:r w:rsidR="00C839CB">
        <w:rPr>
          <w:noProof/>
        </w:rPr>
        <w:instrText xml:space="preserve"> PAGEREF _Toc70347365 \h </w:instrText>
      </w:r>
      <w:r w:rsidR="00C839CB">
        <w:rPr>
          <w:noProof/>
        </w:rPr>
      </w:r>
      <w:r w:rsidR="00C839CB">
        <w:rPr>
          <w:noProof/>
        </w:rPr>
        <w:fldChar w:fldCharType="separate"/>
      </w:r>
      <w:r w:rsidR="00C839CB">
        <w:rPr>
          <w:noProof/>
        </w:rPr>
        <w:t>13</w:t>
      </w:r>
      <w:r w:rsidR="00C839CB">
        <w:rPr>
          <w:noProof/>
        </w:rPr>
        <w:fldChar w:fldCharType="end"/>
      </w:r>
    </w:p>
    <w:p w14:paraId="2612885A" w14:textId="65911DD9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2. Binárna halda z obr. 1. zobrazená pomocou poľa a vzťahy jednotlivých prvkov k ich priamym potomkom v rámci neho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05A4D6" w14:textId="4CD05D5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3. Vloženie prvku do binárnej haldy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916BCC" w14:textId="464A6FB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4. Zlúčenie dvoch binomických stromov prvého stupňa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CE16AF1" w14:textId="260D1BF3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5. Rôzne zobrazenia binomického stromu 2. stupňa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ED086BA" w14:textId="5F330370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6. Zlučovanie prvkov použitím viacprechodovej stratégie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CD6BFB" w14:textId="220CAFA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7. Zlučovanie prvkov použitím jednoprechodovej stratégie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B450ED" w14:textId="4406C4F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8. Zvýšenie priority prvku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917EA5" w14:textId="691B0F48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9</w:t>
      </w:r>
      <w:r w:rsidR="00943E27">
        <w:rPr>
          <w:rFonts w:ascii="Times New Roman" w:hAnsi="Times New Roman" w:cs="Times New Roman"/>
          <w:noProof/>
        </w:rPr>
        <w:t>.</w:t>
      </w:r>
      <w:r w:rsidRPr="00627328">
        <w:rPr>
          <w:rFonts w:ascii="Times New Roman" w:hAnsi="Times New Roman" w:cs="Times New Roman"/>
          <w:noProof/>
        </w:rPr>
        <w:t xml:space="preserve"> Zvýšenie priority prvku 12 a sériový rez nad prvkom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3B46505" w14:textId="2DA1679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10. Zvýšenie priority prvku 14 a úprava úrovne prvku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944BEE" w14:textId="5610B7C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11. Diagram prvkov prioritného frontu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631BE82" w14:textId="68892428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12. Diagram triedy PriorityQueue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D663AED" w14:textId="27F42AA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13. Diagram triedy BinaryHeap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5EF4455" w14:textId="6E2AFFE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14. Diagram triedy ExplicitPriorityQueue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71D2720" w14:textId="4572A81C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15. Diagram triedy LazyBinomialHeap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472E3F2" w14:textId="50CA04A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16. Diagram tried 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69F9548" w14:textId="76CF8C4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17. Diagram triedy FibonacciHeap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32EA0E1" w14:textId="3D21B852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18. Diagram triedy LazyBinomialHeap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EDEBAA5" w14:textId="69F4E651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19. Diagram tried PairingHeap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1AB1CCB" w14:textId="28C69376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20. Prostredie MicroProfiler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C7C4ADA" w14:textId="28A7C84E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 21. Prostredie memory profileru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7503C07" w14:textId="7F4FEA7F" w:rsidR="00C839CB" w:rsidRDefault="00C839CB" w:rsidP="00943E27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 w:rsidRPr="00627328">
        <w:rPr>
          <w:rFonts w:ascii="Times New Roman" w:hAnsi="Times New Roman" w:cs="Times New Roman"/>
          <w:noProof/>
        </w:rPr>
        <w:t>Obr.</w:t>
      </w:r>
      <w:r w:rsidR="00885E11">
        <w:rPr>
          <w:rFonts w:ascii="Times New Roman" w:hAnsi="Times New Roman" w:cs="Times New Roman"/>
          <w:noProof/>
        </w:rPr>
        <w:t xml:space="preserve"> </w:t>
      </w:r>
      <w:r w:rsidRPr="00627328">
        <w:rPr>
          <w:rFonts w:ascii="Times New Roman" w:hAnsi="Times New Roman" w:cs="Times New Roman"/>
          <w:noProof/>
        </w:rPr>
        <w:t>22. Vývin binárnej haldy v pamäti pre scenár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_Toc70347386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B9ADB1D" w14:textId="0C1BB72E" w:rsidR="009264F1" w:rsidRPr="007325E5" w:rsidRDefault="001D7325" w:rsidP="00943E27">
      <w:pPr>
        <w:tabs>
          <w:tab w:val="center" w:pos="528"/>
          <w:tab w:val="center" w:pos="4965"/>
          <w:tab w:val="right" w:pos="9540"/>
        </w:tabs>
        <w:spacing w:after="226" w:line="360" w:lineRule="auto"/>
        <w:ind w:right="16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fldChar w:fldCharType="end"/>
      </w:r>
      <w:r w:rsidR="009264F1" w:rsidRPr="007325E5">
        <w:rPr>
          <w:rFonts w:ascii="Times New Roman" w:hAnsi="Times New Roman" w:cs="Times New Roman"/>
        </w:rPr>
        <w:br w:type="page"/>
      </w:r>
    </w:p>
    <w:p w14:paraId="3ED4A966" w14:textId="77777777" w:rsidR="009264F1" w:rsidRPr="005762B3" w:rsidRDefault="009264F1" w:rsidP="00BE3223">
      <w:pPr>
        <w:pStyle w:val="Nadpis1"/>
        <w:numPr>
          <w:ilvl w:val="0"/>
          <w:numId w:val="0"/>
        </w:numPr>
        <w:spacing w:before="120" w:after="24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8799"/>
      <w:bookmarkStart w:id="3" w:name="_Toc69988319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tabuliek</w:t>
      </w:r>
      <w:bookmarkEnd w:id="2"/>
      <w:bookmarkEnd w:id="3"/>
    </w:p>
    <w:p w14:paraId="7F4635D0" w14:textId="14C9AB05" w:rsidR="00BE3223" w:rsidRDefault="00F740A4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\h \z \c "Tabuľka" </w:instrText>
      </w:r>
      <w:r>
        <w:rPr>
          <w:rFonts w:ascii="Times New Roman" w:hAnsi="Times New Roman" w:cs="Times New Roman"/>
        </w:rPr>
        <w:fldChar w:fldCharType="separate"/>
      </w:r>
      <w:hyperlink w:anchor="_Toc69988368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1. Tabuľka scenárov testovacej sady 1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_Toc69988368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36</w:t>
        </w:r>
        <w:r w:rsidR="00BE3223">
          <w:rPr>
            <w:noProof/>
            <w:webHidden/>
          </w:rPr>
          <w:fldChar w:fldCharType="end"/>
        </w:r>
      </w:hyperlink>
    </w:p>
    <w:p w14:paraId="438B7C33" w14:textId="7BF496E8" w:rsidR="00BE3223" w:rsidRDefault="0002117F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9988369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2. Tabuľka pamäťovej naročností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_Toc69988369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37</w:t>
        </w:r>
        <w:r w:rsidR="00BE3223">
          <w:rPr>
            <w:noProof/>
            <w:webHidden/>
          </w:rPr>
          <w:fldChar w:fldCharType="end"/>
        </w:r>
      </w:hyperlink>
    </w:p>
    <w:p w14:paraId="5928924F" w14:textId="0100B556" w:rsidR="00BE3223" w:rsidRDefault="0002117F" w:rsidP="00BE3223">
      <w:pPr>
        <w:pStyle w:val="Zoznamobrzkov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9988370" w:history="1">
        <w:r w:rsidR="00BE3223" w:rsidRPr="00DE0BE9">
          <w:rPr>
            <w:rStyle w:val="Hypertextovprepojenie"/>
            <w:rFonts w:ascii="Times New Roman" w:hAnsi="Times New Roman" w:cs="Times New Roman"/>
            <w:noProof/>
          </w:rPr>
          <w:t>Tabuľka 3. Tabuľka priemerných časov pre vykonanie operácie</w:t>
        </w:r>
        <w:r w:rsidR="00BE3223">
          <w:rPr>
            <w:noProof/>
            <w:webHidden/>
          </w:rPr>
          <w:tab/>
        </w:r>
        <w:r w:rsidR="00BE3223">
          <w:rPr>
            <w:noProof/>
            <w:webHidden/>
          </w:rPr>
          <w:fldChar w:fldCharType="begin"/>
        </w:r>
        <w:r w:rsidR="00BE3223">
          <w:rPr>
            <w:noProof/>
            <w:webHidden/>
          </w:rPr>
          <w:instrText xml:space="preserve"> PAGEREF _Toc69988370 \h </w:instrText>
        </w:r>
        <w:r w:rsidR="00BE3223">
          <w:rPr>
            <w:noProof/>
            <w:webHidden/>
          </w:rPr>
        </w:r>
        <w:r w:rsidR="00BE3223">
          <w:rPr>
            <w:noProof/>
            <w:webHidden/>
          </w:rPr>
          <w:fldChar w:fldCharType="separate"/>
        </w:r>
        <w:r w:rsidR="00BE3223">
          <w:rPr>
            <w:noProof/>
            <w:webHidden/>
          </w:rPr>
          <w:t>38</w:t>
        </w:r>
        <w:r w:rsidR="00BE3223">
          <w:rPr>
            <w:noProof/>
            <w:webHidden/>
          </w:rPr>
          <w:fldChar w:fldCharType="end"/>
        </w:r>
      </w:hyperlink>
    </w:p>
    <w:p w14:paraId="7F737AED" w14:textId="0481BC1E" w:rsidR="009264F1" w:rsidRPr="007325E5" w:rsidRDefault="00F740A4" w:rsidP="00BE3223">
      <w:pPr>
        <w:tabs>
          <w:tab w:val="center" w:pos="528"/>
          <w:tab w:val="center" w:pos="4965"/>
          <w:tab w:val="right" w:pos="9540"/>
        </w:tabs>
        <w:spacing w:after="226" w:line="360" w:lineRule="auto"/>
        <w:ind w:right="16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 w:rsidR="009264F1" w:rsidRPr="007325E5">
        <w:rPr>
          <w:rFonts w:ascii="Times New Roman" w:hAnsi="Times New Roman" w:cs="Times New Roman"/>
        </w:rPr>
        <w:br w:type="page"/>
      </w:r>
    </w:p>
    <w:p w14:paraId="0A23C1AB" w14:textId="4E474B04" w:rsidR="009264F1" w:rsidRPr="005762B3" w:rsidRDefault="009264F1" w:rsidP="005762B3">
      <w:pPr>
        <w:pStyle w:val="Nadpis1"/>
        <w:numPr>
          <w:ilvl w:val="0"/>
          <w:numId w:val="0"/>
        </w:numPr>
        <w:tabs>
          <w:tab w:val="left" w:pos="7531"/>
        </w:tabs>
        <w:spacing w:before="120" w:after="240"/>
        <w:jc w:val="both"/>
        <w:rPr>
          <w:sz w:val="32"/>
          <w:szCs w:val="32"/>
        </w:rPr>
      </w:pPr>
      <w:bookmarkStart w:id="4" w:name="_Toc8800"/>
      <w:bookmarkStart w:id="5" w:name="_Toc69988320"/>
      <w:r w:rsidRPr="005762B3">
        <w:rPr>
          <w:rFonts w:ascii="Times New Roman" w:hAnsi="Times New Roman" w:cs="Times New Roman"/>
          <w:sz w:val="32"/>
          <w:szCs w:val="32"/>
        </w:rPr>
        <w:lastRenderedPageBreak/>
        <w:t>Zoznam skratiek</w:t>
      </w:r>
      <w:bookmarkEnd w:id="4"/>
      <w:bookmarkEnd w:id="5"/>
    </w:p>
    <w:p w14:paraId="221253D9" w14:textId="5B94C917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Q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prioritný front</w:t>
      </w:r>
    </w:p>
    <w:p w14:paraId="5A8FCE8C" w14:textId="44353DED" w:rsidR="009264F1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K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priorita prvku</w:t>
      </w:r>
    </w:p>
    <w:p w14:paraId="464DBFC5" w14:textId="70DA1BE4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X</w:t>
      </w:r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dáta</w:t>
      </w:r>
    </w:p>
    <w:p w14:paraId="77644681" w14:textId="2D1237A1" w:rsidR="00B85463" w:rsidRPr="007325E5" w:rsidRDefault="00B8546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I</w:t>
      </w:r>
      <w:r w:rsidR="007F7295">
        <w:rPr>
          <w:rFonts w:ascii="Times New Roman" w:hAnsi="Times New Roman" w:cs="Times New Roman"/>
        </w:rPr>
        <w:tab/>
      </w:r>
      <w:r w:rsidR="00764075" w:rsidRPr="007325E5">
        <w:rPr>
          <w:rFonts w:ascii="Times New Roman" w:hAnsi="Times New Roman" w:cs="Times New Roman"/>
        </w:rPr>
        <w:t>prvok obsahujúci dáta a im priradenú prioritu</w:t>
      </w:r>
    </w:p>
    <w:p w14:paraId="733F991A" w14:textId="0F64076C" w:rsidR="00A20388" w:rsidRDefault="00EA2913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</w:pPr>
      <w:proofErr w:type="spellStart"/>
      <w:r w:rsidRPr="007325E5">
        <w:rPr>
          <w:rFonts w:ascii="Times New Roman" w:hAnsi="Times New Roman" w:cs="Times New Roman"/>
        </w:rPr>
        <w:t>size</w:t>
      </w:r>
      <w:proofErr w:type="spellEnd"/>
      <w:r w:rsidR="007F7295">
        <w:rPr>
          <w:rFonts w:ascii="Times New Roman" w:hAnsi="Times New Roman" w:cs="Times New Roman"/>
        </w:rPr>
        <w:tab/>
      </w:r>
      <w:r w:rsidRPr="007325E5">
        <w:rPr>
          <w:rFonts w:ascii="Times New Roman" w:hAnsi="Times New Roman" w:cs="Times New Roman"/>
        </w:rPr>
        <w:t>počet prvkov v prioritnom fronte</w:t>
      </w:r>
    </w:p>
    <w:p w14:paraId="69E16F55" w14:textId="5FC68CFC" w:rsidR="00A20388" w:rsidRPr="007325E5" w:rsidRDefault="007E2E5F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BH</w:t>
      </w:r>
      <w:r w:rsidR="007F7295">
        <w:rPr>
          <w:rFonts w:ascii="Times New Roman" w:eastAsiaTheme="minorEastAsia" w:hAnsi="Times New Roman" w:cs="Times New Roman"/>
        </w:rPr>
        <w:tab/>
      </w:r>
      <w:r w:rsidR="00353F7C">
        <w:rPr>
          <w:rFonts w:ascii="Times New Roman" w:eastAsiaTheme="minorEastAsia" w:hAnsi="Times New Roman" w:cs="Times New Roman"/>
        </w:rPr>
        <w:t>b</w:t>
      </w:r>
      <w:r w:rsidR="00A20388" w:rsidRPr="007325E5">
        <w:rPr>
          <w:rFonts w:ascii="Times New Roman" w:eastAsiaTheme="minorEastAsia" w:hAnsi="Times New Roman" w:cs="Times New Roman"/>
        </w:rPr>
        <w:t>inárna halda</w:t>
      </w:r>
    </w:p>
    <w:p w14:paraId="0878F782" w14:textId="7773FC43" w:rsidR="00A20388" w:rsidRPr="007325E5" w:rsidRDefault="007E2E5F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BN</w:t>
      </w:r>
      <w:r w:rsidR="0070654F">
        <w:rPr>
          <w:rFonts w:ascii="Times New Roman" w:eastAsiaTheme="minorEastAsia" w:hAnsi="Times New Roman" w:cs="Times New Roman"/>
        </w:rPr>
        <w:t>V</w:t>
      </w:r>
      <w:r w:rsidR="00455A41">
        <w:rPr>
          <w:rFonts w:ascii="Times New Roman" w:eastAsiaTheme="minorEastAsia" w:hAnsi="Times New Roman" w:cs="Times New Roman"/>
        </w:rPr>
        <w:t>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viacprechodová b</w:t>
      </w:r>
      <w:r w:rsidR="00A20388" w:rsidRPr="007325E5">
        <w:rPr>
          <w:rFonts w:ascii="Times New Roman" w:eastAsiaTheme="minorEastAsia" w:hAnsi="Times New Roman" w:cs="Times New Roman"/>
        </w:rPr>
        <w:t>inomická halda</w:t>
      </w:r>
    </w:p>
    <w:p w14:paraId="23BBF1B9" w14:textId="2F5D85BA" w:rsidR="00A20388" w:rsidRPr="007325E5" w:rsidRDefault="00455A41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BNJP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jednoprechodová b</w:t>
      </w:r>
      <w:r w:rsidR="00A20388" w:rsidRPr="007325E5">
        <w:rPr>
          <w:rFonts w:ascii="Times New Roman" w:eastAsiaTheme="minorEastAsia" w:hAnsi="Times New Roman" w:cs="Times New Roman"/>
        </w:rPr>
        <w:t>inomická halda</w:t>
      </w:r>
    </w:p>
    <w:p w14:paraId="7C350239" w14:textId="71742AFA" w:rsidR="00A20388" w:rsidRPr="007325E5" w:rsidRDefault="000C161B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FH</w:t>
      </w:r>
      <w:r w:rsidR="007F7295">
        <w:rPr>
          <w:rFonts w:ascii="Times New Roman" w:eastAsiaTheme="minorEastAsia" w:hAnsi="Times New Roman" w:cs="Times New Roman"/>
        </w:rPr>
        <w:tab/>
      </w:r>
      <w:proofErr w:type="spellStart"/>
      <w:r w:rsidR="00F93528">
        <w:rPr>
          <w:rFonts w:ascii="Times New Roman" w:eastAsiaTheme="minorEastAsia" w:hAnsi="Times New Roman" w:cs="Times New Roman"/>
        </w:rPr>
        <w:t>f</w:t>
      </w:r>
      <w:r w:rsidR="00A20388" w:rsidRPr="007325E5">
        <w:rPr>
          <w:rFonts w:ascii="Times New Roman" w:eastAsiaTheme="minorEastAsia" w:hAnsi="Times New Roman" w:cs="Times New Roman"/>
        </w:rPr>
        <w:t>ibonacciho</w:t>
      </w:r>
      <w:proofErr w:type="spellEnd"/>
      <w:r w:rsidR="00A20388" w:rsidRPr="007325E5">
        <w:rPr>
          <w:rFonts w:ascii="Times New Roman" w:eastAsiaTheme="minorEastAsia" w:hAnsi="Times New Roman" w:cs="Times New Roman"/>
        </w:rPr>
        <w:t xml:space="preserve"> halda</w:t>
      </w:r>
    </w:p>
    <w:p w14:paraId="18A33181" w14:textId="49666731" w:rsidR="00A20388" w:rsidRPr="007325E5" w:rsidRDefault="002D3E36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PHVP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viacprechodová p</w:t>
      </w:r>
      <w:r w:rsidR="00A20388" w:rsidRPr="007325E5">
        <w:rPr>
          <w:rFonts w:ascii="Times New Roman" w:eastAsiaTheme="minorEastAsia" w:hAnsi="Times New Roman" w:cs="Times New Roman"/>
        </w:rPr>
        <w:t>árovacia halda</w:t>
      </w:r>
    </w:p>
    <w:p w14:paraId="47AEF1D0" w14:textId="4D3413D6" w:rsidR="00A20388" w:rsidRPr="007325E5" w:rsidRDefault="002D3E36" w:rsidP="002D1745">
      <w:pPr>
        <w:spacing w:after="0" w:line="360" w:lineRule="auto"/>
        <w:ind w:right="17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PHJP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jednoprechodová p</w:t>
      </w:r>
      <w:r w:rsidR="00A20388" w:rsidRPr="007325E5">
        <w:rPr>
          <w:rFonts w:ascii="Times New Roman" w:eastAsiaTheme="minorEastAsia" w:hAnsi="Times New Roman" w:cs="Times New Roman"/>
        </w:rPr>
        <w:t>árovacia halda</w:t>
      </w:r>
    </w:p>
    <w:p w14:paraId="18C977DE" w14:textId="7D298148" w:rsidR="00A20388" w:rsidRPr="007325E5" w:rsidRDefault="005267BE" w:rsidP="002D1745">
      <w:pPr>
        <w:spacing w:after="0" w:line="360" w:lineRule="auto"/>
        <w:ind w:right="17"/>
        <w:jc w:val="both"/>
        <w:rPr>
          <w:rFonts w:ascii="Times New Roman" w:hAnsi="Times New Roman" w:cs="Times New Roman"/>
        </w:rPr>
        <w:sectPr w:rsidR="00A20388" w:rsidRPr="007325E5" w:rsidSect="00F740A4">
          <w:pgSz w:w="11906" w:h="16838" w:code="9"/>
          <w:pgMar w:top="1418" w:right="1134" w:bottom="1418" w:left="1985" w:header="708" w:footer="708" w:gutter="0"/>
          <w:cols w:space="708"/>
          <w:docGrid w:linePitch="326"/>
        </w:sectPr>
      </w:pPr>
      <w:r>
        <w:rPr>
          <w:rFonts w:ascii="Times New Roman" w:eastAsiaTheme="minorEastAsia" w:hAnsi="Times New Roman" w:cs="Times New Roman"/>
        </w:rPr>
        <w:t>UPH</w:t>
      </w:r>
      <w:r w:rsidR="007F7295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ú</w:t>
      </w:r>
      <w:r w:rsidR="00A20388" w:rsidRPr="007325E5">
        <w:rPr>
          <w:rFonts w:ascii="Times New Roman" w:eastAsiaTheme="minorEastAsia" w:hAnsi="Times New Roman" w:cs="Times New Roman"/>
        </w:rPr>
        <w:t>rovňová párovacia halda</w:t>
      </w:r>
    </w:p>
    <w:p w14:paraId="040842B7" w14:textId="77777777" w:rsidR="009264F1" w:rsidRPr="007D0FC9" w:rsidRDefault="009264F1" w:rsidP="007D0FC9">
      <w:pPr>
        <w:pStyle w:val="Nadpis1"/>
        <w:numPr>
          <w:ilvl w:val="0"/>
          <w:numId w:val="0"/>
        </w:numPr>
        <w:spacing w:before="12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8801"/>
      <w:bookmarkStart w:id="7" w:name="_Toc69988321"/>
      <w:r w:rsidRPr="007D0FC9">
        <w:rPr>
          <w:rFonts w:ascii="Times New Roman" w:hAnsi="Times New Roman" w:cs="Times New Roman"/>
          <w:sz w:val="32"/>
          <w:szCs w:val="32"/>
        </w:rPr>
        <w:lastRenderedPageBreak/>
        <w:t>Úvod</w:t>
      </w:r>
      <w:bookmarkEnd w:id="6"/>
      <w:bookmarkEnd w:id="7"/>
    </w:p>
    <w:p w14:paraId="64282120" w14:textId="4CBE912A" w:rsidR="00596AE9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Cieľom bakalárskej práce je </w:t>
      </w:r>
      <w:r w:rsidR="00497A89">
        <w:rPr>
          <w:rFonts w:ascii="Times New Roman" w:hAnsi="Times New Roman" w:cs="Times New Roman"/>
        </w:rPr>
        <w:t>experimentálne porovnať</w:t>
      </w:r>
      <w:r w:rsidR="00A1666E">
        <w:rPr>
          <w:rFonts w:ascii="Times New Roman" w:hAnsi="Times New Roman" w:cs="Times New Roman"/>
        </w:rPr>
        <w:t xml:space="preserve"> implementácie</w:t>
      </w:r>
      <w:r w:rsidR="00497A89">
        <w:rPr>
          <w:rFonts w:ascii="Times New Roman" w:hAnsi="Times New Roman" w:cs="Times New Roman"/>
        </w:rPr>
        <w:t xml:space="preserve"> prioritn</w:t>
      </w:r>
      <w:r w:rsidR="00A1666E">
        <w:rPr>
          <w:rFonts w:ascii="Times New Roman" w:hAnsi="Times New Roman" w:cs="Times New Roman"/>
        </w:rPr>
        <w:t>ých</w:t>
      </w:r>
      <w:r w:rsidR="00497A89">
        <w:rPr>
          <w:rFonts w:ascii="Times New Roman" w:hAnsi="Times New Roman" w:cs="Times New Roman"/>
        </w:rPr>
        <w:t xml:space="preserve"> f</w:t>
      </w:r>
      <w:r w:rsidR="00D74290">
        <w:rPr>
          <w:rFonts w:ascii="Times New Roman" w:hAnsi="Times New Roman" w:cs="Times New Roman"/>
        </w:rPr>
        <w:t>r</w:t>
      </w:r>
      <w:r w:rsidR="00497A89">
        <w:rPr>
          <w:rFonts w:ascii="Times New Roman" w:hAnsi="Times New Roman" w:cs="Times New Roman"/>
        </w:rPr>
        <w:t>ont</w:t>
      </w:r>
      <w:r w:rsidR="00A1666E">
        <w:rPr>
          <w:rFonts w:ascii="Times New Roman" w:hAnsi="Times New Roman" w:cs="Times New Roman"/>
        </w:rPr>
        <w:t>ov</w:t>
      </w:r>
      <w:r w:rsidR="00497A89">
        <w:rPr>
          <w:rFonts w:ascii="Times New Roman" w:hAnsi="Times New Roman" w:cs="Times New Roman"/>
        </w:rPr>
        <w:t>.</w:t>
      </w:r>
      <w:r w:rsidR="002532DB">
        <w:rPr>
          <w:rFonts w:ascii="Times New Roman" w:hAnsi="Times New Roman" w:cs="Times New Roman"/>
        </w:rPr>
        <w:t xml:space="preserve"> Prioritné fronty sa používaj</w:t>
      </w:r>
      <w:r w:rsidR="007455BF">
        <w:rPr>
          <w:rFonts w:ascii="Times New Roman" w:hAnsi="Times New Roman" w:cs="Times New Roman"/>
        </w:rPr>
        <w:t>ú</w:t>
      </w:r>
      <w:r w:rsidR="002532DB">
        <w:rPr>
          <w:rFonts w:ascii="Times New Roman" w:hAnsi="Times New Roman" w:cs="Times New Roman"/>
        </w:rPr>
        <w:t xml:space="preserve"> všade tam, kde je potrebné</w:t>
      </w:r>
      <w:r w:rsidR="004D28DC">
        <w:rPr>
          <w:rFonts w:ascii="Times New Roman" w:hAnsi="Times New Roman" w:cs="Times New Roman"/>
        </w:rPr>
        <w:t xml:space="preserve"> efektívne</w:t>
      </w:r>
      <w:r w:rsidR="002532DB">
        <w:rPr>
          <w:rFonts w:ascii="Times New Roman" w:hAnsi="Times New Roman" w:cs="Times New Roman"/>
        </w:rPr>
        <w:t xml:space="preserve"> </w:t>
      </w:r>
      <w:r w:rsidR="007730AA">
        <w:rPr>
          <w:rFonts w:ascii="Times New Roman" w:hAnsi="Times New Roman" w:cs="Times New Roman"/>
        </w:rPr>
        <w:t>pracovať s</w:t>
      </w:r>
      <w:r w:rsidR="004D28DC">
        <w:rPr>
          <w:rFonts w:ascii="Times New Roman" w:hAnsi="Times New Roman" w:cs="Times New Roman"/>
        </w:rPr>
        <w:t> </w:t>
      </w:r>
      <w:r w:rsidR="007730AA">
        <w:rPr>
          <w:rFonts w:ascii="Times New Roman" w:hAnsi="Times New Roman" w:cs="Times New Roman"/>
        </w:rPr>
        <w:t>dátami</w:t>
      </w:r>
      <w:r w:rsidR="004D28DC">
        <w:rPr>
          <w:rFonts w:ascii="Times New Roman" w:hAnsi="Times New Roman" w:cs="Times New Roman"/>
        </w:rPr>
        <w:t xml:space="preserve">, ktoré musia byť zoradené podľa určitého kritéria. </w:t>
      </w:r>
      <w:r w:rsidR="00845718">
        <w:rPr>
          <w:rFonts w:ascii="Times New Roman" w:hAnsi="Times New Roman" w:cs="Times New Roman"/>
        </w:rPr>
        <w:t xml:space="preserve">Sú používané </w:t>
      </w:r>
      <w:r w:rsidR="00CB1992">
        <w:rPr>
          <w:rFonts w:ascii="Times New Roman" w:hAnsi="Times New Roman" w:cs="Times New Roman"/>
        </w:rPr>
        <w:t xml:space="preserve">pri </w:t>
      </w:r>
      <w:r w:rsidR="00845718">
        <w:rPr>
          <w:rFonts w:ascii="Times New Roman" w:hAnsi="Times New Roman" w:cs="Times New Roman"/>
        </w:rPr>
        <w:t>plánovan</w:t>
      </w:r>
      <w:r w:rsidR="00CB1992">
        <w:rPr>
          <w:rFonts w:ascii="Times New Roman" w:hAnsi="Times New Roman" w:cs="Times New Roman"/>
        </w:rPr>
        <w:t>í</w:t>
      </w:r>
      <w:r w:rsidR="00845718">
        <w:rPr>
          <w:rFonts w:ascii="Times New Roman" w:hAnsi="Times New Roman" w:cs="Times New Roman"/>
        </w:rPr>
        <w:t xml:space="preserve"> </w:t>
      </w:r>
      <w:r w:rsidR="003D643F">
        <w:rPr>
          <w:rFonts w:ascii="Times New Roman" w:hAnsi="Times New Roman" w:cs="Times New Roman"/>
        </w:rPr>
        <w:t xml:space="preserve">úloh v operačnom systéme, </w:t>
      </w:r>
      <w:r w:rsidR="00EC72F6">
        <w:rPr>
          <w:rFonts w:ascii="Times New Roman" w:hAnsi="Times New Roman" w:cs="Times New Roman"/>
        </w:rPr>
        <w:t>efektívnom implementovaní grafových algoritmo</w:t>
      </w:r>
      <w:r w:rsidR="00575A5B">
        <w:rPr>
          <w:rFonts w:ascii="Times New Roman" w:hAnsi="Times New Roman" w:cs="Times New Roman"/>
        </w:rPr>
        <w:t xml:space="preserve">v až po </w:t>
      </w:r>
      <w:r w:rsidR="001F535F">
        <w:rPr>
          <w:rFonts w:ascii="Times New Roman" w:hAnsi="Times New Roman" w:cs="Times New Roman"/>
        </w:rPr>
        <w:t xml:space="preserve">umelú inteligenciu. </w:t>
      </w:r>
      <w:r w:rsidR="00A1666E">
        <w:rPr>
          <w:rFonts w:ascii="Times New Roman" w:hAnsi="Times New Roman" w:cs="Times New Roman"/>
        </w:rPr>
        <w:t xml:space="preserve">Nakoľko existuje množstvo </w:t>
      </w:r>
      <w:r w:rsidR="00384AFE">
        <w:rPr>
          <w:rFonts w:ascii="Times New Roman" w:hAnsi="Times New Roman" w:cs="Times New Roman"/>
        </w:rPr>
        <w:t xml:space="preserve">implementácií, </w:t>
      </w:r>
      <w:r w:rsidR="002532DB">
        <w:rPr>
          <w:rFonts w:ascii="Times New Roman" w:hAnsi="Times New Roman" w:cs="Times New Roman"/>
        </w:rPr>
        <w:t>kde každá ma svoje pr</w:t>
      </w:r>
      <w:r w:rsidR="007455BF">
        <w:rPr>
          <w:rFonts w:ascii="Times New Roman" w:hAnsi="Times New Roman" w:cs="Times New Roman"/>
        </w:rPr>
        <w:t>e</w:t>
      </w:r>
      <w:r w:rsidR="002532DB">
        <w:rPr>
          <w:rFonts w:ascii="Times New Roman" w:hAnsi="Times New Roman" w:cs="Times New Roman"/>
        </w:rPr>
        <w:t>dnosti</w:t>
      </w:r>
      <w:r w:rsidR="006C432A">
        <w:rPr>
          <w:rFonts w:ascii="Times New Roman" w:hAnsi="Times New Roman" w:cs="Times New Roman"/>
        </w:rPr>
        <w:t xml:space="preserve">, je nutné ich porovnať, </w:t>
      </w:r>
      <w:r w:rsidR="00B624BB">
        <w:rPr>
          <w:rFonts w:ascii="Times New Roman" w:hAnsi="Times New Roman" w:cs="Times New Roman"/>
        </w:rPr>
        <w:t xml:space="preserve">keďže </w:t>
      </w:r>
      <w:r w:rsidR="006C432A">
        <w:rPr>
          <w:rFonts w:ascii="Times New Roman" w:hAnsi="Times New Roman" w:cs="Times New Roman"/>
        </w:rPr>
        <w:t xml:space="preserve">ani ich </w:t>
      </w:r>
      <w:r w:rsidR="00265BE3">
        <w:rPr>
          <w:rFonts w:ascii="Times New Roman" w:hAnsi="Times New Roman" w:cs="Times New Roman"/>
        </w:rPr>
        <w:t>teoretické zložitosti nepodávajú presný prehlaď o</w:t>
      </w:r>
      <w:r w:rsidR="00B624BB">
        <w:rPr>
          <w:rFonts w:ascii="Times New Roman" w:hAnsi="Times New Roman" w:cs="Times New Roman"/>
        </w:rPr>
        <w:t> ich skutočnej efektívnosti.</w:t>
      </w:r>
    </w:p>
    <w:p w14:paraId="3B1DAD21" w14:textId="35C1CD25" w:rsidR="00057497" w:rsidRPr="004B3E4A" w:rsidRDefault="008E5008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  <w:b/>
          <w:bCs/>
          <w:color w:val="auto"/>
        </w:rPr>
      </w:pPr>
      <w:r w:rsidRPr="00943E27">
        <w:rPr>
          <w:rFonts w:ascii="Times New Roman" w:hAnsi="Times New Roman" w:cs="Times New Roman"/>
          <w:color w:val="auto"/>
        </w:rPr>
        <w:t xml:space="preserve">Prvá časť práce sa </w:t>
      </w:r>
      <w:r w:rsidR="00C964C7" w:rsidRPr="00943E27">
        <w:rPr>
          <w:rFonts w:ascii="Times New Roman" w:hAnsi="Times New Roman" w:cs="Times New Roman"/>
          <w:color w:val="auto"/>
        </w:rPr>
        <w:t>zaoberá</w:t>
      </w:r>
      <w:r w:rsidRPr="00943E27">
        <w:rPr>
          <w:rFonts w:ascii="Times New Roman" w:hAnsi="Times New Roman" w:cs="Times New Roman"/>
          <w:color w:val="auto"/>
        </w:rPr>
        <w:t xml:space="preserve"> problematikou</w:t>
      </w:r>
      <w:r w:rsidR="00943E2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43E27" w:rsidRPr="00C964C7">
        <w:rPr>
          <w:rFonts w:ascii="Times New Roman" w:hAnsi="Times New Roman" w:cs="Times New Roman"/>
          <w:color w:val="auto"/>
        </w:rPr>
        <w:t>prioritných frontov a</w:t>
      </w:r>
      <w:r w:rsidR="00C964C7" w:rsidRPr="00C964C7">
        <w:rPr>
          <w:rFonts w:ascii="Times New Roman" w:hAnsi="Times New Roman" w:cs="Times New Roman"/>
          <w:color w:val="auto"/>
        </w:rPr>
        <w:t> </w:t>
      </w:r>
      <w:r w:rsidR="003702AA" w:rsidRPr="00C964C7">
        <w:rPr>
          <w:rFonts w:ascii="Times New Roman" w:hAnsi="Times New Roman" w:cs="Times New Roman"/>
          <w:color w:val="auto"/>
        </w:rPr>
        <w:t>r</w:t>
      </w:r>
      <w:r w:rsidR="003702AA">
        <w:rPr>
          <w:rFonts w:ascii="Times New Roman" w:hAnsi="Times New Roman" w:cs="Times New Roman"/>
          <w:color w:val="auto"/>
        </w:rPr>
        <w:t>ôz</w:t>
      </w:r>
      <w:r w:rsidR="003702AA" w:rsidRPr="00C964C7">
        <w:rPr>
          <w:rFonts w:ascii="Times New Roman" w:hAnsi="Times New Roman" w:cs="Times New Roman"/>
          <w:color w:val="auto"/>
        </w:rPr>
        <w:t>n</w:t>
      </w:r>
      <w:r w:rsidR="003702AA">
        <w:rPr>
          <w:rFonts w:ascii="Times New Roman" w:hAnsi="Times New Roman" w:cs="Times New Roman"/>
          <w:color w:val="auto"/>
        </w:rPr>
        <w:t>y</w:t>
      </w:r>
      <w:r w:rsidR="003702AA" w:rsidRPr="00C964C7">
        <w:rPr>
          <w:rFonts w:ascii="Times New Roman" w:hAnsi="Times New Roman" w:cs="Times New Roman"/>
          <w:color w:val="auto"/>
        </w:rPr>
        <w:t>ch</w:t>
      </w:r>
      <w:r w:rsidR="00C964C7" w:rsidRPr="00C964C7">
        <w:rPr>
          <w:rFonts w:ascii="Times New Roman" w:hAnsi="Times New Roman" w:cs="Times New Roman"/>
          <w:color w:val="auto"/>
        </w:rPr>
        <w:t xml:space="preserve"> spôsobov ich implementácie.</w:t>
      </w:r>
    </w:p>
    <w:p w14:paraId="37F64FAB" w14:textId="0ED35D69" w:rsidR="00FC1D78" w:rsidRPr="008E5008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  <w:color w:val="auto"/>
        </w:rPr>
      </w:pPr>
      <w:r w:rsidRPr="003702AA">
        <w:rPr>
          <w:rFonts w:ascii="Times New Roman" w:hAnsi="Times New Roman" w:cs="Times New Roman"/>
          <w:color w:val="auto"/>
        </w:rPr>
        <w:t>Ďalšia časť sa zaoberá rozborom</w:t>
      </w:r>
      <w:r w:rsidR="003702AA">
        <w:rPr>
          <w:rFonts w:ascii="Times New Roman" w:hAnsi="Times New Roman" w:cs="Times New Roman"/>
          <w:color w:val="auto"/>
        </w:rPr>
        <w:t xml:space="preserve"> spôsobov implementovania jednotlivých</w:t>
      </w:r>
      <w:r w:rsidR="00057497" w:rsidRPr="003702AA">
        <w:rPr>
          <w:rFonts w:ascii="Times New Roman" w:hAnsi="Times New Roman" w:cs="Times New Roman"/>
          <w:color w:val="auto"/>
        </w:rPr>
        <w:t xml:space="preserve"> </w:t>
      </w:r>
      <w:r w:rsidR="00057497" w:rsidRPr="004B3E4A">
        <w:rPr>
          <w:rFonts w:ascii="Times New Roman" w:hAnsi="Times New Roman" w:cs="Times New Roman"/>
          <w:color w:val="auto"/>
        </w:rPr>
        <w:t xml:space="preserve">prioritných frontov. </w:t>
      </w:r>
      <w:r w:rsidR="002837FA" w:rsidRPr="004B3E4A">
        <w:rPr>
          <w:rFonts w:ascii="Times New Roman" w:hAnsi="Times New Roman" w:cs="Times New Roman"/>
          <w:color w:val="auto"/>
        </w:rPr>
        <w:t xml:space="preserve">Tieto boli implementované v jazyku </w:t>
      </w:r>
      <w:r w:rsidR="00FC1D78" w:rsidRPr="004B3E4A">
        <w:rPr>
          <w:rFonts w:ascii="Times New Roman" w:hAnsi="Times New Roman" w:cs="Times New Roman"/>
          <w:color w:val="auto"/>
        </w:rPr>
        <w:t xml:space="preserve">C++ podľa popisu spomenutého v prvej </w:t>
      </w:r>
      <w:r w:rsidR="003702AA">
        <w:rPr>
          <w:rFonts w:ascii="Times New Roman" w:hAnsi="Times New Roman" w:cs="Times New Roman"/>
          <w:color w:val="auto"/>
        </w:rPr>
        <w:t>časti</w:t>
      </w:r>
      <w:r w:rsidR="008E5008">
        <w:rPr>
          <w:rFonts w:ascii="Times New Roman" w:hAnsi="Times New Roman" w:cs="Times New Roman"/>
          <w:color w:val="FF0000"/>
        </w:rPr>
        <w:t xml:space="preserve">. </w:t>
      </w:r>
    </w:p>
    <w:p w14:paraId="52A6417E" w14:textId="77777777" w:rsidR="00F94A56" w:rsidRDefault="009264F1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Ďalšia kapitola popisuje spôsob</w:t>
      </w:r>
      <w:r w:rsidR="0032270A">
        <w:rPr>
          <w:rFonts w:ascii="Times New Roman" w:hAnsi="Times New Roman" w:cs="Times New Roman"/>
        </w:rPr>
        <w:t xml:space="preserve"> </w:t>
      </w:r>
      <w:r w:rsidR="005B766E">
        <w:rPr>
          <w:rFonts w:ascii="Times New Roman" w:hAnsi="Times New Roman" w:cs="Times New Roman"/>
        </w:rPr>
        <w:t xml:space="preserve">testovania štruktúr a výsledky z testov. </w:t>
      </w:r>
      <w:r w:rsidR="00D63E1E">
        <w:rPr>
          <w:rFonts w:ascii="Times New Roman" w:hAnsi="Times New Roman" w:cs="Times New Roman"/>
        </w:rPr>
        <w:t>Výsledky boli</w:t>
      </w:r>
      <w:r w:rsidR="00F13DAC">
        <w:rPr>
          <w:rFonts w:ascii="Times New Roman" w:hAnsi="Times New Roman" w:cs="Times New Roman"/>
        </w:rPr>
        <w:t xml:space="preserve"> namerané použitím </w:t>
      </w:r>
      <w:proofErr w:type="spellStart"/>
      <w:r w:rsidR="00F13DAC">
        <w:rPr>
          <w:rFonts w:ascii="Times New Roman" w:hAnsi="Times New Roman" w:cs="Times New Roman"/>
        </w:rPr>
        <w:t>profileru</w:t>
      </w:r>
      <w:proofErr w:type="spellEnd"/>
      <w:r w:rsidR="00F13DAC">
        <w:rPr>
          <w:rFonts w:ascii="Times New Roman" w:hAnsi="Times New Roman" w:cs="Times New Roman"/>
        </w:rPr>
        <w:t xml:space="preserve"> a</w:t>
      </w:r>
      <w:r w:rsidR="00D63E1E">
        <w:rPr>
          <w:rFonts w:ascii="Times New Roman" w:hAnsi="Times New Roman" w:cs="Times New Roman"/>
        </w:rPr>
        <w:t xml:space="preserve"> spracované pomocou aplikáci</w:t>
      </w:r>
      <w:r w:rsidR="00F13DAC">
        <w:rPr>
          <w:rFonts w:ascii="Times New Roman" w:hAnsi="Times New Roman" w:cs="Times New Roman"/>
        </w:rPr>
        <w:t>e</w:t>
      </w:r>
      <w:r w:rsidR="00D63E1E">
        <w:rPr>
          <w:rFonts w:ascii="Times New Roman" w:hAnsi="Times New Roman" w:cs="Times New Roman"/>
        </w:rPr>
        <w:t xml:space="preserve"> Microsoft Excel</w:t>
      </w:r>
      <w:r w:rsidR="00F13DAC">
        <w:rPr>
          <w:rFonts w:ascii="Times New Roman" w:hAnsi="Times New Roman" w:cs="Times New Roman"/>
        </w:rPr>
        <w:t>.</w:t>
      </w:r>
    </w:p>
    <w:p w14:paraId="631FBF09" w14:textId="1DF1E805" w:rsidR="009264F1" w:rsidRPr="007325E5" w:rsidRDefault="00F94A56" w:rsidP="007D0FC9">
      <w:pPr>
        <w:spacing w:after="0" w:line="360" w:lineRule="auto"/>
        <w:ind w:left="14" w:right="16" w:firstLine="6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Prínosom tejto práce</w:t>
      </w:r>
      <w:r w:rsidR="008412C7">
        <w:rPr>
          <w:rFonts w:ascii="Times New Roman" w:hAnsi="Times New Roman" w:cs="Times New Roman"/>
        </w:rPr>
        <w:t xml:space="preserve"> bude </w:t>
      </w:r>
      <w:r w:rsidR="00227375">
        <w:rPr>
          <w:rFonts w:ascii="Times New Roman" w:hAnsi="Times New Roman" w:cs="Times New Roman"/>
        </w:rPr>
        <w:t>dôkladné porovnanie údajových štruktúr</w:t>
      </w:r>
      <w:r w:rsidR="00235D59">
        <w:rPr>
          <w:rFonts w:ascii="Times New Roman" w:hAnsi="Times New Roman" w:cs="Times New Roman"/>
        </w:rPr>
        <w:t xml:space="preserve"> spolu</w:t>
      </w:r>
      <w:r w:rsidR="0078258F">
        <w:rPr>
          <w:rFonts w:ascii="Times New Roman" w:hAnsi="Times New Roman" w:cs="Times New Roman"/>
        </w:rPr>
        <w:t xml:space="preserve"> </w:t>
      </w:r>
      <w:r w:rsidR="00DB0050" w:rsidRPr="0078258F">
        <w:rPr>
          <w:rFonts w:ascii="Times New Roman" w:hAnsi="Times New Roman" w:cs="Times New Roman"/>
          <w:color w:val="auto"/>
        </w:rPr>
        <w:t>s</w:t>
      </w:r>
      <w:r w:rsidR="00D318C0" w:rsidRPr="0078258F">
        <w:rPr>
          <w:rFonts w:ascii="Times New Roman" w:hAnsi="Times New Roman" w:cs="Times New Roman"/>
          <w:color w:val="auto"/>
        </w:rPr>
        <w:t> uvedením možnosti ich využitia.</w:t>
      </w:r>
      <w:r w:rsidR="009264F1" w:rsidRPr="007325E5">
        <w:rPr>
          <w:rFonts w:ascii="Times New Roman" w:hAnsi="Times New Roman" w:cs="Times New Roman"/>
        </w:rPr>
        <w:br w:type="page"/>
      </w:r>
    </w:p>
    <w:p w14:paraId="53F0A17F" w14:textId="36CF8A38" w:rsidR="009264F1" w:rsidRPr="007D0FC9" w:rsidRDefault="0063493C" w:rsidP="004C277D">
      <w:pPr>
        <w:pStyle w:val="Nadpis1"/>
        <w:spacing w:before="120" w:after="240"/>
        <w:ind w:left="0" w:firstLine="0"/>
        <w:rPr>
          <w:rFonts w:ascii="Times New Roman" w:hAnsi="Times New Roman" w:cs="Times New Roman"/>
          <w:sz w:val="32"/>
          <w:szCs w:val="32"/>
        </w:rPr>
      </w:pPr>
      <w:bookmarkStart w:id="8" w:name="_Toc69988322"/>
      <w:r>
        <w:rPr>
          <w:rFonts w:ascii="Times New Roman" w:hAnsi="Times New Roman" w:cs="Times New Roman"/>
          <w:sz w:val="32"/>
          <w:szCs w:val="32"/>
        </w:rPr>
        <w:lastRenderedPageBreak/>
        <w:t>P</w:t>
      </w:r>
      <w:r w:rsidR="009264F1" w:rsidRPr="007D0FC9">
        <w:rPr>
          <w:rFonts w:ascii="Times New Roman" w:hAnsi="Times New Roman" w:cs="Times New Roman"/>
          <w:sz w:val="32"/>
          <w:szCs w:val="32"/>
        </w:rPr>
        <w:t>rioritn</w:t>
      </w:r>
      <w:r>
        <w:rPr>
          <w:rFonts w:ascii="Times New Roman" w:hAnsi="Times New Roman" w:cs="Times New Roman"/>
          <w:sz w:val="32"/>
          <w:szCs w:val="32"/>
        </w:rPr>
        <w:t>ý</w:t>
      </w:r>
      <w:r w:rsidR="009264F1" w:rsidRPr="007D0FC9">
        <w:rPr>
          <w:rFonts w:ascii="Times New Roman" w:hAnsi="Times New Roman" w:cs="Times New Roman"/>
          <w:sz w:val="32"/>
          <w:szCs w:val="32"/>
        </w:rPr>
        <w:t xml:space="preserve"> front</w:t>
      </w:r>
      <w:bookmarkEnd w:id="8"/>
    </w:p>
    <w:p w14:paraId="51706E2F" w14:textId="267B4259" w:rsidR="009264F1" w:rsidRPr="007325E5" w:rsidRDefault="009264F1" w:rsidP="00F61E15">
      <w:pPr>
        <w:spacing w:line="360" w:lineRule="auto"/>
        <w:ind w:right="16" w:firstLine="709"/>
        <w:jc w:val="both"/>
        <w:rPr>
          <w:rFonts w:ascii="Times New Roman" w:hAnsi="Times New Roman" w:cs="Times New Roman"/>
        </w:rPr>
      </w:pPr>
      <w:bookmarkStart w:id="9" w:name="_Toc8811"/>
      <w:r w:rsidRPr="007325E5">
        <w:rPr>
          <w:rFonts w:ascii="Times New Roman" w:hAnsi="Times New Roman" w:cs="Times New Roman"/>
        </w:rPr>
        <w:t>V tejto časti sa budeme venovať prioritnému frontu ako abstraktnej údajovej štruktúry a jeho implementáciám. Cieľom tejto časti je</w:t>
      </w:r>
      <w:r w:rsidR="00D927A0" w:rsidRPr="007325E5">
        <w:rPr>
          <w:rFonts w:ascii="Times New Roman" w:hAnsi="Times New Roman" w:cs="Times New Roman"/>
        </w:rPr>
        <w:t xml:space="preserve"> predstaviť </w:t>
      </w:r>
      <w:r w:rsidR="00D927A0" w:rsidRPr="00B40A23">
        <w:rPr>
          <w:rFonts w:ascii="Times New Roman" w:hAnsi="Times New Roman" w:cs="Times New Roman"/>
          <w:color w:val="C00000"/>
        </w:rPr>
        <w:t>si</w:t>
      </w:r>
      <w:r w:rsidR="00D927A0" w:rsidRPr="007325E5">
        <w:rPr>
          <w:rFonts w:ascii="Times New Roman" w:hAnsi="Times New Roman" w:cs="Times New Roman"/>
        </w:rPr>
        <w:t xml:space="preserve"> a</w:t>
      </w:r>
      <w:r w:rsidRPr="007325E5">
        <w:rPr>
          <w:rFonts w:ascii="Times New Roman" w:hAnsi="Times New Roman" w:cs="Times New Roman"/>
        </w:rPr>
        <w:t xml:space="preserve"> </w:t>
      </w:r>
      <w:r w:rsidR="00D927A0" w:rsidRPr="007325E5">
        <w:rPr>
          <w:rFonts w:ascii="Times New Roman" w:hAnsi="Times New Roman" w:cs="Times New Roman"/>
        </w:rPr>
        <w:t>popísať</w:t>
      </w:r>
      <w:r w:rsidRPr="007325E5">
        <w:rPr>
          <w:rFonts w:ascii="Times New Roman" w:hAnsi="Times New Roman" w:cs="Times New Roman"/>
        </w:rPr>
        <w:t xml:space="preserve"> </w:t>
      </w:r>
      <w:r w:rsidR="00D927A0" w:rsidRPr="007325E5">
        <w:rPr>
          <w:rFonts w:ascii="Times New Roman" w:hAnsi="Times New Roman" w:cs="Times New Roman"/>
        </w:rPr>
        <w:t xml:space="preserve">rôzne spôsoby </w:t>
      </w:r>
      <w:r w:rsidRPr="007325E5">
        <w:rPr>
          <w:rFonts w:ascii="Times New Roman" w:hAnsi="Times New Roman" w:cs="Times New Roman"/>
        </w:rPr>
        <w:t>implementovania prioritného frontu.</w:t>
      </w:r>
      <w:r w:rsidR="00D927A0" w:rsidRPr="007325E5">
        <w:rPr>
          <w:rFonts w:ascii="Times New Roman" w:hAnsi="Times New Roman" w:cs="Times New Roman"/>
        </w:rPr>
        <w:t xml:space="preserve"> Taktiež priradíme k jednotlivým operáciám ich amortizované a </w:t>
      </w:r>
      <w:proofErr w:type="spellStart"/>
      <w:r w:rsidR="00D927A0" w:rsidRPr="007325E5">
        <w:rPr>
          <w:rFonts w:ascii="Times New Roman" w:hAnsi="Times New Roman" w:cs="Times New Roman"/>
        </w:rPr>
        <w:t>worst-case</w:t>
      </w:r>
      <w:proofErr w:type="spellEnd"/>
      <w:r w:rsidR="00D927A0" w:rsidRPr="007325E5">
        <w:rPr>
          <w:rFonts w:ascii="Times New Roman" w:hAnsi="Times New Roman" w:cs="Times New Roman"/>
        </w:rPr>
        <w:t xml:space="preserve"> časové náročnosti.</w:t>
      </w:r>
    </w:p>
    <w:p w14:paraId="0C83D730" w14:textId="17F77FA4" w:rsidR="00B85463" w:rsidRPr="007325E5" w:rsidRDefault="009264F1" w:rsidP="00E46B86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Prioritný front</w:t>
      </w:r>
      <w:r w:rsidR="00B85463" w:rsidRPr="007325E5">
        <w:rPr>
          <w:rFonts w:ascii="Times New Roman" w:hAnsi="Times New Roman" w:cs="Times New Roman"/>
        </w:rPr>
        <w:t xml:space="preserve"> </w:t>
      </w:r>
      <w:r w:rsidR="009435B5" w:rsidRPr="007325E5">
        <w:rPr>
          <w:rFonts w:ascii="Times New Roman" w:hAnsi="Times New Roman" w:cs="Times New Roman"/>
        </w:rPr>
        <w:t>je</w:t>
      </w:r>
      <w:r w:rsidRPr="007325E5">
        <w:rPr>
          <w:rFonts w:ascii="Times New Roman" w:hAnsi="Times New Roman" w:cs="Times New Roman"/>
        </w:rPr>
        <w:t xml:space="preserve"> údajov</w:t>
      </w:r>
      <w:r w:rsidR="00B85463" w:rsidRPr="007325E5">
        <w:rPr>
          <w:rFonts w:ascii="Times New Roman" w:hAnsi="Times New Roman" w:cs="Times New Roman"/>
        </w:rPr>
        <w:t>á</w:t>
      </w:r>
      <w:r w:rsidRPr="007325E5">
        <w:rPr>
          <w:rFonts w:ascii="Times New Roman" w:hAnsi="Times New Roman" w:cs="Times New Roman"/>
        </w:rPr>
        <w:t xml:space="preserve"> štruktúr</w:t>
      </w:r>
      <w:r w:rsidR="00B85463" w:rsidRPr="007325E5">
        <w:rPr>
          <w:rFonts w:ascii="Times New Roman" w:hAnsi="Times New Roman" w:cs="Times New Roman"/>
        </w:rPr>
        <w:t>a</w:t>
      </w:r>
      <w:r w:rsidRPr="007325E5">
        <w:rPr>
          <w:rFonts w:ascii="Times New Roman" w:hAnsi="Times New Roman" w:cs="Times New Roman"/>
        </w:rPr>
        <w:t>, ktorá uchováva dáta</w:t>
      </w:r>
      <w:r w:rsidR="003A36E8" w:rsidRPr="007325E5">
        <w:rPr>
          <w:rFonts w:ascii="Times New Roman" w:hAnsi="Times New Roman" w:cs="Times New Roman"/>
        </w:rPr>
        <w:t xml:space="preserve"> spolu s im priradenou prioritou.</w:t>
      </w:r>
      <w:r w:rsidR="00B85463" w:rsidRPr="007325E5">
        <w:rPr>
          <w:rFonts w:ascii="Times New Roman" w:hAnsi="Times New Roman" w:cs="Times New Roman"/>
        </w:rPr>
        <w:t xml:space="preserve"> Nad prioritným frontom sú definované nasledovné operácie</w:t>
      </w:r>
      <w:r w:rsidR="00D360CA">
        <w:rPr>
          <w:rFonts w:ascii="Times New Roman" w:hAnsi="Times New Roman" w:cs="Times New Roman"/>
        </w:rPr>
        <w:t>:</w:t>
      </w:r>
    </w:p>
    <w:p w14:paraId="7CF5BB28" w14:textId="22B9AD1C" w:rsidR="00F93260" w:rsidRPr="00F93260" w:rsidRDefault="00B85463" w:rsidP="00F9326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vlož</w:t>
      </w:r>
      <w:r w:rsidRPr="00F56677">
        <w:rPr>
          <w:rFonts w:ascii="Times New Roman" w:hAnsi="Times New Roman" w:cs="Times New Roman"/>
          <w:b/>
        </w:rPr>
        <w:t xml:space="preserve">(K, X) </w:t>
      </w:r>
      <w:r w:rsidRPr="00F56677">
        <w:rPr>
          <w:rFonts w:ascii="Times New Roman" w:hAnsi="Times New Roman" w:cs="Times New Roman"/>
        </w:rPr>
        <w:t>- vloží do prioritného frontu</w:t>
      </w:r>
      <w:r w:rsidR="009435B5" w:rsidRPr="00F56677">
        <w:rPr>
          <w:rFonts w:ascii="Times New Roman" w:hAnsi="Times New Roman" w:cs="Times New Roman"/>
        </w:rPr>
        <w:t xml:space="preserve"> prvok I, ktorý obsahuje</w:t>
      </w:r>
      <w:r w:rsidRPr="00F56677">
        <w:rPr>
          <w:rFonts w:ascii="Times New Roman" w:hAnsi="Times New Roman" w:cs="Times New Roman"/>
        </w:rPr>
        <w:t xml:space="preserve"> dáta X</w:t>
      </w:r>
      <w:r w:rsidR="009435B5" w:rsidRPr="00F56677">
        <w:rPr>
          <w:rFonts w:ascii="Times New Roman" w:hAnsi="Times New Roman" w:cs="Times New Roman"/>
        </w:rPr>
        <w:t xml:space="preserve"> a</w:t>
      </w:r>
      <w:r w:rsidRPr="00F56677">
        <w:rPr>
          <w:rFonts w:ascii="Times New Roman" w:hAnsi="Times New Roman" w:cs="Times New Roman"/>
        </w:rPr>
        <w:t xml:space="preserve"> k </w:t>
      </w:r>
      <w:r w:rsidR="009435B5" w:rsidRPr="00F56677">
        <w:rPr>
          <w:rFonts w:ascii="Times New Roman" w:hAnsi="Times New Roman" w:cs="Times New Roman"/>
        </w:rPr>
        <w:t>ním</w:t>
      </w:r>
      <w:r w:rsidRPr="00F56677">
        <w:rPr>
          <w:rFonts w:ascii="Times New Roman" w:hAnsi="Times New Roman" w:cs="Times New Roman"/>
        </w:rPr>
        <w:t xml:space="preserve"> priraden</w:t>
      </w:r>
      <w:r w:rsidR="009435B5" w:rsidRPr="00F56677">
        <w:rPr>
          <w:rFonts w:ascii="Times New Roman" w:hAnsi="Times New Roman" w:cs="Times New Roman"/>
        </w:rPr>
        <w:t>ú</w:t>
      </w:r>
      <w:r w:rsidRPr="00F56677">
        <w:rPr>
          <w:rFonts w:ascii="Times New Roman" w:hAnsi="Times New Roman" w:cs="Times New Roman"/>
        </w:rPr>
        <w:t xml:space="preserve"> priorit</w:t>
      </w:r>
      <w:r w:rsidR="009435B5" w:rsidRPr="00F56677">
        <w:rPr>
          <w:rFonts w:ascii="Times New Roman" w:hAnsi="Times New Roman" w:cs="Times New Roman"/>
        </w:rPr>
        <w:t xml:space="preserve">u </w:t>
      </w:r>
      <w:r w:rsidRPr="00F56677">
        <w:rPr>
          <w:rFonts w:ascii="Times New Roman" w:hAnsi="Times New Roman" w:cs="Times New Roman"/>
        </w:rPr>
        <w:t>K</w:t>
      </w:r>
      <w:r w:rsidR="009435B5" w:rsidRPr="00F56677">
        <w:rPr>
          <w:rFonts w:ascii="Times New Roman" w:hAnsi="Times New Roman" w:cs="Times New Roman"/>
        </w:rPr>
        <w:t>.</w:t>
      </w:r>
    </w:p>
    <w:p w14:paraId="46F5C84A" w14:textId="052A7DDE" w:rsidR="00764075" w:rsidRPr="00F56677" w:rsidRDefault="00764075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</w:rPr>
        <w:t xml:space="preserve">Operácia nahliadni minimum </w:t>
      </w:r>
      <w:r w:rsidRPr="00F56677">
        <w:rPr>
          <w:rFonts w:ascii="Times New Roman" w:hAnsi="Times New Roman" w:cs="Times New Roman"/>
        </w:rPr>
        <w:t>- vráti</w:t>
      </w:r>
      <w:r w:rsidR="009435B5" w:rsidRPr="00F56677">
        <w:rPr>
          <w:rFonts w:ascii="Times New Roman" w:hAnsi="Times New Roman" w:cs="Times New Roman"/>
        </w:rPr>
        <w:t xml:space="preserve"> z prioritného frontu</w:t>
      </w:r>
      <w:r w:rsidRPr="00F56677">
        <w:rPr>
          <w:rFonts w:ascii="Times New Roman" w:hAnsi="Times New Roman" w:cs="Times New Roman"/>
        </w:rPr>
        <w:t xml:space="preserve"> hodnotu dát X, ktoré majú priradenú najvyššiu prioritu</w:t>
      </w:r>
      <w:r w:rsidR="009435B5" w:rsidRPr="00F56677">
        <w:rPr>
          <w:rFonts w:ascii="Times New Roman" w:hAnsi="Times New Roman" w:cs="Times New Roman"/>
        </w:rPr>
        <w:t>.</w:t>
      </w:r>
    </w:p>
    <w:p w14:paraId="0A42B12E" w14:textId="48E50756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vyber minimum</w:t>
      </w:r>
      <w:r w:rsidRPr="00F56677">
        <w:rPr>
          <w:rFonts w:ascii="Times New Roman" w:hAnsi="Times New Roman" w:cs="Times New Roman"/>
          <w:b/>
        </w:rPr>
        <w:t xml:space="preserve"> </w:t>
      </w:r>
      <w:r w:rsidRPr="00F56677">
        <w:rPr>
          <w:rFonts w:ascii="Times New Roman" w:hAnsi="Times New Roman" w:cs="Times New Roman"/>
        </w:rPr>
        <w:t>-</w:t>
      </w:r>
      <w:r w:rsidR="00764075" w:rsidRPr="00F56677">
        <w:rPr>
          <w:rFonts w:ascii="Times New Roman" w:hAnsi="Times New Roman" w:cs="Times New Roman"/>
        </w:rPr>
        <w:t xml:space="preserve"> </w:t>
      </w:r>
      <w:r w:rsidRPr="00F56677">
        <w:rPr>
          <w:rFonts w:ascii="Times New Roman" w:hAnsi="Times New Roman" w:cs="Times New Roman"/>
        </w:rPr>
        <w:t>odstráni z prioritného frontu</w:t>
      </w:r>
      <w:r w:rsidR="00764075" w:rsidRPr="00F56677">
        <w:rPr>
          <w:rFonts w:ascii="Times New Roman" w:hAnsi="Times New Roman" w:cs="Times New Roman"/>
        </w:rPr>
        <w:t xml:space="preserve"> prvok </w:t>
      </w:r>
      <w:r w:rsidR="009435B5" w:rsidRPr="00F56677">
        <w:rPr>
          <w:rFonts w:ascii="Times New Roman" w:hAnsi="Times New Roman" w:cs="Times New Roman"/>
        </w:rPr>
        <w:t>I, ktorý obsahoval</w:t>
      </w:r>
      <w:r w:rsidRPr="00F56677">
        <w:rPr>
          <w:rFonts w:ascii="Times New Roman" w:hAnsi="Times New Roman" w:cs="Times New Roman"/>
        </w:rPr>
        <w:t xml:space="preserve"> dáta X</w:t>
      </w:r>
      <w:r w:rsidR="009435B5" w:rsidRPr="00F56677">
        <w:rPr>
          <w:rFonts w:ascii="Times New Roman" w:hAnsi="Times New Roman" w:cs="Times New Roman"/>
        </w:rPr>
        <w:t xml:space="preserve"> s najvyššou</w:t>
      </w:r>
      <w:r w:rsidRPr="00F56677">
        <w:rPr>
          <w:rFonts w:ascii="Times New Roman" w:hAnsi="Times New Roman" w:cs="Times New Roman"/>
        </w:rPr>
        <w:t xml:space="preserve"> priraden</w:t>
      </w:r>
      <w:r w:rsidR="009435B5" w:rsidRPr="00F56677">
        <w:rPr>
          <w:rFonts w:ascii="Times New Roman" w:hAnsi="Times New Roman" w:cs="Times New Roman"/>
        </w:rPr>
        <w:t>ou</w:t>
      </w:r>
      <w:r w:rsidRPr="00F56677">
        <w:rPr>
          <w:rFonts w:ascii="Times New Roman" w:hAnsi="Times New Roman" w:cs="Times New Roman"/>
        </w:rPr>
        <w:t xml:space="preserve"> priorit</w:t>
      </w:r>
      <w:r w:rsidR="009435B5" w:rsidRPr="00F56677">
        <w:rPr>
          <w:rFonts w:ascii="Times New Roman" w:hAnsi="Times New Roman" w:cs="Times New Roman"/>
        </w:rPr>
        <w:t>ou a vráti hodnotu dát X.</w:t>
      </w:r>
    </w:p>
    <w:p w14:paraId="229099F2" w14:textId="59102303" w:rsidR="00764075" w:rsidRPr="00F56677" w:rsidRDefault="00764075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6"/>
        <w:jc w:val="both"/>
        <w:rPr>
          <w:rFonts w:ascii="Times New Roman" w:hAnsi="Times New Roman" w:cs="Times New Roman"/>
          <w:bCs/>
        </w:rPr>
      </w:pPr>
      <w:r w:rsidRPr="00F56677">
        <w:rPr>
          <w:rFonts w:ascii="Times New Roman" w:hAnsi="Times New Roman" w:cs="Times New Roman"/>
          <w:b/>
          <w:bCs/>
        </w:rPr>
        <w:t>Operácia vyber prvok(I)</w:t>
      </w:r>
      <w:r w:rsidRPr="00F56677">
        <w:rPr>
          <w:rFonts w:ascii="Times New Roman" w:hAnsi="Times New Roman" w:cs="Times New Roman"/>
        </w:rPr>
        <w:t xml:space="preserve"> </w:t>
      </w:r>
      <w:r w:rsidRPr="00F56677">
        <w:rPr>
          <w:rFonts w:ascii="Times New Roman" w:hAnsi="Times New Roman" w:cs="Times New Roman"/>
          <w:b/>
        </w:rPr>
        <w:t xml:space="preserve">- </w:t>
      </w:r>
      <w:r w:rsidRPr="00F56677">
        <w:rPr>
          <w:rFonts w:ascii="Times New Roman" w:hAnsi="Times New Roman" w:cs="Times New Roman"/>
        </w:rPr>
        <w:t>odstráni z prioritného frontu prvok I</w:t>
      </w:r>
      <w:r w:rsidR="009435B5" w:rsidRPr="00F56677">
        <w:rPr>
          <w:rFonts w:ascii="Times New Roman" w:hAnsi="Times New Roman" w:cs="Times New Roman"/>
        </w:rPr>
        <w:t> a vráti hodnotu dát X, ktoré obsahoval.</w:t>
      </w:r>
    </w:p>
    <w:p w14:paraId="328D2277" w14:textId="745E1B8A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</w:rPr>
        <w:t xml:space="preserve">Operácia spoj(Q) </w:t>
      </w:r>
      <w:r w:rsidR="009435B5" w:rsidRPr="00F56677">
        <w:rPr>
          <w:rFonts w:ascii="Times New Roman" w:hAnsi="Times New Roman" w:cs="Times New Roman"/>
        </w:rPr>
        <w:t>–</w:t>
      </w:r>
      <w:r w:rsidRPr="00F56677">
        <w:rPr>
          <w:rFonts w:ascii="Times New Roman" w:hAnsi="Times New Roman" w:cs="Times New Roman"/>
        </w:rPr>
        <w:t xml:space="preserve"> </w:t>
      </w:r>
      <w:r w:rsidR="009435B5" w:rsidRPr="00F56677">
        <w:rPr>
          <w:rFonts w:ascii="Times New Roman" w:hAnsi="Times New Roman" w:cs="Times New Roman"/>
        </w:rPr>
        <w:t>pripojí k prioritnému frontu prioritný front Q</w:t>
      </w:r>
      <w:r w:rsidR="00BF7440">
        <w:rPr>
          <w:rFonts w:ascii="Times New Roman" w:hAnsi="Times New Roman" w:cs="Times New Roman"/>
        </w:rPr>
        <w:t>.</w:t>
      </w:r>
    </w:p>
    <w:p w14:paraId="6B7005B2" w14:textId="2393C1E6" w:rsidR="00B85463" w:rsidRPr="00F56677" w:rsidRDefault="00B85463" w:rsidP="00F36CF0">
      <w:pPr>
        <w:pStyle w:val="Odsekzoznamu"/>
        <w:numPr>
          <w:ilvl w:val="0"/>
          <w:numId w:val="8"/>
        </w:numPr>
        <w:spacing w:before="240" w:after="240" w:line="360" w:lineRule="auto"/>
        <w:ind w:left="1418" w:right="17"/>
        <w:jc w:val="both"/>
        <w:rPr>
          <w:rFonts w:ascii="Times New Roman" w:hAnsi="Times New Roman" w:cs="Times New Roman"/>
        </w:rPr>
      </w:pPr>
      <w:r w:rsidRPr="00F56677">
        <w:rPr>
          <w:rFonts w:ascii="Times New Roman" w:hAnsi="Times New Roman" w:cs="Times New Roman"/>
          <w:b/>
          <w:bCs/>
        </w:rPr>
        <w:t>Operácia zmeň</w:t>
      </w:r>
      <w:r w:rsidR="0078258F">
        <w:rPr>
          <w:rFonts w:ascii="Times New Roman" w:hAnsi="Times New Roman" w:cs="Times New Roman"/>
          <w:b/>
          <w:bCs/>
        </w:rPr>
        <w:t xml:space="preserve"> </w:t>
      </w:r>
      <w:r w:rsidRPr="00F56677">
        <w:rPr>
          <w:rFonts w:ascii="Times New Roman" w:hAnsi="Times New Roman" w:cs="Times New Roman"/>
          <w:b/>
          <w:bCs/>
        </w:rPr>
        <w:t>prioritu(</w:t>
      </w:r>
      <w:r w:rsidR="00764075" w:rsidRPr="00F56677">
        <w:rPr>
          <w:rFonts w:ascii="Times New Roman" w:hAnsi="Times New Roman" w:cs="Times New Roman"/>
          <w:b/>
          <w:bCs/>
        </w:rPr>
        <w:t>I</w:t>
      </w:r>
      <w:r w:rsidRPr="00F56677">
        <w:rPr>
          <w:rFonts w:ascii="Times New Roman" w:hAnsi="Times New Roman" w:cs="Times New Roman"/>
          <w:b/>
          <w:bCs/>
        </w:rPr>
        <w:t xml:space="preserve">, K) </w:t>
      </w:r>
      <w:r w:rsidRPr="00F56677">
        <w:rPr>
          <w:rFonts w:ascii="Times New Roman" w:hAnsi="Times New Roman" w:cs="Times New Roman"/>
        </w:rPr>
        <w:t xml:space="preserve">- zmení prioritu prvku </w:t>
      </w:r>
      <w:r w:rsidR="009435B5" w:rsidRPr="00F56677">
        <w:rPr>
          <w:rFonts w:ascii="Times New Roman" w:hAnsi="Times New Roman" w:cs="Times New Roman"/>
        </w:rPr>
        <w:t>I</w:t>
      </w:r>
      <w:r w:rsidRPr="00F56677">
        <w:rPr>
          <w:rFonts w:ascii="Times New Roman" w:hAnsi="Times New Roman" w:cs="Times New Roman"/>
        </w:rPr>
        <w:t> na hodnotu K.</w:t>
      </w:r>
    </w:p>
    <w:p w14:paraId="3BACBB18" w14:textId="16E54393" w:rsidR="00FF3B56" w:rsidRPr="007325E5" w:rsidRDefault="005218E7" w:rsidP="00F61E15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Cs/>
        </w:rPr>
        <w:t>Prioritný front býva často nesprávne označovaný ako halda, z čoho vzniklo</w:t>
      </w:r>
      <w:r w:rsidR="008A111C" w:rsidRPr="007325E5">
        <w:rPr>
          <w:rFonts w:ascii="Times New Roman" w:hAnsi="Times New Roman" w:cs="Times New Roman"/>
          <w:bCs/>
        </w:rPr>
        <w:t xml:space="preserve"> delenie prioritn</w:t>
      </w:r>
      <w:r w:rsidR="00EC4F5D">
        <w:rPr>
          <w:rFonts w:ascii="Times New Roman" w:hAnsi="Times New Roman" w:cs="Times New Roman"/>
          <w:bCs/>
        </w:rPr>
        <w:t>ýc</w:t>
      </w:r>
      <w:r w:rsidR="008A111C" w:rsidRPr="007325E5">
        <w:rPr>
          <w:rFonts w:ascii="Times New Roman" w:hAnsi="Times New Roman" w:cs="Times New Roman"/>
          <w:bCs/>
        </w:rPr>
        <w:t>h front</w:t>
      </w:r>
      <w:r w:rsidR="00EC4F5D">
        <w:rPr>
          <w:rFonts w:ascii="Times New Roman" w:hAnsi="Times New Roman" w:cs="Times New Roman"/>
          <w:bCs/>
        </w:rPr>
        <w:t>ov</w:t>
      </w:r>
      <w:r w:rsidR="008A111C" w:rsidRPr="007325E5">
        <w:rPr>
          <w:rFonts w:ascii="Times New Roman" w:hAnsi="Times New Roman" w:cs="Times New Roman"/>
          <w:bCs/>
        </w:rPr>
        <w:t xml:space="preserve"> podľa priority</w:t>
      </w:r>
      <w:r w:rsidR="003A36E8" w:rsidRPr="007325E5">
        <w:rPr>
          <w:rFonts w:ascii="Times New Roman" w:hAnsi="Times New Roman" w:cs="Times New Roman"/>
        </w:rPr>
        <w:t xml:space="preserve">, a to </w:t>
      </w:r>
      <w:r w:rsidR="008A111C" w:rsidRPr="007325E5">
        <w:rPr>
          <w:rFonts w:ascii="Times New Roman" w:hAnsi="Times New Roman" w:cs="Times New Roman"/>
        </w:rPr>
        <w:t xml:space="preserve">na </w:t>
      </w:r>
      <w:r w:rsidR="003A36E8" w:rsidRPr="007325E5">
        <w:rPr>
          <w:rFonts w:ascii="Times New Roman" w:hAnsi="Times New Roman" w:cs="Times New Roman"/>
        </w:rPr>
        <w:t>min</w:t>
      </w:r>
      <w:r w:rsidR="009435B5" w:rsidRPr="007325E5">
        <w:rPr>
          <w:rFonts w:ascii="Times New Roman" w:hAnsi="Times New Roman" w:cs="Times New Roman"/>
        </w:rPr>
        <w:t>imáln</w:t>
      </w:r>
      <w:r w:rsidRPr="007325E5">
        <w:rPr>
          <w:rFonts w:ascii="Times New Roman" w:hAnsi="Times New Roman" w:cs="Times New Roman"/>
        </w:rPr>
        <w:t>u</w:t>
      </w:r>
      <w:r w:rsidR="00A43D0E" w:rsidRPr="007325E5">
        <w:rPr>
          <w:rFonts w:ascii="Times New Roman" w:hAnsi="Times New Roman" w:cs="Times New Roman"/>
        </w:rPr>
        <w:t xml:space="preserve"> (</w:t>
      </w:r>
      <w:proofErr w:type="spellStart"/>
      <w:r w:rsidR="00A43D0E" w:rsidRPr="007325E5">
        <w:rPr>
          <w:rFonts w:ascii="Times New Roman" w:hAnsi="Times New Roman" w:cs="Times New Roman"/>
        </w:rPr>
        <w:t>ang</w:t>
      </w:r>
      <w:proofErr w:type="spellEnd"/>
      <w:r w:rsidR="00A43D0E" w:rsidRPr="007325E5">
        <w:rPr>
          <w:rFonts w:ascii="Times New Roman" w:hAnsi="Times New Roman" w:cs="Times New Roman"/>
        </w:rPr>
        <w:t xml:space="preserve">. </w:t>
      </w:r>
      <w:r w:rsidR="00A43D0E" w:rsidRPr="007325E5">
        <w:rPr>
          <w:rFonts w:ascii="Times New Roman" w:hAnsi="Times New Roman" w:cs="Times New Roman"/>
          <w:i/>
          <w:iCs/>
        </w:rPr>
        <w:t>min-</w:t>
      </w:r>
      <w:proofErr w:type="spellStart"/>
      <w:r w:rsidR="00A43D0E" w:rsidRPr="007325E5">
        <w:rPr>
          <w:rFonts w:ascii="Times New Roman" w:hAnsi="Times New Roman" w:cs="Times New Roman"/>
          <w:i/>
          <w:iCs/>
        </w:rPr>
        <w:t>heap</w:t>
      </w:r>
      <w:proofErr w:type="spellEnd"/>
      <w:r w:rsidR="00A43D0E" w:rsidRPr="007325E5">
        <w:rPr>
          <w:rFonts w:ascii="Times New Roman" w:hAnsi="Times New Roman" w:cs="Times New Roman"/>
        </w:rPr>
        <w:t>)</w:t>
      </w:r>
      <w:r w:rsidR="009435B5" w:rsidRPr="007325E5">
        <w:rPr>
          <w:rFonts w:ascii="Times New Roman" w:hAnsi="Times New Roman" w:cs="Times New Roman"/>
        </w:rPr>
        <w:t xml:space="preserve"> </w:t>
      </w:r>
      <w:r w:rsidR="003A36E8" w:rsidRPr="007325E5">
        <w:rPr>
          <w:rFonts w:ascii="Times New Roman" w:hAnsi="Times New Roman" w:cs="Times New Roman"/>
        </w:rPr>
        <w:t>a max</w:t>
      </w:r>
      <w:r w:rsidR="00D31208" w:rsidRPr="007325E5">
        <w:rPr>
          <w:rFonts w:ascii="Times New Roman" w:hAnsi="Times New Roman" w:cs="Times New Roman"/>
        </w:rPr>
        <w:t>imáln</w:t>
      </w:r>
      <w:r w:rsidRPr="007325E5">
        <w:rPr>
          <w:rFonts w:ascii="Times New Roman" w:hAnsi="Times New Roman" w:cs="Times New Roman"/>
        </w:rPr>
        <w:t>u</w:t>
      </w:r>
      <w:r w:rsidR="00D31208" w:rsidRPr="007325E5">
        <w:rPr>
          <w:rFonts w:ascii="Times New Roman" w:hAnsi="Times New Roman" w:cs="Times New Roman"/>
        </w:rPr>
        <w:t xml:space="preserve"> halda</w:t>
      </w:r>
      <w:r w:rsidR="00E135B9" w:rsidRPr="007325E5">
        <w:rPr>
          <w:rFonts w:ascii="Times New Roman" w:hAnsi="Times New Roman" w:cs="Times New Roman"/>
        </w:rPr>
        <w:t xml:space="preserve"> (</w:t>
      </w:r>
      <w:proofErr w:type="spellStart"/>
      <w:r w:rsidR="00E135B9" w:rsidRPr="007325E5">
        <w:rPr>
          <w:rFonts w:ascii="Times New Roman" w:hAnsi="Times New Roman" w:cs="Times New Roman"/>
        </w:rPr>
        <w:t>ang</w:t>
      </w:r>
      <w:proofErr w:type="spellEnd"/>
      <w:r w:rsidR="00E135B9" w:rsidRPr="007325E5">
        <w:rPr>
          <w:rFonts w:ascii="Times New Roman" w:hAnsi="Times New Roman" w:cs="Times New Roman"/>
        </w:rPr>
        <w:t xml:space="preserve">. </w:t>
      </w:r>
      <w:r w:rsidR="00E135B9" w:rsidRPr="008725F8">
        <w:rPr>
          <w:rFonts w:ascii="Times New Roman" w:hAnsi="Times New Roman" w:cs="Times New Roman"/>
          <w:i/>
          <w:iCs/>
        </w:rPr>
        <w:t>max-</w:t>
      </w:r>
      <w:proofErr w:type="spellStart"/>
      <w:r w:rsidR="00E135B9" w:rsidRPr="008725F8">
        <w:rPr>
          <w:rFonts w:ascii="Times New Roman" w:hAnsi="Times New Roman" w:cs="Times New Roman"/>
          <w:i/>
          <w:iCs/>
        </w:rPr>
        <w:t>heap</w:t>
      </w:r>
      <w:proofErr w:type="spellEnd"/>
      <w:r w:rsidR="00E135B9" w:rsidRPr="007325E5">
        <w:rPr>
          <w:rFonts w:ascii="Times New Roman" w:hAnsi="Times New Roman" w:cs="Times New Roman"/>
        </w:rPr>
        <w:t>)</w:t>
      </w:r>
      <w:r w:rsidR="003A36E8" w:rsidRPr="007325E5">
        <w:rPr>
          <w:rFonts w:ascii="Times New Roman" w:hAnsi="Times New Roman" w:cs="Times New Roman"/>
        </w:rPr>
        <w:t>.</w:t>
      </w:r>
      <w:r w:rsidR="008A111C" w:rsidRPr="007325E5">
        <w:rPr>
          <w:rFonts w:ascii="Times New Roman" w:hAnsi="Times New Roman" w:cs="Times New Roman"/>
        </w:rPr>
        <w:t xml:space="preserve"> </w:t>
      </w:r>
      <w:r w:rsidR="00A94CEB">
        <w:rPr>
          <w:rFonts w:ascii="Times New Roman" w:hAnsi="Times New Roman" w:cs="Times New Roman"/>
        </w:rPr>
        <w:t>B</w:t>
      </w:r>
      <w:r w:rsidR="008A111C" w:rsidRPr="007325E5">
        <w:rPr>
          <w:rFonts w:ascii="Times New Roman" w:hAnsi="Times New Roman" w:cs="Times New Roman"/>
        </w:rPr>
        <w:t>udeme</w:t>
      </w:r>
      <w:r w:rsidR="00A94CEB">
        <w:rPr>
          <w:rFonts w:ascii="Times New Roman" w:hAnsi="Times New Roman" w:cs="Times New Roman"/>
        </w:rPr>
        <w:t xml:space="preserve"> však</w:t>
      </w:r>
      <w:r w:rsidR="008A111C" w:rsidRPr="007325E5">
        <w:rPr>
          <w:rFonts w:ascii="Times New Roman" w:hAnsi="Times New Roman" w:cs="Times New Roman"/>
        </w:rPr>
        <w:t xml:space="preserve"> namiesto týchto označení používať </w:t>
      </w:r>
      <w:r w:rsidR="00F040DB">
        <w:rPr>
          <w:rFonts w:ascii="Times New Roman" w:hAnsi="Times New Roman" w:cs="Times New Roman"/>
        </w:rPr>
        <w:t xml:space="preserve"> označenia</w:t>
      </w:r>
      <w:r w:rsidR="008A111C" w:rsidRPr="007325E5">
        <w:rPr>
          <w:rFonts w:ascii="Times New Roman" w:hAnsi="Times New Roman" w:cs="Times New Roman"/>
        </w:rPr>
        <w:t xml:space="preserve"> minimálny a maximálny prioritný front.</w:t>
      </w:r>
      <w:r w:rsidR="003A36E8" w:rsidRPr="007325E5">
        <w:rPr>
          <w:rFonts w:ascii="Times New Roman" w:hAnsi="Times New Roman" w:cs="Times New Roman"/>
        </w:rPr>
        <w:t xml:space="preserve"> Min</w:t>
      </w:r>
      <w:r w:rsidR="008A111C" w:rsidRPr="007325E5">
        <w:rPr>
          <w:rFonts w:ascii="Times New Roman" w:hAnsi="Times New Roman" w:cs="Times New Roman"/>
        </w:rPr>
        <w:t>imálny</w:t>
      </w:r>
      <w:r w:rsidR="003A36E8" w:rsidRPr="007325E5">
        <w:rPr>
          <w:rFonts w:ascii="Times New Roman" w:hAnsi="Times New Roman" w:cs="Times New Roman"/>
        </w:rPr>
        <w:t xml:space="preserve"> prioritný front predstavuje prioritný front, kde s rastúcou hodnotou priority klesá priorita prvku</w:t>
      </w:r>
      <w:r w:rsidR="00C74BA3" w:rsidRPr="007325E5">
        <w:rPr>
          <w:rFonts w:ascii="Times New Roman" w:hAnsi="Times New Roman" w:cs="Times New Roman"/>
        </w:rPr>
        <w:t>, teda prvok s najvyššou prioritou má najnižšiu hodnotu priority</w:t>
      </w:r>
      <w:r w:rsidR="003A36E8" w:rsidRPr="007325E5">
        <w:rPr>
          <w:rFonts w:ascii="Times New Roman" w:hAnsi="Times New Roman" w:cs="Times New Roman"/>
        </w:rPr>
        <w:t xml:space="preserve">. Pri </w:t>
      </w:r>
      <w:r w:rsidR="008A111C" w:rsidRPr="007325E5">
        <w:rPr>
          <w:rFonts w:ascii="Times New Roman" w:hAnsi="Times New Roman" w:cs="Times New Roman"/>
        </w:rPr>
        <w:t>maximálnom</w:t>
      </w:r>
      <w:r w:rsidR="003A36E8" w:rsidRPr="007325E5">
        <w:rPr>
          <w:rFonts w:ascii="Times New Roman" w:hAnsi="Times New Roman" w:cs="Times New Roman"/>
        </w:rPr>
        <w:t xml:space="preserve"> prioritnom fronte</w:t>
      </w:r>
      <w:r w:rsidR="00C74BA3" w:rsidRPr="007325E5">
        <w:rPr>
          <w:rFonts w:ascii="Times New Roman" w:hAnsi="Times New Roman" w:cs="Times New Roman"/>
        </w:rPr>
        <w:t>,</w:t>
      </w:r>
      <w:r w:rsidR="003A36E8" w:rsidRPr="007325E5">
        <w:rPr>
          <w:rFonts w:ascii="Times New Roman" w:hAnsi="Times New Roman" w:cs="Times New Roman"/>
        </w:rPr>
        <w:t xml:space="preserve"> s rastúcou hodnotou priority</w:t>
      </w:r>
      <w:r w:rsidR="008A111C" w:rsidRPr="007325E5">
        <w:rPr>
          <w:rFonts w:ascii="Times New Roman" w:hAnsi="Times New Roman" w:cs="Times New Roman"/>
        </w:rPr>
        <w:t xml:space="preserve"> </w:t>
      </w:r>
      <w:r w:rsidR="003A36E8" w:rsidRPr="007325E5">
        <w:rPr>
          <w:rFonts w:ascii="Times New Roman" w:hAnsi="Times New Roman" w:cs="Times New Roman"/>
        </w:rPr>
        <w:t>priorita</w:t>
      </w:r>
      <w:r w:rsidR="00C74BA3" w:rsidRPr="007325E5">
        <w:rPr>
          <w:rFonts w:ascii="Times New Roman" w:hAnsi="Times New Roman" w:cs="Times New Roman"/>
        </w:rPr>
        <w:t>,</w:t>
      </w:r>
      <w:r w:rsidR="003A36E8" w:rsidRPr="007325E5">
        <w:rPr>
          <w:rFonts w:ascii="Times New Roman" w:hAnsi="Times New Roman" w:cs="Times New Roman"/>
        </w:rPr>
        <w:t xml:space="preserve"> prvku</w:t>
      </w:r>
      <w:r w:rsidR="008A111C" w:rsidRPr="007325E5">
        <w:rPr>
          <w:rFonts w:ascii="Times New Roman" w:hAnsi="Times New Roman" w:cs="Times New Roman"/>
        </w:rPr>
        <w:t xml:space="preserve"> rastie</w:t>
      </w:r>
      <w:r w:rsidR="00C74BA3" w:rsidRPr="007325E5">
        <w:rPr>
          <w:rFonts w:ascii="Times New Roman" w:hAnsi="Times New Roman" w:cs="Times New Roman"/>
        </w:rPr>
        <w:t>, čo znamená, že prvok s najvyššou prioritou má najvyššiu hodnotu priority</w:t>
      </w:r>
      <w:r w:rsidR="003A36E8" w:rsidRPr="007325E5">
        <w:rPr>
          <w:rFonts w:ascii="Times New Roman" w:hAnsi="Times New Roman" w:cs="Times New Roman"/>
        </w:rPr>
        <w:t>.</w:t>
      </w:r>
      <w:r w:rsidR="008A111C" w:rsidRPr="007325E5">
        <w:rPr>
          <w:rFonts w:ascii="Times New Roman" w:hAnsi="Times New Roman" w:cs="Times New Roman"/>
        </w:rPr>
        <w:t xml:space="preserve"> </w:t>
      </w:r>
      <w:r w:rsidR="00F040DB">
        <w:rPr>
          <w:rFonts w:ascii="Times New Roman" w:hAnsi="Times New Roman" w:cs="Times New Roman"/>
        </w:rPr>
        <w:t xml:space="preserve">Všetky nami </w:t>
      </w:r>
      <w:r w:rsidR="00D04D16">
        <w:rPr>
          <w:rFonts w:ascii="Times New Roman" w:hAnsi="Times New Roman" w:cs="Times New Roman"/>
        </w:rPr>
        <w:t>skúmané</w:t>
      </w:r>
      <w:r w:rsidR="00F040DB">
        <w:rPr>
          <w:rFonts w:ascii="Times New Roman" w:hAnsi="Times New Roman" w:cs="Times New Roman"/>
        </w:rPr>
        <w:t xml:space="preserve"> prioritné fronty sú</w:t>
      </w:r>
      <w:r w:rsidR="00D04D16">
        <w:rPr>
          <w:rFonts w:ascii="Times New Roman" w:hAnsi="Times New Roman" w:cs="Times New Roman"/>
        </w:rPr>
        <w:t xml:space="preserve"> implementované ako</w:t>
      </w:r>
      <w:r w:rsidR="00F040DB">
        <w:rPr>
          <w:rFonts w:ascii="Times New Roman" w:hAnsi="Times New Roman" w:cs="Times New Roman"/>
        </w:rPr>
        <w:t xml:space="preserve"> </w:t>
      </w:r>
      <w:r w:rsidR="00D04D16">
        <w:rPr>
          <w:rFonts w:ascii="Times New Roman" w:hAnsi="Times New Roman" w:cs="Times New Roman"/>
        </w:rPr>
        <w:t>minimálne prioritné fronty, avšak</w:t>
      </w:r>
      <w:r w:rsidR="00BF7440">
        <w:rPr>
          <w:rFonts w:ascii="Times New Roman" w:hAnsi="Times New Roman" w:cs="Times New Roman"/>
        </w:rPr>
        <w:t xml:space="preserve"> </w:t>
      </w:r>
      <w:r w:rsidR="00D44B11">
        <w:rPr>
          <w:rFonts w:ascii="Times New Roman" w:hAnsi="Times New Roman" w:cs="Times New Roman"/>
        </w:rPr>
        <w:t>všetk</w:t>
      </w:r>
      <w:r w:rsidR="00784D6F">
        <w:rPr>
          <w:rFonts w:ascii="Times New Roman" w:hAnsi="Times New Roman" w:cs="Times New Roman"/>
        </w:rPr>
        <w:t>y</w:t>
      </w:r>
      <w:r w:rsidR="00AB786E">
        <w:rPr>
          <w:rFonts w:ascii="Times New Roman" w:hAnsi="Times New Roman" w:cs="Times New Roman"/>
        </w:rPr>
        <w:t xml:space="preserve"> nami popisované vlastnosti</w:t>
      </w:r>
      <w:r w:rsidR="00784D6F">
        <w:rPr>
          <w:rFonts w:ascii="Times New Roman" w:hAnsi="Times New Roman" w:cs="Times New Roman"/>
        </w:rPr>
        <w:t xml:space="preserve"> platia aj pre</w:t>
      </w:r>
      <w:r w:rsidR="00BA2ABC">
        <w:rPr>
          <w:rFonts w:ascii="Times New Roman" w:hAnsi="Times New Roman" w:cs="Times New Roman"/>
        </w:rPr>
        <w:t xml:space="preserve"> </w:t>
      </w:r>
      <w:r w:rsidR="00784D6F">
        <w:rPr>
          <w:rFonts w:ascii="Times New Roman" w:hAnsi="Times New Roman" w:cs="Times New Roman"/>
        </w:rPr>
        <w:t xml:space="preserve">maximálne implementácie jednotlivých </w:t>
      </w:r>
      <w:r w:rsidR="0093737D">
        <w:rPr>
          <w:rFonts w:ascii="Times New Roman" w:hAnsi="Times New Roman" w:cs="Times New Roman"/>
        </w:rPr>
        <w:t>prioritných frontov.</w:t>
      </w:r>
    </w:p>
    <w:p w14:paraId="3CC83458" w14:textId="77777777" w:rsidR="009264F1" w:rsidRPr="008F5F4D" w:rsidRDefault="009264F1" w:rsidP="00F96D6E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69988323"/>
      <w:r w:rsidRPr="008F5F4D">
        <w:rPr>
          <w:rFonts w:ascii="Times New Roman" w:hAnsi="Times New Roman" w:cs="Times New Roman"/>
          <w:sz w:val="28"/>
          <w:szCs w:val="28"/>
        </w:rPr>
        <w:lastRenderedPageBreak/>
        <w:t>Binárna halda</w:t>
      </w:r>
      <w:bookmarkEnd w:id="10"/>
    </w:p>
    <w:p w14:paraId="3FCBA7DB" w14:textId="7E6CBE43" w:rsidR="00045DD6" w:rsidRPr="00045DD6" w:rsidRDefault="00F53F5F" w:rsidP="00DB23B2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</w:t>
      </w:r>
      <w:r w:rsidR="009264F1" w:rsidRPr="007325E5">
        <w:rPr>
          <w:rFonts w:ascii="Times New Roman" w:hAnsi="Times New Roman" w:cs="Times New Roman"/>
        </w:rPr>
        <w:t xml:space="preserve"> o implementáciu prioritného frontu pomoco</w:t>
      </w:r>
      <w:r w:rsidR="00C74BA3" w:rsidRPr="007325E5">
        <w:rPr>
          <w:rFonts w:ascii="Times New Roman" w:hAnsi="Times New Roman" w:cs="Times New Roman"/>
        </w:rPr>
        <w:t>u haldy</w:t>
      </w:r>
      <w:r w:rsidR="003E224E" w:rsidRPr="007325E5">
        <w:rPr>
          <w:rFonts w:ascii="Times New Roman" w:hAnsi="Times New Roman" w:cs="Times New Roman"/>
        </w:rPr>
        <w:t xml:space="preserve">, ktorú predstavil J. W. J. </w:t>
      </w:r>
      <w:proofErr w:type="spellStart"/>
      <w:r w:rsidR="003E224E" w:rsidRPr="007325E5">
        <w:rPr>
          <w:rFonts w:ascii="Times New Roman" w:hAnsi="Times New Roman" w:cs="Times New Roman"/>
        </w:rPr>
        <w:t>Williams</w:t>
      </w:r>
      <w:proofErr w:type="spellEnd"/>
      <w:r w:rsidR="001424E1" w:rsidRPr="007325E5">
        <w:rPr>
          <w:rFonts w:ascii="Times New Roman" w:hAnsi="Times New Roman" w:cs="Times New Roman"/>
        </w:rPr>
        <w:t xml:space="preserve"> </w:t>
      </w:r>
      <w:r w:rsidR="003E224E" w:rsidRPr="007325E5">
        <w:rPr>
          <w:rFonts w:ascii="Times New Roman" w:hAnsi="Times New Roman" w:cs="Times New Roman"/>
        </w:rPr>
        <w:t>(</w:t>
      </w:r>
      <w:r w:rsidR="00885327">
        <w:rPr>
          <w:rFonts w:ascii="Times New Roman" w:hAnsi="Times New Roman" w:cs="Times New Roman"/>
        </w:rPr>
        <w:t>1</w:t>
      </w:r>
      <w:r w:rsidR="001424E1" w:rsidRPr="007325E5">
        <w:rPr>
          <w:rFonts w:ascii="Times New Roman" w:hAnsi="Times New Roman" w:cs="Times New Roman"/>
        </w:rPr>
        <w:t>, s. 347</w:t>
      </w:r>
      <w:r w:rsidR="003E224E" w:rsidRPr="007325E5">
        <w:rPr>
          <w:rFonts w:ascii="Times New Roman" w:hAnsi="Times New Roman" w:cs="Times New Roman"/>
        </w:rPr>
        <w:t>)</w:t>
      </w:r>
      <w:r w:rsidR="001424E1" w:rsidRPr="008725F8">
        <w:rPr>
          <w:rStyle w:val="Odkaznapoznmkupodiarou"/>
          <w:rFonts w:ascii="Times New Roman" w:hAnsi="Times New Roman" w:cs="Times New Roman"/>
          <w:vanish/>
        </w:rPr>
        <w:footnoteReference w:id="2"/>
      </w:r>
      <w:r w:rsidR="009264F1" w:rsidRPr="007325E5">
        <w:rPr>
          <w:rFonts w:ascii="Times New Roman" w:hAnsi="Times New Roman" w:cs="Times New Roman"/>
        </w:rPr>
        <w:t>.</w:t>
      </w:r>
      <w:r w:rsidR="001424E1" w:rsidRPr="007325E5">
        <w:rPr>
          <w:rFonts w:ascii="Times New Roman" w:hAnsi="Times New Roman" w:cs="Times New Roman"/>
        </w:rPr>
        <w:t xml:space="preserve"> </w:t>
      </w:r>
      <w:r w:rsidR="00953B9F">
        <w:rPr>
          <w:rFonts w:ascii="Times New Roman" w:hAnsi="Times New Roman" w:cs="Times New Roman"/>
        </w:rPr>
        <w:t>Pri binárnom strome</w:t>
      </w:r>
      <w:r w:rsidR="001424E1" w:rsidRPr="007325E5">
        <w:rPr>
          <w:rFonts w:ascii="Times New Roman" w:hAnsi="Times New Roman" w:cs="Times New Roman"/>
        </w:rPr>
        <w:t xml:space="preserve"> halda predstavuje kompletný binárny strom, ktorý dodržuje </w:t>
      </w:r>
      <w:proofErr w:type="spellStart"/>
      <w:r w:rsidR="001424E1" w:rsidRPr="007325E5">
        <w:rPr>
          <w:rFonts w:ascii="Times New Roman" w:hAnsi="Times New Roman" w:cs="Times New Roman"/>
        </w:rPr>
        <w:t>haldov</w:t>
      </w:r>
      <w:r w:rsidR="001E14AE">
        <w:rPr>
          <w:rFonts w:ascii="Times New Roman" w:hAnsi="Times New Roman" w:cs="Times New Roman"/>
        </w:rPr>
        <w:t>é</w:t>
      </w:r>
      <w:proofErr w:type="spellEnd"/>
      <w:r w:rsidR="001424E1" w:rsidRPr="007325E5">
        <w:rPr>
          <w:rFonts w:ascii="Times New Roman" w:hAnsi="Times New Roman" w:cs="Times New Roman"/>
        </w:rPr>
        <w:t xml:space="preserve"> usporiadanie</w:t>
      </w:r>
      <w:r w:rsidR="009575F3" w:rsidRPr="007325E5">
        <w:rPr>
          <w:rFonts w:ascii="Times New Roman" w:hAnsi="Times New Roman" w:cs="Times New Roman"/>
        </w:rPr>
        <w:t>: priorita prvku je nižšia alebo nanajvýš rovná priorite otca</w:t>
      </w:r>
      <w:r w:rsidR="001424E1" w:rsidRPr="007325E5">
        <w:rPr>
          <w:rFonts w:ascii="Times New Roman" w:hAnsi="Times New Roman" w:cs="Times New Roman"/>
        </w:rPr>
        <w:t>.</w:t>
      </w:r>
      <w:r w:rsidR="00E135B9" w:rsidRPr="007325E5">
        <w:rPr>
          <w:rFonts w:ascii="Times New Roman" w:hAnsi="Times New Roman" w:cs="Times New Roman"/>
        </w:rPr>
        <w:t xml:space="preserve"> Prvok s najvyššou prioritou predstavuje koreň binárneho stromu.</w:t>
      </w:r>
      <w:r w:rsidR="00EA2913" w:rsidRPr="007325E5">
        <w:rPr>
          <w:rFonts w:ascii="Times New Roman" w:hAnsi="Times New Roman" w:cs="Times New Roman"/>
        </w:rPr>
        <w:t xml:space="preserve"> </w:t>
      </w:r>
      <w:proofErr w:type="spellStart"/>
      <w:r w:rsidR="00EA2913" w:rsidRPr="007325E5">
        <w:rPr>
          <w:rFonts w:ascii="Times New Roman" w:hAnsi="Times New Roman" w:cs="Times New Roman"/>
        </w:rPr>
        <w:t>Haldové</w:t>
      </w:r>
      <w:proofErr w:type="spellEnd"/>
      <w:r w:rsidR="00EA2913" w:rsidRPr="007325E5">
        <w:rPr>
          <w:rFonts w:ascii="Times New Roman" w:hAnsi="Times New Roman" w:cs="Times New Roman"/>
        </w:rPr>
        <w:t xml:space="preserve"> usporiadanie je udržiavanie pomocou výmen prvku s jeho priamym predkom, alebo priamymi potomkami.</w:t>
      </w:r>
      <w:r w:rsidR="009264F1" w:rsidRPr="007325E5">
        <w:rPr>
          <w:rFonts w:ascii="Times New Roman" w:hAnsi="Times New Roman" w:cs="Times New Roman"/>
        </w:rPr>
        <w:t xml:space="preserve"> </w:t>
      </w:r>
      <w:r w:rsidR="00161470" w:rsidRPr="007325E5">
        <w:rPr>
          <w:rFonts w:ascii="Times New Roman" w:hAnsi="Times New Roman" w:cs="Times New Roman"/>
        </w:rPr>
        <w:t xml:space="preserve">Takúto </w:t>
      </w:r>
      <w:r w:rsidR="009575F3" w:rsidRPr="007325E5">
        <w:rPr>
          <w:rFonts w:ascii="Times New Roman" w:hAnsi="Times New Roman" w:cs="Times New Roman"/>
        </w:rPr>
        <w:t>haldu</w:t>
      </w:r>
      <w:r w:rsidR="009264F1" w:rsidRPr="007325E5">
        <w:rPr>
          <w:rFonts w:ascii="Times New Roman" w:hAnsi="Times New Roman" w:cs="Times New Roman"/>
        </w:rPr>
        <w:t xml:space="preserve"> je možne efektívne implementovať </w:t>
      </w:r>
      <w:r w:rsidR="00E135B9" w:rsidRPr="007325E5">
        <w:rPr>
          <w:rFonts w:ascii="Times New Roman" w:hAnsi="Times New Roman" w:cs="Times New Roman"/>
        </w:rPr>
        <w:t xml:space="preserve">použitím </w:t>
      </w:r>
      <w:r w:rsidR="00D357D5" w:rsidRPr="007325E5">
        <w:rPr>
          <w:rFonts w:ascii="Times New Roman" w:hAnsi="Times New Roman" w:cs="Times New Roman"/>
        </w:rPr>
        <w:t>implicitného zoznamu</w:t>
      </w:r>
      <w:r w:rsidR="00F85395">
        <w:rPr>
          <w:rFonts w:ascii="Times New Roman" w:hAnsi="Times New Roman" w:cs="Times New Roman"/>
        </w:rPr>
        <w:t xml:space="preserve">, kde prvok </w:t>
      </w:r>
      <w:r w:rsidR="00546FB1">
        <w:rPr>
          <w:rFonts w:ascii="Times New Roman" w:hAnsi="Times New Roman" w:cs="Times New Roman"/>
        </w:rPr>
        <w:t xml:space="preserve">na indexe </w:t>
      </w:r>
      <m:oMath>
        <m:r>
          <w:rPr>
            <w:rFonts w:ascii="Cambria Math" w:hAnsi="Cambria Math" w:cs="Times New Roman"/>
          </w:rPr>
          <m:t>i</m:t>
        </m:r>
      </m:oMath>
      <w:r w:rsidR="00546FB1">
        <w:rPr>
          <w:rFonts w:ascii="Times New Roman" w:hAnsi="Times New Roman" w:cs="Times New Roman"/>
        </w:rPr>
        <w:t> predstavuje priameho predka prvkom na indexoch</w:t>
      </w:r>
      <w:r w:rsidR="003F05F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2i+1</m:t>
        </m:r>
      </m:oMath>
      <w:r w:rsidR="003F05F8">
        <w:rPr>
          <w:rFonts w:ascii="Times New Roman" w:hAnsi="Times New Roman" w:cs="Times New Roman"/>
        </w:rPr>
        <w:t xml:space="preserve"> a </w:t>
      </w:r>
      <m:oMath>
        <m:r>
          <w:rPr>
            <w:rFonts w:ascii="Cambria Math" w:hAnsi="Cambria Math" w:cs="Times New Roman"/>
          </w:rPr>
          <m:t>2i+2</m:t>
        </m:r>
      </m:oMath>
      <w:r w:rsidR="009264F1" w:rsidRPr="007325E5">
        <w:rPr>
          <w:rFonts w:ascii="Times New Roman" w:hAnsi="Times New Roman" w:cs="Times New Roman"/>
        </w:rPr>
        <w:t>.</w:t>
      </w:r>
      <w:r w:rsidR="007761F1" w:rsidRPr="007325E5">
        <w:rPr>
          <w:rFonts w:ascii="Times New Roman" w:hAnsi="Times New Roman" w:cs="Times New Roman"/>
        </w:rPr>
        <w:t xml:space="preserve"> To však z</w:t>
      </w:r>
      <w:r w:rsidR="005B2988">
        <w:rPr>
          <w:rFonts w:ascii="Times New Roman" w:hAnsi="Times New Roman" w:cs="Times New Roman"/>
        </w:rPr>
        <w:t>namená</w:t>
      </w:r>
      <w:r w:rsidR="007761F1" w:rsidRPr="007325E5">
        <w:rPr>
          <w:rFonts w:ascii="Times New Roman" w:hAnsi="Times New Roman" w:cs="Times New Roman"/>
        </w:rPr>
        <w:t>, že celý prioritný front musí byť uložený v súvislej pamäti a jednotlivé operácie prioritného frontu sú len tak efektívne, ako je efektívny zoznam.</w:t>
      </w:r>
    </w:p>
    <w:p w14:paraId="46C545A1" w14:textId="20E1C8DC" w:rsidR="00045DD6" w:rsidRDefault="001E157A" w:rsidP="00C219F9">
      <w:pPr>
        <w:keepNext/>
        <w:spacing w:after="120" w:line="360" w:lineRule="auto"/>
        <w:ind w:right="16" w:firstLine="0"/>
        <w:jc w:val="center"/>
      </w:pPr>
      <w:r>
        <w:object w:dxaOrig="3180" w:dyaOrig="2326" w14:anchorId="25D7C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32pt" o:ole="">
            <v:imagedata r:id="rId12" o:title=""/>
          </v:shape>
          <o:OLEObject Type="Embed" ProgID="Visio.Drawing.15" ShapeID="_x0000_i1025" DrawAspect="Content" ObjectID="_1681035128" r:id="rId13"/>
        </w:object>
      </w:r>
    </w:p>
    <w:p w14:paraId="68218832" w14:textId="5B70B2CA" w:rsidR="00045DD6" w:rsidRPr="00C219F9" w:rsidRDefault="00045DD6" w:rsidP="00C219F9">
      <w:pPr>
        <w:pStyle w:val="Popis"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1" w:name="_Toc70347365"/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 w:rsidR="00C219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219F9">
        <w:rPr>
          <w:rFonts w:ascii="Times New Roman" w:hAnsi="Times New Roman" w:cs="Times New Roman"/>
          <w:i w:val="0"/>
          <w:iCs w:val="0"/>
          <w:sz w:val="24"/>
          <w:szCs w:val="24"/>
        </w:rPr>
        <w:t>. Binárna halda zobrazená ako explicitný binárny strom</w:t>
      </w:r>
      <w:bookmarkEnd w:id="11"/>
    </w:p>
    <w:p w14:paraId="4496E2B3" w14:textId="422833BA" w:rsidR="00045DD6" w:rsidRDefault="00161470" w:rsidP="00DB23B2">
      <w:pPr>
        <w:keepNext/>
        <w:spacing w:after="120" w:line="360" w:lineRule="auto"/>
        <w:ind w:right="16" w:firstLine="0"/>
        <w:jc w:val="center"/>
      </w:pPr>
      <w:r w:rsidRPr="007325E5">
        <w:object w:dxaOrig="5970" w:dyaOrig="1875" w14:anchorId="43315DC3">
          <v:shape id="_x0000_i1026" type="#_x0000_t75" style="width:298.5pt;height:93.75pt" o:ole="">
            <v:imagedata r:id="rId14" o:title=""/>
          </v:shape>
          <o:OLEObject Type="Embed" ProgID="Visio.Drawing.15" ShapeID="_x0000_i1026" DrawAspect="Content" ObjectID="_1681035129" r:id="rId15"/>
        </w:object>
      </w:r>
    </w:p>
    <w:p w14:paraId="240C6105" w14:textId="14A8C799" w:rsidR="00161470" w:rsidRPr="00C219F9" w:rsidRDefault="00C219F9" w:rsidP="00C219F9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70347366"/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 Binárn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halda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>z obr. 1. zobrazen</w:t>
      </w:r>
      <w:r w:rsidR="00A44BB5">
        <w:rPr>
          <w:rFonts w:ascii="Times New Roman" w:hAnsi="Times New Roman" w:cs="Times New Roman"/>
          <w:i w:val="0"/>
          <w:iCs w:val="0"/>
          <w:sz w:val="24"/>
          <w:szCs w:val="24"/>
        </w:rPr>
        <w:t>á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pomocou poľa a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> </w:t>
      </w:r>
      <w:r w:rsidR="00ED45C3">
        <w:rPr>
          <w:rFonts w:ascii="Times New Roman" w:hAnsi="Times New Roman" w:cs="Times New Roman"/>
          <w:i w:val="0"/>
          <w:iCs w:val="0"/>
          <w:sz w:val="24"/>
          <w:szCs w:val="24"/>
        </w:rPr>
        <w:t>v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>zťahy jedn</w:t>
      </w:r>
      <w:r w:rsidR="00523624">
        <w:rPr>
          <w:rFonts w:ascii="Times New Roman" w:hAnsi="Times New Roman" w:cs="Times New Roman"/>
          <w:i w:val="0"/>
          <w:iCs w:val="0"/>
          <w:sz w:val="24"/>
          <w:szCs w:val="24"/>
        </w:rPr>
        <w:t>otlivých</w:t>
      </w:r>
      <w:r w:rsidR="005B3D6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k ich priamym potomkom</w:t>
      </w:r>
      <w:r w:rsidR="0052362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v rámci neho</w:t>
      </w:r>
      <w:bookmarkEnd w:id="12"/>
    </w:p>
    <w:p w14:paraId="05730035" w14:textId="7C863722" w:rsidR="0045424E" w:rsidRPr="007325E5" w:rsidRDefault="0027404D" w:rsidP="009127F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lož</w:t>
      </w:r>
      <w:r w:rsidR="009264F1" w:rsidRPr="007325E5">
        <w:rPr>
          <w:rFonts w:ascii="Times New Roman" w:hAnsi="Times New Roman" w:cs="Times New Roman"/>
          <w:b/>
        </w:rPr>
        <w:t>(K, X)</w:t>
      </w:r>
      <w:r w:rsidR="00B97298" w:rsidRPr="007325E5">
        <w:rPr>
          <w:rFonts w:ascii="Times New Roman" w:hAnsi="Times New Roman" w:cs="Times New Roman"/>
        </w:rPr>
        <w:t xml:space="preserve"> - dáta</w:t>
      </w:r>
      <w:r w:rsidR="009264F1" w:rsidRPr="007325E5">
        <w:rPr>
          <w:rFonts w:ascii="Times New Roman" w:hAnsi="Times New Roman" w:cs="Times New Roman"/>
        </w:rPr>
        <w:t xml:space="preserve"> X </w:t>
      </w:r>
      <w:r w:rsidR="00B97298" w:rsidRPr="007325E5">
        <w:rPr>
          <w:rFonts w:ascii="Times New Roman" w:hAnsi="Times New Roman" w:cs="Times New Roman"/>
        </w:rPr>
        <w:t>sú</w:t>
      </w:r>
      <w:r w:rsidR="009264F1" w:rsidRPr="007325E5">
        <w:rPr>
          <w:rFonts w:ascii="Times New Roman" w:hAnsi="Times New Roman" w:cs="Times New Roman"/>
        </w:rPr>
        <w:t xml:space="preserve"> vložen</w:t>
      </w:r>
      <w:r w:rsidR="00B97298" w:rsidRPr="007325E5">
        <w:rPr>
          <w:rFonts w:ascii="Times New Roman" w:hAnsi="Times New Roman" w:cs="Times New Roman"/>
        </w:rPr>
        <w:t>é</w:t>
      </w:r>
      <w:r w:rsidR="009264F1" w:rsidRPr="007325E5">
        <w:rPr>
          <w:rFonts w:ascii="Times New Roman" w:hAnsi="Times New Roman" w:cs="Times New Roman"/>
        </w:rPr>
        <w:t xml:space="preserve"> spolu s priradenou prioritou K</w:t>
      </w:r>
      <w:r w:rsidR="002D2740" w:rsidRPr="007325E5">
        <w:rPr>
          <w:rFonts w:ascii="Times New Roman" w:hAnsi="Times New Roman" w:cs="Times New Roman"/>
        </w:rPr>
        <w:t> do binárneho stromu tak, aby bola dodržaná kompletnosť stromu: bud</w:t>
      </w:r>
      <w:r w:rsidR="00B97298" w:rsidRPr="007325E5">
        <w:rPr>
          <w:rFonts w:ascii="Times New Roman" w:hAnsi="Times New Roman" w:cs="Times New Roman"/>
        </w:rPr>
        <w:t>ú</w:t>
      </w:r>
      <w:r w:rsidR="002D2740" w:rsidRPr="007325E5">
        <w:rPr>
          <w:rFonts w:ascii="Times New Roman" w:hAnsi="Times New Roman" w:cs="Times New Roman"/>
        </w:rPr>
        <w:t xml:space="preserve"> </w:t>
      </w:r>
      <w:r w:rsidR="00B97298" w:rsidRPr="007325E5">
        <w:rPr>
          <w:rFonts w:ascii="Times New Roman" w:hAnsi="Times New Roman" w:cs="Times New Roman"/>
        </w:rPr>
        <w:t>tvoriť prvok</w:t>
      </w:r>
      <w:r w:rsidR="00E135B9" w:rsidRPr="007325E5">
        <w:rPr>
          <w:rFonts w:ascii="Times New Roman" w:hAnsi="Times New Roman" w:cs="Times New Roman"/>
        </w:rPr>
        <w:t xml:space="preserve"> </w:t>
      </w:r>
      <w:r w:rsidR="00B97298" w:rsidRPr="007325E5">
        <w:rPr>
          <w:rFonts w:ascii="Times New Roman" w:hAnsi="Times New Roman" w:cs="Times New Roman"/>
        </w:rPr>
        <w:t>v</w:t>
      </w:r>
      <w:r w:rsidR="00E135B9" w:rsidRPr="007325E5">
        <w:rPr>
          <w:rFonts w:ascii="Times New Roman" w:hAnsi="Times New Roman" w:cs="Times New Roman"/>
        </w:rPr>
        <w:t xml:space="preserve"> poslednej úrovn</w:t>
      </w:r>
      <w:r w:rsidR="00B97298" w:rsidRPr="007325E5">
        <w:rPr>
          <w:rFonts w:ascii="Times New Roman" w:hAnsi="Times New Roman" w:cs="Times New Roman"/>
        </w:rPr>
        <w:t>i</w:t>
      </w:r>
      <w:r w:rsidR="00E135B9" w:rsidRPr="007325E5">
        <w:rPr>
          <w:rFonts w:ascii="Times New Roman" w:hAnsi="Times New Roman" w:cs="Times New Roman"/>
        </w:rPr>
        <w:t xml:space="preserve"> čo najviac vľavo</w:t>
      </w:r>
      <w:r w:rsidR="002D2740" w:rsidRPr="007325E5">
        <w:rPr>
          <w:rFonts w:ascii="Times New Roman" w:hAnsi="Times New Roman" w:cs="Times New Roman"/>
        </w:rPr>
        <w:t xml:space="preserve">. Tento prvok je </w:t>
      </w:r>
      <w:r w:rsidR="009264F1" w:rsidRPr="007325E5">
        <w:rPr>
          <w:rFonts w:ascii="Times New Roman" w:hAnsi="Times New Roman" w:cs="Times New Roman"/>
        </w:rPr>
        <w:t>následne vymieňaný s</w:t>
      </w:r>
      <w:r w:rsidR="00B97298" w:rsidRPr="007325E5">
        <w:rPr>
          <w:rFonts w:ascii="Times New Roman" w:hAnsi="Times New Roman" w:cs="Times New Roman"/>
        </w:rPr>
        <w:t xml:space="preserve"> jeho</w:t>
      </w:r>
      <w:r w:rsidR="009E5A4B" w:rsidRPr="007325E5">
        <w:rPr>
          <w:rFonts w:ascii="Times New Roman" w:hAnsi="Times New Roman" w:cs="Times New Roman"/>
        </w:rPr>
        <w:t> priamym</w:t>
      </w:r>
      <w:r w:rsidR="009264F1" w:rsidRPr="007325E5">
        <w:rPr>
          <w:rFonts w:ascii="Times New Roman" w:hAnsi="Times New Roman" w:cs="Times New Roman"/>
        </w:rPr>
        <w:t> </w:t>
      </w:r>
      <w:r w:rsidR="002D2740" w:rsidRPr="007325E5">
        <w:rPr>
          <w:rFonts w:ascii="Times New Roman" w:hAnsi="Times New Roman" w:cs="Times New Roman"/>
        </w:rPr>
        <w:t>predkom</w:t>
      </w:r>
      <w:r w:rsidR="009264F1" w:rsidRPr="007325E5">
        <w:rPr>
          <w:rFonts w:ascii="Times New Roman" w:hAnsi="Times New Roman" w:cs="Times New Roman"/>
        </w:rPr>
        <w:t xml:space="preserve">, </w:t>
      </w:r>
      <w:r w:rsidR="00E96F2F">
        <w:rPr>
          <w:rFonts w:ascii="Times New Roman" w:hAnsi="Times New Roman" w:cs="Times New Roman"/>
        </w:rPr>
        <w:t>d</w:t>
      </w:r>
      <w:r w:rsidR="009264F1" w:rsidRPr="007325E5">
        <w:rPr>
          <w:rFonts w:ascii="Times New Roman" w:hAnsi="Times New Roman" w:cs="Times New Roman"/>
        </w:rPr>
        <w:t xml:space="preserve">okiaľ </w:t>
      </w:r>
      <w:r w:rsidR="002D2740" w:rsidRPr="007325E5">
        <w:rPr>
          <w:rFonts w:ascii="Times New Roman" w:hAnsi="Times New Roman" w:cs="Times New Roman"/>
        </w:rPr>
        <w:t>nebude priorita priameho predka vyššia ako priorita prvku</w:t>
      </w:r>
      <w:r w:rsidR="009264F1" w:rsidRPr="007325E5">
        <w:rPr>
          <w:rFonts w:ascii="Times New Roman" w:hAnsi="Times New Roman" w:cs="Times New Roman"/>
        </w:rPr>
        <w:t>. Keďže</w:t>
      </w:r>
      <w:r w:rsidR="00F40066" w:rsidRPr="007325E5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 xml:space="preserve">maximálny počet predkov prvku, s ktorými môžeme prvok vymeniť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</m:oMath>
      <w:r w:rsidR="009E5A4B" w:rsidRPr="007325E5">
        <w:rPr>
          <w:rFonts w:ascii="Times New Roman" w:eastAsiaTheme="minorEastAsia" w:hAnsi="Times New Roman" w:cs="Times New Roman"/>
        </w:rPr>
        <w:t xml:space="preserve"> a časová náročnosť výmeny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6A5826" w:rsidRPr="007325E5">
        <w:rPr>
          <w:rFonts w:ascii="Times New Roman" w:eastAsiaTheme="minorEastAsia" w:hAnsi="Times New Roman" w:cs="Times New Roman"/>
        </w:rPr>
        <w:t>,</w:t>
      </w:r>
      <w:r w:rsidR="001A5295" w:rsidRPr="007325E5">
        <w:rPr>
          <w:rFonts w:ascii="Times New Roman" w:eastAsiaTheme="minorEastAsia" w:hAnsi="Times New Roman" w:cs="Times New Roman"/>
        </w:rPr>
        <w:t xml:space="preserve"> amortizovaná</w:t>
      </w:r>
      <w:r w:rsidR="009264F1" w:rsidRPr="007325E5">
        <w:rPr>
          <w:rFonts w:ascii="Times New Roman" w:eastAsiaTheme="minorEastAsia" w:hAnsi="Times New Roman" w:cs="Times New Roman"/>
        </w:rPr>
        <w:t xml:space="preserve"> časová náročnosť samotnej operácie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>.</w:t>
      </w:r>
      <w:r w:rsidR="00EA2913" w:rsidRPr="007325E5">
        <w:rPr>
          <w:rFonts w:ascii="Times New Roman" w:eastAsiaTheme="minorEastAsia" w:hAnsi="Times New Roman" w:cs="Times New Roman"/>
        </w:rPr>
        <w:t xml:space="preserve"> Pri implementácií</w:t>
      </w:r>
      <w:r w:rsidR="00DB23B2">
        <w:rPr>
          <w:rFonts w:ascii="Times New Roman" w:eastAsiaTheme="minorEastAsia" w:hAnsi="Times New Roman" w:cs="Times New Roman"/>
        </w:rPr>
        <w:t xml:space="preserve"> implicitným</w:t>
      </w:r>
      <w:r w:rsidR="00EA2913" w:rsidRPr="007325E5">
        <w:rPr>
          <w:rFonts w:ascii="Times New Roman" w:eastAsiaTheme="minorEastAsia" w:hAnsi="Times New Roman" w:cs="Times New Roman"/>
        </w:rPr>
        <w:t xml:space="preserve"> zoznamom </w:t>
      </w:r>
      <w:r w:rsidR="009264F1" w:rsidRPr="007325E5">
        <w:rPr>
          <w:rFonts w:ascii="Times New Roman" w:eastAsiaTheme="minorEastAsia" w:hAnsi="Times New Roman" w:cs="Times New Roman"/>
        </w:rPr>
        <w:t xml:space="preserve">môže počas vkladania prvku dôjsť k rozšíreniu </w:t>
      </w:r>
      <w:r w:rsidR="00EA2913" w:rsidRPr="007325E5">
        <w:rPr>
          <w:rFonts w:ascii="Times New Roman" w:eastAsiaTheme="minorEastAsia" w:hAnsi="Times New Roman" w:cs="Times New Roman"/>
        </w:rPr>
        <w:lastRenderedPageBreak/>
        <w:t>zoznamu</w:t>
      </w:r>
      <w:r w:rsidR="009264F1" w:rsidRPr="007325E5">
        <w:rPr>
          <w:rFonts w:ascii="Times New Roman" w:eastAsiaTheme="minorEastAsia" w:hAnsi="Times New Roman" w:cs="Times New Roman"/>
        </w:rPr>
        <w:t xml:space="preserve">, čo by zvýšilo časovú náročnosť operácie v najhoršom prípade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n+log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  <m:r>
          <w:rPr>
            <w:rFonts w:ascii="Cambria Math" w:eastAsiaTheme="minorEastAsia" w:hAnsi="Cambria Math" w:cs="Times New Roman"/>
          </w:rPr>
          <m:t>= O(n)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  <w:r w:rsidR="001734A4" w:rsidRPr="007325E5">
        <w:t xml:space="preserve"> </w:t>
      </w:r>
    </w:p>
    <w:p w14:paraId="7783E652" w14:textId="229F98BC" w:rsidR="00B97298" w:rsidRDefault="00922219" w:rsidP="009127F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yber</w:t>
      </w:r>
      <w:r w:rsidR="00B97298" w:rsidRPr="007325E5">
        <w:rPr>
          <w:rFonts w:ascii="Times New Roman" w:hAnsi="Times New Roman" w:cs="Times New Roman"/>
          <w:b/>
          <w:bCs/>
        </w:rPr>
        <w:t xml:space="preserve"> </w:t>
      </w:r>
      <w:r w:rsidR="0045424E" w:rsidRPr="007325E5">
        <w:rPr>
          <w:rFonts w:ascii="Times New Roman" w:hAnsi="Times New Roman" w:cs="Times New Roman"/>
          <w:b/>
          <w:bCs/>
        </w:rPr>
        <w:t>minimum</w:t>
      </w:r>
      <w:r w:rsidR="00B97298" w:rsidRPr="007325E5">
        <w:rPr>
          <w:rFonts w:ascii="Times New Roman" w:hAnsi="Times New Roman" w:cs="Times New Roman"/>
        </w:rPr>
        <w:t xml:space="preserve"> - p</w:t>
      </w:r>
      <w:r w:rsidR="009264F1" w:rsidRPr="007325E5">
        <w:rPr>
          <w:rFonts w:ascii="Times New Roman" w:hAnsi="Times New Roman" w:cs="Times New Roman"/>
        </w:rPr>
        <w:t>rvok s </w:t>
      </w:r>
      <w:r w:rsidR="00E135B9" w:rsidRPr="007325E5">
        <w:rPr>
          <w:rFonts w:ascii="Times New Roman" w:hAnsi="Times New Roman" w:cs="Times New Roman"/>
        </w:rPr>
        <w:t xml:space="preserve">najvyššou </w:t>
      </w:r>
      <w:r w:rsidR="009264F1" w:rsidRPr="007325E5">
        <w:rPr>
          <w:rFonts w:ascii="Times New Roman" w:hAnsi="Times New Roman" w:cs="Times New Roman"/>
        </w:rPr>
        <w:t>prioritou, ktorý</w:t>
      </w:r>
      <w:r w:rsidR="00E135B9" w:rsidRPr="007325E5">
        <w:rPr>
          <w:rFonts w:ascii="Times New Roman" w:hAnsi="Times New Roman" w:cs="Times New Roman"/>
        </w:rPr>
        <w:t xml:space="preserve"> tvorí koreň binárneho stromu</w:t>
      </w:r>
      <w:r w:rsidR="0045424E" w:rsidRPr="007325E5">
        <w:rPr>
          <w:rFonts w:ascii="Times New Roman" w:hAnsi="Times New Roman" w:cs="Times New Roman"/>
        </w:rPr>
        <w:t xml:space="preserve"> je vymenený s prvkom, ktorý sa nachádza v poslednej úrovni čo najviac vpravo a je odstránený.</w:t>
      </w:r>
      <w:r w:rsidR="009264F1" w:rsidRPr="007325E5">
        <w:rPr>
          <w:rFonts w:ascii="Times New Roman" w:hAnsi="Times New Roman" w:cs="Times New Roman"/>
        </w:rPr>
        <w:t xml:space="preserve"> Následne</w:t>
      </w:r>
      <w:r w:rsidR="0045424E" w:rsidRPr="007325E5">
        <w:rPr>
          <w:rFonts w:ascii="Times New Roman" w:hAnsi="Times New Roman" w:cs="Times New Roman"/>
        </w:rPr>
        <w:t>, pokiaľ nebude priorita prvku vyššia ako priorita oboch priamych potomkov, sa bude prvok tvoriaci koreň stromu</w:t>
      </w:r>
      <w:r w:rsidR="009264F1" w:rsidRPr="007325E5">
        <w:rPr>
          <w:rFonts w:ascii="Times New Roman" w:hAnsi="Times New Roman" w:cs="Times New Roman"/>
        </w:rPr>
        <w:t xml:space="preserve"> </w:t>
      </w:r>
      <w:r w:rsidR="00446946" w:rsidRPr="007325E5">
        <w:rPr>
          <w:rFonts w:ascii="Times New Roman" w:hAnsi="Times New Roman" w:cs="Times New Roman"/>
        </w:rPr>
        <w:t>postupne</w:t>
      </w:r>
      <w:r w:rsidR="009264F1" w:rsidRPr="007325E5">
        <w:rPr>
          <w:rFonts w:ascii="Times New Roman" w:hAnsi="Times New Roman" w:cs="Times New Roman"/>
        </w:rPr>
        <w:t xml:space="preserve"> vymieňa</w:t>
      </w:r>
      <w:r w:rsidR="0045424E" w:rsidRPr="007325E5">
        <w:rPr>
          <w:rFonts w:ascii="Times New Roman" w:hAnsi="Times New Roman" w:cs="Times New Roman"/>
        </w:rPr>
        <w:t>ť</w:t>
      </w:r>
      <w:r w:rsidR="009264F1" w:rsidRPr="007325E5">
        <w:rPr>
          <w:rFonts w:ascii="Times New Roman" w:hAnsi="Times New Roman" w:cs="Times New Roman"/>
        </w:rPr>
        <w:t xml:space="preserve"> s</w:t>
      </w:r>
      <w:r w:rsidR="0045424E" w:rsidRPr="007325E5">
        <w:rPr>
          <w:rFonts w:ascii="Times New Roman" w:hAnsi="Times New Roman" w:cs="Times New Roman"/>
        </w:rPr>
        <w:t xml:space="preserve"> tým priamym</w:t>
      </w:r>
      <w:r w:rsidR="003A1AF2" w:rsidRPr="007325E5">
        <w:rPr>
          <w:rFonts w:ascii="Times New Roman" w:hAnsi="Times New Roman" w:cs="Times New Roman"/>
        </w:rPr>
        <w:t xml:space="preserve"> </w:t>
      </w:r>
      <w:r w:rsidR="009264F1" w:rsidRPr="007325E5">
        <w:rPr>
          <w:rFonts w:ascii="Times New Roman" w:hAnsi="Times New Roman" w:cs="Times New Roman"/>
        </w:rPr>
        <w:t>potomk</w:t>
      </w:r>
      <w:r w:rsidR="0045424E" w:rsidRPr="007325E5">
        <w:rPr>
          <w:rFonts w:ascii="Times New Roman" w:hAnsi="Times New Roman" w:cs="Times New Roman"/>
        </w:rPr>
        <w:t>om, ktorý ma vyššiu prioritu.</w:t>
      </w:r>
      <w:r w:rsidR="009264F1" w:rsidRPr="007325E5">
        <w:rPr>
          <w:rFonts w:ascii="Times New Roman" w:hAnsi="Times New Roman" w:cs="Times New Roman"/>
        </w:rPr>
        <w:t xml:space="preserve"> </w:t>
      </w:r>
      <w:r w:rsidR="0045424E" w:rsidRPr="007325E5">
        <w:rPr>
          <w:rFonts w:ascii="Times New Roman" w:hAnsi="Times New Roman" w:cs="Times New Roman"/>
        </w:rPr>
        <w:t>Nakoniec je vrátená hodnota dát odstráneného prvku</w:t>
      </w:r>
      <w:r w:rsidRPr="007325E5">
        <w:rPr>
          <w:rFonts w:ascii="Times New Roman" w:hAnsi="Times New Roman" w:cs="Times New Roman"/>
        </w:rPr>
        <w:t>.</w:t>
      </w:r>
      <w:r w:rsidR="009264F1" w:rsidRPr="007325E5">
        <w:rPr>
          <w:rFonts w:ascii="Times New Roman" w:hAnsi="Times New Roman" w:cs="Times New Roman"/>
        </w:rPr>
        <w:t xml:space="preserve"> Časová náročnosť tejto </w:t>
      </w:r>
      <w:r w:rsidR="0045424E" w:rsidRPr="007325E5">
        <w:rPr>
          <w:rFonts w:ascii="Times New Roman" w:hAnsi="Times New Roman" w:cs="Times New Roman"/>
        </w:rPr>
        <w:t xml:space="preserve">operácie </w:t>
      </w:r>
      <w:r w:rsidR="009264F1" w:rsidRPr="007325E5">
        <w:rPr>
          <w:rFonts w:ascii="Times New Roman" w:hAnsi="Times New Roman" w:cs="Times New Roman"/>
        </w:rPr>
        <w:t xml:space="preserve">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 xml:space="preserve">, keďže maximálny počet výmen s potomkami prvku je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0D2CAF67" w14:textId="7F7B79C3" w:rsidR="00956DD0" w:rsidRDefault="001E157A" w:rsidP="00956DD0">
      <w:pPr>
        <w:keepNext/>
        <w:spacing w:after="120" w:line="360" w:lineRule="auto"/>
        <w:ind w:right="17" w:firstLine="0"/>
        <w:jc w:val="center"/>
      </w:pPr>
      <w:r>
        <w:object w:dxaOrig="3465" w:dyaOrig="3180" w14:anchorId="3B9C9B0D">
          <v:shape id="_x0000_i1027" type="#_x0000_t75" style="width:194.25pt;height:178.5pt" o:ole="">
            <v:imagedata r:id="rId16" o:title=""/>
          </v:shape>
          <o:OLEObject Type="Embed" ProgID="Visio.Drawing.15" ShapeID="_x0000_i1027" DrawAspect="Content" ObjectID="_1681035130" r:id="rId17"/>
        </w:object>
      </w:r>
    </w:p>
    <w:p w14:paraId="5FB31C1E" w14:textId="1EBF2D0F" w:rsidR="00956DD0" w:rsidRPr="00956DD0" w:rsidRDefault="00956DD0" w:rsidP="00956DD0">
      <w:pPr>
        <w:pStyle w:val="Popis"/>
        <w:spacing w:after="120"/>
        <w:jc w:val="center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bookmarkStart w:id="13" w:name="_Toc70347367"/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56DD0">
        <w:rPr>
          <w:rFonts w:ascii="Times New Roman" w:hAnsi="Times New Roman" w:cs="Times New Roman"/>
          <w:i w:val="0"/>
          <w:iCs w:val="0"/>
          <w:sz w:val="24"/>
          <w:szCs w:val="24"/>
        </w:rPr>
        <w:t>. Vloženie prvku do binárnej haldy</w:t>
      </w:r>
      <w:bookmarkEnd w:id="13"/>
    </w:p>
    <w:p w14:paraId="1B536742" w14:textId="2F31E0BF" w:rsidR="009A3DC9" w:rsidRPr="008725F8" w:rsidRDefault="00B97298" w:rsidP="009127F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  <w:b/>
        </w:rPr>
        <w:t xml:space="preserve">- </w:t>
      </w:r>
      <w:r w:rsidRPr="007325E5">
        <w:rPr>
          <w:rFonts w:ascii="Times New Roman" w:hAnsi="Times New Roman" w:cs="Times New Roman"/>
        </w:rPr>
        <w:t>prvok I sa vymení s prvkom, ktorý sa nachádza v poslednej úrovni čo najviac vpravo a </w:t>
      </w:r>
      <w:r w:rsidR="00F8059D">
        <w:rPr>
          <w:rFonts w:ascii="Times New Roman" w:hAnsi="Times New Roman" w:cs="Times New Roman"/>
          <w:color w:val="FF0000"/>
        </w:rPr>
        <w:t xml:space="preserve"> </w:t>
      </w:r>
      <w:r w:rsidRPr="007325E5">
        <w:rPr>
          <w:rFonts w:ascii="Times New Roman" w:hAnsi="Times New Roman" w:cs="Times New Roman"/>
        </w:rPr>
        <w:t xml:space="preserve">je odstránený. </w:t>
      </w:r>
      <w:r w:rsidR="00F8059D">
        <w:rPr>
          <w:rFonts w:ascii="Times New Roman" w:hAnsi="Times New Roman" w:cs="Times New Roman"/>
          <w:color w:val="auto"/>
        </w:rPr>
        <w:t xml:space="preserve">Ďalší </w:t>
      </w:r>
      <w:r w:rsidRPr="007325E5">
        <w:rPr>
          <w:rFonts w:ascii="Times New Roman" w:hAnsi="Times New Roman" w:cs="Times New Roman"/>
        </w:rPr>
        <w:t>postup a časové zložitosti sú identické ako pri operácií vyber minimum.</w:t>
      </w:r>
    </w:p>
    <w:p w14:paraId="2B65A682" w14:textId="0DD07941" w:rsidR="00D27409" w:rsidRPr="0040419F" w:rsidRDefault="009F3FF2" w:rsidP="009127F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  <w:color w:val="FF0000"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>poj</w:t>
      </w:r>
      <w:r w:rsidR="009264F1" w:rsidRPr="007325E5">
        <w:rPr>
          <w:rFonts w:ascii="Times New Roman" w:hAnsi="Times New Roman" w:cs="Times New Roman"/>
          <w:b/>
        </w:rPr>
        <w:t>(Q)</w:t>
      </w:r>
      <w:r w:rsidR="00B97298" w:rsidRPr="007325E5">
        <w:rPr>
          <w:rFonts w:ascii="Times New Roman" w:hAnsi="Times New Roman" w:cs="Times New Roman"/>
        </w:rPr>
        <w:t xml:space="preserve"> - j</w:t>
      </w:r>
      <w:r w:rsidR="009264F1" w:rsidRPr="007325E5">
        <w:rPr>
          <w:rFonts w:ascii="Times New Roman" w:hAnsi="Times New Roman" w:cs="Times New Roman"/>
        </w:rPr>
        <w:t>ednotlivé prvky z</w:t>
      </w:r>
      <w:r w:rsidR="00B97298" w:rsidRPr="007325E5">
        <w:rPr>
          <w:rFonts w:ascii="Times New Roman" w:hAnsi="Times New Roman" w:cs="Times New Roman"/>
        </w:rPr>
        <w:t> binárnej haldy Q</w:t>
      </w:r>
      <w:r w:rsidR="009264F1" w:rsidRPr="007325E5">
        <w:rPr>
          <w:rFonts w:ascii="Times New Roman" w:hAnsi="Times New Roman" w:cs="Times New Roman"/>
        </w:rPr>
        <w:t xml:space="preserve"> sú</w:t>
      </w:r>
      <w:r w:rsidR="00B97298" w:rsidRPr="007325E5">
        <w:rPr>
          <w:rFonts w:ascii="Times New Roman" w:hAnsi="Times New Roman" w:cs="Times New Roman"/>
        </w:rPr>
        <w:t xml:space="preserve"> pripojené k prioritnému frontu</w:t>
      </w:r>
      <w:r w:rsidR="009264F1" w:rsidRPr="007325E5">
        <w:rPr>
          <w:rFonts w:ascii="Times New Roman" w:hAnsi="Times New Roman" w:cs="Times New Roman"/>
        </w:rPr>
        <w:t xml:space="preserve">. </w:t>
      </w:r>
      <w:r w:rsidR="00D36520" w:rsidRPr="007325E5">
        <w:rPr>
          <w:rFonts w:ascii="Times New Roman" w:hAnsi="Times New Roman" w:cs="Times New Roman"/>
        </w:rPr>
        <w:t xml:space="preserve">Táto </w:t>
      </w:r>
      <w:r w:rsidR="009264F1" w:rsidRPr="007325E5">
        <w:rPr>
          <w:rFonts w:ascii="Times New Roman" w:hAnsi="Times New Roman" w:cs="Times New Roman"/>
        </w:rPr>
        <w:t>halda je následne utriedená, aby dodržiavala</w:t>
      </w:r>
      <w:r w:rsidR="00D36520" w:rsidRPr="007325E5">
        <w:rPr>
          <w:rFonts w:ascii="Times New Roman" w:hAnsi="Times New Roman" w:cs="Times New Roman"/>
        </w:rPr>
        <w:t xml:space="preserve"> </w:t>
      </w:r>
      <w:proofErr w:type="spellStart"/>
      <w:r w:rsidR="00D36520" w:rsidRPr="007325E5">
        <w:rPr>
          <w:rFonts w:ascii="Times New Roman" w:hAnsi="Times New Roman" w:cs="Times New Roman"/>
        </w:rPr>
        <w:t>haldové</w:t>
      </w:r>
      <w:proofErr w:type="spellEnd"/>
      <w:r w:rsidR="00D36520" w:rsidRPr="007325E5">
        <w:rPr>
          <w:rFonts w:ascii="Times New Roman" w:hAnsi="Times New Roman" w:cs="Times New Roman"/>
        </w:rPr>
        <w:t xml:space="preserve"> usporiadanie použitím </w:t>
      </w:r>
      <w:proofErr w:type="spellStart"/>
      <w:r w:rsidR="00D36520" w:rsidRPr="007325E5">
        <w:rPr>
          <w:rFonts w:ascii="Times New Roman" w:hAnsi="Times New Roman" w:cs="Times New Roman"/>
        </w:rPr>
        <w:t>Floydovho</w:t>
      </w:r>
      <w:proofErr w:type="spellEnd"/>
      <w:r w:rsidR="00D36520" w:rsidRPr="007325E5">
        <w:rPr>
          <w:rFonts w:ascii="Times New Roman" w:hAnsi="Times New Roman" w:cs="Times New Roman"/>
        </w:rPr>
        <w:t xml:space="preserve"> </w:t>
      </w:r>
      <w:proofErr w:type="spellStart"/>
      <w:r w:rsidR="00D36520" w:rsidRPr="007325E5">
        <w:rPr>
          <w:rFonts w:ascii="Times New Roman" w:hAnsi="Times New Roman" w:cs="Times New Roman"/>
        </w:rPr>
        <w:t>treesort</w:t>
      </w:r>
      <w:proofErr w:type="spellEnd"/>
      <w:r w:rsidR="00D36520" w:rsidRPr="007325E5">
        <w:rPr>
          <w:rFonts w:ascii="Times New Roman" w:hAnsi="Times New Roman" w:cs="Times New Roman"/>
        </w:rPr>
        <w:t xml:space="preserve"> 3 algoritmu</w:t>
      </w:r>
      <w:r w:rsidR="00644394" w:rsidRPr="007325E5">
        <w:rPr>
          <w:rFonts w:ascii="Times New Roman" w:hAnsi="Times New Roman" w:cs="Times New Roman"/>
        </w:rPr>
        <w:t xml:space="preserve"> </w:t>
      </w:r>
      <w:r w:rsidR="00D36520" w:rsidRPr="007325E5">
        <w:rPr>
          <w:rFonts w:ascii="Times New Roman" w:hAnsi="Times New Roman" w:cs="Times New Roman"/>
        </w:rPr>
        <w:t>(</w:t>
      </w:r>
      <w:r w:rsidR="00C43511">
        <w:rPr>
          <w:rFonts w:ascii="Times New Roman" w:hAnsi="Times New Roman" w:cs="Times New Roman"/>
        </w:rPr>
        <w:t>2</w:t>
      </w:r>
      <w:r w:rsidR="00D36520" w:rsidRPr="007325E5">
        <w:rPr>
          <w:rFonts w:ascii="Times New Roman" w:hAnsi="Times New Roman" w:cs="Times New Roman"/>
        </w:rPr>
        <w:t xml:space="preserve">, str. </w:t>
      </w:r>
      <w:r w:rsidR="00644394" w:rsidRPr="007325E5">
        <w:rPr>
          <w:rFonts w:ascii="Times New Roman" w:hAnsi="Times New Roman" w:cs="Times New Roman"/>
        </w:rPr>
        <w:t>701</w:t>
      </w:r>
      <w:r w:rsidR="00D36520" w:rsidRPr="007325E5">
        <w:rPr>
          <w:rFonts w:ascii="Times New Roman" w:hAnsi="Times New Roman" w:cs="Times New Roman"/>
        </w:rPr>
        <w:t>)</w:t>
      </w:r>
      <w:r w:rsidR="00D36520" w:rsidRPr="008725F8">
        <w:rPr>
          <w:rStyle w:val="Odkaznapoznmkupodiarou"/>
          <w:rFonts w:ascii="Times New Roman" w:hAnsi="Times New Roman" w:cs="Times New Roman"/>
          <w:vanish/>
        </w:rPr>
        <w:footnoteReference w:id="3"/>
      </w:r>
      <w:r w:rsidR="009264F1" w:rsidRPr="007325E5">
        <w:rPr>
          <w:rFonts w:ascii="Times New Roman" w:hAnsi="Times New Roman" w:cs="Times New Roman"/>
        </w:rPr>
        <w:t>.</w:t>
      </w:r>
      <w:r w:rsidR="000C2F2A" w:rsidRPr="007325E5">
        <w:rPr>
          <w:rFonts w:ascii="Times New Roman" w:hAnsi="Times New Roman" w:cs="Times New Roman"/>
        </w:rPr>
        <w:t xml:space="preserve"> Od predposlednej úrovne, každý prvok je vymieňaný s jeho priamymi potomkami, pokiaľ jeho priorita nie je vyššia ako </w:t>
      </w:r>
      <w:r w:rsidR="00887B65" w:rsidRPr="00887B65">
        <w:rPr>
          <w:rFonts w:ascii="Times New Roman" w:hAnsi="Times New Roman" w:cs="Times New Roman"/>
          <w:color w:val="auto"/>
        </w:rPr>
        <w:t>p</w:t>
      </w:r>
      <w:r w:rsidR="00C62A00" w:rsidRPr="00887B65">
        <w:rPr>
          <w:rFonts w:ascii="Times New Roman" w:hAnsi="Times New Roman" w:cs="Times New Roman"/>
          <w:color w:val="auto"/>
        </w:rPr>
        <w:t>riorita</w:t>
      </w:r>
      <w:r w:rsidR="00887B65" w:rsidRPr="00887B65">
        <w:rPr>
          <w:rFonts w:ascii="Times New Roman" w:hAnsi="Times New Roman" w:cs="Times New Roman"/>
          <w:color w:val="auto"/>
        </w:rPr>
        <w:t xml:space="preserve"> </w:t>
      </w:r>
      <w:r w:rsidR="000C2F2A" w:rsidRPr="007325E5">
        <w:rPr>
          <w:rFonts w:ascii="Times New Roman" w:hAnsi="Times New Roman" w:cs="Times New Roman"/>
        </w:rPr>
        <w:t>oboch priamych potomkov.</w:t>
      </w:r>
      <w:r w:rsidR="009264F1" w:rsidRPr="007325E5">
        <w:rPr>
          <w:rFonts w:ascii="Times New Roman" w:hAnsi="Times New Roman" w:cs="Times New Roman"/>
        </w:rPr>
        <w:t xml:space="preserve"> Časová náročnosť </w:t>
      </w:r>
      <w:r w:rsidR="00644394" w:rsidRPr="007325E5">
        <w:rPr>
          <w:rFonts w:ascii="Times New Roman" w:hAnsi="Times New Roman" w:cs="Times New Roman"/>
        </w:rPr>
        <w:t>toh</w:t>
      </w:r>
      <w:r w:rsidR="0040419F">
        <w:rPr>
          <w:rFonts w:ascii="Times New Roman" w:hAnsi="Times New Roman" w:cs="Times New Roman"/>
        </w:rPr>
        <w:t>to</w:t>
      </w:r>
      <w:r w:rsidR="00644394" w:rsidRPr="007325E5">
        <w:rPr>
          <w:rFonts w:ascii="Times New Roman" w:hAnsi="Times New Roman" w:cs="Times New Roman"/>
        </w:rPr>
        <w:t xml:space="preserve"> algoritmu</w:t>
      </w:r>
      <w:r w:rsidR="0040419F">
        <w:rPr>
          <w:rFonts w:ascii="Times New Roman" w:hAnsi="Times New Roman" w:cs="Times New Roman"/>
        </w:rPr>
        <w:t>,</w:t>
      </w:r>
      <w:r w:rsidR="00BC4EE3" w:rsidRPr="007325E5">
        <w:rPr>
          <w:rFonts w:ascii="Times New Roman" w:hAnsi="Times New Roman" w:cs="Times New Roman"/>
        </w:rPr>
        <w:t xml:space="preserve"> a teda aj celej operácie</w:t>
      </w:r>
      <w:r w:rsidR="00644394" w:rsidRPr="007325E5">
        <w:rPr>
          <w:rFonts w:ascii="Times New Roman" w:hAnsi="Times New Roman" w:cs="Times New Roman"/>
        </w:rPr>
        <w:t xml:space="preserve"> je</w:t>
      </w:r>
      <w:r w:rsidR="00BC4EE3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254F1D">
        <w:rPr>
          <w:rFonts w:ascii="Times New Roman" w:hAnsi="Times New Roman" w:cs="Times New Roman"/>
        </w:rPr>
        <w:t xml:space="preserve"> </w:t>
      </w:r>
      <w:r w:rsidR="00BC4EE3" w:rsidRPr="007325E5">
        <w:rPr>
          <w:rFonts w:ascii="Times New Roman" w:hAnsi="Times New Roman" w:cs="Times New Roman"/>
        </w:rPr>
        <w:t>(</w:t>
      </w:r>
      <w:r w:rsidR="00D360CA">
        <w:rPr>
          <w:rFonts w:ascii="Times New Roman" w:hAnsi="Times New Roman" w:cs="Times New Roman"/>
        </w:rPr>
        <w:t>3</w:t>
      </w:r>
      <w:r w:rsidR="00BC4EE3" w:rsidRPr="007325E5">
        <w:rPr>
          <w:rFonts w:ascii="Times New Roman" w:hAnsi="Times New Roman" w:cs="Times New Roman"/>
        </w:rPr>
        <w:t>, str. 85).</w:t>
      </w:r>
      <w:r w:rsidR="0040419F">
        <w:rPr>
          <w:rFonts w:ascii="Times New Roman" w:hAnsi="Times New Roman" w:cs="Times New Roman"/>
        </w:rPr>
        <w:t xml:space="preserve"> </w:t>
      </w:r>
    </w:p>
    <w:p w14:paraId="4A3F1B86" w14:textId="07004D6B" w:rsidR="00AB7619" w:rsidRPr="007325E5" w:rsidRDefault="00891309" w:rsidP="009127FE">
      <w:pPr>
        <w:spacing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lastRenderedPageBreak/>
        <w:t>Operácia z</w:t>
      </w:r>
      <w:r w:rsidR="00AB7619" w:rsidRPr="007325E5">
        <w:rPr>
          <w:rFonts w:ascii="Times New Roman" w:hAnsi="Times New Roman" w:cs="Times New Roman"/>
          <w:b/>
          <w:bCs/>
        </w:rPr>
        <w:t>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="00AB7619" w:rsidRPr="007325E5">
        <w:rPr>
          <w:rFonts w:ascii="Times New Roman" w:hAnsi="Times New Roman" w:cs="Times New Roman"/>
          <w:b/>
          <w:bCs/>
        </w:rPr>
        <w:t>prioritu</w:t>
      </w:r>
      <w:r w:rsidR="002C2811">
        <w:rPr>
          <w:rFonts w:ascii="Times New Roman" w:hAnsi="Times New Roman" w:cs="Times New Roman"/>
          <w:b/>
          <w:bCs/>
        </w:rPr>
        <w:t xml:space="preserve"> </w:t>
      </w:r>
      <w:r w:rsidR="00AB7619" w:rsidRPr="007325E5">
        <w:rPr>
          <w:rFonts w:ascii="Times New Roman" w:hAnsi="Times New Roman" w:cs="Times New Roman"/>
          <w:b/>
          <w:bCs/>
        </w:rPr>
        <w:t>(</w:t>
      </w:r>
      <w:r w:rsidR="003F4D1B" w:rsidRPr="007325E5">
        <w:rPr>
          <w:rFonts w:ascii="Times New Roman" w:hAnsi="Times New Roman" w:cs="Times New Roman"/>
          <w:b/>
          <w:bCs/>
        </w:rPr>
        <w:t>X</w:t>
      </w:r>
      <w:r w:rsidR="00AB7619" w:rsidRPr="007325E5">
        <w:rPr>
          <w:rFonts w:ascii="Times New Roman" w:hAnsi="Times New Roman" w:cs="Times New Roman"/>
          <w:b/>
          <w:bCs/>
        </w:rPr>
        <w:t xml:space="preserve">, K) </w:t>
      </w:r>
      <w:r w:rsidR="00C16B66" w:rsidRPr="007325E5">
        <w:rPr>
          <w:rFonts w:ascii="Times New Roman" w:hAnsi="Times New Roman" w:cs="Times New Roman"/>
          <w:b/>
          <w:bCs/>
        </w:rPr>
        <w:t xml:space="preserve">- </w:t>
      </w:r>
      <w:r w:rsidR="00C16B66" w:rsidRPr="007325E5">
        <w:rPr>
          <w:rFonts w:ascii="Times New Roman" w:hAnsi="Times New Roman" w:cs="Times New Roman"/>
        </w:rPr>
        <w:t>p</w:t>
      </w:r>
      <w:r w:rsidR="00D13A39" w:rsidRPr="007325E5">
        <w:rPr>
          <w:rFonts w:ascii="Times New Roman" w:hAnsi="Times New Roman" w:cs="Times New Roman"/>
        </w:rPr>
        <w:t xml:space="preserve">rvku </w:t>
      </w:r>
      <w:r w:rsidR="003F4D1B" w:rsidRPr="007325E5">
        <w:rPr>
          <w:rFonts w:ascii="Times New Roman" w:hAnsi="Times New Roman" w:cs="Times New Roman"/>
        </w:rPr>
        <w:t>X</w:t>
      </w:r>
      <w:r w:rsidR="00D13A39" w:rsidRPr="007325E5">
        <w:rPr>
          <w:rFonts w:ascii="Times New Roman" w:hAnsi="Times New Roman" w:cs="Times New Roman"/>
        </w:rPr>
        <w:t> je zmenená priorita</w:t>
      </w:r>
      <w:r w:rsidR="00C97560" w:rsidRPr="007325E5">
        <w:rPr>
          <w:rFonts w:ascii="Times New Roman" w:hAnsi="Times New Roman" w:cs="Times New Roman"/>
        </w:rPr>
        <w:t xml:space="preserve"> na hodnotu K.</w:t>
      </w:r>
      <w:r w:rsidR="00B14B2B" w:rsidRPr="007325E5">
        <w:rPr>
          <w:rFonts w:ascii="Times New Roman" w:hAnsi="Times New Roman" w:cs="Times New Roman"/>
        </w:rPr>
        <w:t xml:space="preserve"> </w:t>
      </w:r>
      <w:r w:rsidR="004D16EF" w:rsidRPr="007325E5">
        <w:rPr>
          <w:rFonts w:ascii="Times New Roman" w:hAnsi="Times New Roman" w:cs="Times New Roman"/>
        </w:rPr>
        <w:t xml:space="preserve">Ak bola jeho priorita zvýšená, </w:t>
      </w:r>
      <w:r w:rsidR="001E15C4" w:rsidRPr="007325E5">
        <w:rPr>
          <w:rFonts w:ascii="Times New Roman" w:hAnsi="Times New Roman" w:cs="Times New Roman"/>
        </w:rPr>
        <w:t>je vymieňaný s jeho priamym predchodcom, pokiaľ nie je splnená vlastnosť haldy. Ak bola znížená, prvok I sa postupne vymieňa s</w:t>
      </w:r>
      <w:r w:rsidR="009517A7" w:rsidRPr="007325E5">
        <w:rPr>
          <w:rFonts w:ascii="Times New Roman" w:hAnsi="Times New Roman" w:cs="Times New Roman"/>
        </w:rPr>
        <w:t> tým z</w:t>
      </w:r>
      <w:r w:rsidR="001E15C4" w:rsidRPr="007325E5">
        <w:rPr>
          <w:rFonts w:ascii="Times New Roman" w:hAnsi="Times New Roman" w:cs="Times New Roman"/>
        </w:rPr>
        <w:t> jeho potomk</w:t>
      </w:r>
      <w:r w:rsidR="009517A7" w:rsidRPr="007325E5">
        <w:rPr>
          <w:rFonts w:ascii="Times New Roman" w:hAnsi="Times New Roman" w:cs="Times New Roman"/>
        </w:rPr>
        <w:t>ov, ktorý ma najvyššiu prioritu</w:t>
      </w:r>
      <w:r w:rsidR="001E15C4" w:rsidRPr="007325E5">
        <w:rPr>
          <w:rFonts w:ascii="Times New Roman" w:hAnsi="Times New Roman" w:cs="Times New Roman"/>
        </w:rPr>
        <w:t>, pokiaľ nebude splnená vlastnosť haldy.</w:t>
      </w:r>
      <w:r w:rsidR="000164AB" w:rsidRPr="007325E5">
        <w:rPr>
          <w:rFonts w:ascii="Times New Roman" w:hAnsi="Times New Roman" w:cs="Times New Roman"/>
        </w:rPr>
        <w:t xml:space="preserve"> V oboch prípadoch je maximálny počet vým</w:t>
      </w:r>
      <w:r w:rsidR="000F28D5" w:rsidRPr="007325E5">
        <w:rPr>
          <w:rFonts w:ascii="Times New Roman" w:hAnsi="Times New Roman" w:cs="Times New Roman"/>
        </w:rPr>
        <w:t>en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e>
        </m:d>
      </m:oMath>
      <w:r w:rsidR="000F28D5" w:rsidRPr="007325E5">
        <w:rPr>
          <w:rFonts w:ascii="Times New Roman" w:hAnsi="Times New Roman" w:cs="Times New Roman"/>
        </w:rPr>
        <w:t>, čo nám dáva časovú zložitosť</w:t>
      </w:r>
      <w:r w:rsidR="001E15C4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F28D5" w:rsidRPr="007325E5">
        <w:rPr>
          <w:rFonts w:ascii="Times New Roman" w:hAnsi="Times New Roman" w:cs="Times New Roman"/>
        </w:rPr>
        <w:t>.</w:t>
      </w:r>
    </w:p>
    <w:p w14:paraId="15850A39" w14:textId="4179B811" w:rsidR="00B55A39" w:rsidRPr="008F5F4D" w:rsidRDefault="00B55A39" w:rsidP="00F96D6E">
      <w:pPr>
        <w:pStyle w:val="Nadpis2"/>
        <w:spacing w:before="480" w:after="12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14" w:name="_Toc69988324"/>
      <w:r w:rsidRPr="008F5F4D">
        <w:rPr>
          <w:rFonts w:ascii="Times New Roman" w:hAnsi="Times New Roman" w:cs="Times New Roman"/>
          <w:sz w:val="28"/>
          <w:szCs w:val="28"/>
        </w:rPr>
        <w:t xml:space="preserve">Lenivá </w:t>
      </w:r>
      <w:r w:rsidR="00404369" w:rsidRPr="008F5F4D">
        <w:rPr>
          <w:rFonts w:ascii="Times New Roman" w:hAnsi="Times New Roman" w:cs="Times New Roman"/>
          <w:sz w:val="28"/>
          <w:szCs w:val="28"/>
        </w:rPr>
        <w:t xml:space="preserve">binomická </w:t>
      </w:r>
      <w:r w:rsidRPr="008F5F4D">
        <w:rPr>
          <w:rFonts w:ascii="Times New Roman" w:hAnsi="Times New Roman" w:cs="Times New Roman"/>
          <w:sz w:val="28"/>
          <w:szCs w:val="28"/>
        </w:rPr>
        <w:t>halda</w:t>
      </w:r>
      <w:bookmarkEnd w:id="14"/>
    </w:p>
    <w:p w14:paraId="4E0EFE20" w14:textId="08F40BBE" w:rsidR="00BD1C5A" w:rsidRDefault="009C4AAC" w:rsidP="000C77B2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Lenivá </w:t>
      </w:r>
      <w:r w:rsidR="00404369" w:rsidRPr="007325E5">
        <w:rPr>
          <w:rFonts w:ascii="Times New Roman" w:hAnsi="Times New Roman" w:cs="Times New Roman"/>
        </w:rPr>
        <w:t>binomická</w:t>
      </w:r>
      <w:r w:rsidRPr="007325E5">
        <w:rPr>
          <w:rFonts w:ascii="Times New Roman" w:hAnsi="Times New Roman" w:cs="Times New Roman"/>
        </w:rPr>
        <w:t xml:space="preserve"> halda je </w:t>
      </w:r>
      <w:r w:rsidR="00AB07BD" w:rsidRPr="007325E5">
        <w:rPr>
          <w:rFonts w:ascii="Times New Roman" w:hAnsi="Times New Roman" w:cs="Times New Roman"/>
        </w:rPr>
        <w:t xml:space="preserve">prioritný front, ktorý vznikol ako relaxácia </w:t>
      </w:r>
      <w:r w:rsidR="00404369" w:rsidRPr="007325E5">
        <w:rPr>
          <w:rFonts w:ascii="Times New Roman" w:hAnsi="Times New Roman" w:cs="Times New Roman"/>
        </w:rPr>
        <w:t xml:space="preserve">binomickej </w:t>
      </w:r>
      <w:r w:rsidR="00AB07BD" w:rsidRPr="007325E5">
        <w:rPr>
          <w:rFonts w:ascii="Times New Roman" w:hAnsi="Times New Roman" w:cs="Times New Roman"/>
        </w:rPr>
        <w:t>haldy</w:t>
      </w:r>
      <w:r w:rsidR="00220E5C">
        <w:rPr>
          <w:rFonts w:ascii="Times New Roman" w:hAnsi="Times New Roman" w:cs="Times New Roman"/>
        </w:rPr>
        <w:t xml:space="preserve"> navrhnu</w:t>
      </w:r>
      <w:r w:rsidR="00BC5ACC">
        <w:rPr>
          <w:rFonts w:ascii="Times New Roman" w:hAnsi="Times New Roman" w:cs="Times New Roman"/>
        </w:rPr>
        <w:t xml:space="preserve">tej </w:t>
      </w:r>
      <w:r w:rsidR="00BC5ACC" w:rsidRPr="007325E5">
        <w:rPr>
          <w:rFonts w:ascii="Times New Roman" w:eastAsiaTheme="minorEastAsia" w:hAnsi="Times New Roman" w:cs="Times New Roman"/>
        </w:rPr>
        <w:t xml:space="preserve">J. </w:t>
      </w:r>
      <w:proofErr w:type="spellStart"/>
      <w:r w:rsidR="00BC5ACC" w:rsidRPr="007325E5">
        <w:rPr>
          <w:rFonts w:ascii="Times New Roman" w:eastAsiaTheme="minorEastAsia" w:hAnsi="Times New Roman" w:cs="Times New Roman"/>
        </w:rPr>
        <w:t>Vullein</w:t>
      </w:r>
      <w:proofErr w:type="spellEnd"/>
      <w:r w:rsidR="00BC5ACC" w:rsidRPr="007325E5">
        <w:rPr>
          <w:rFonts w:ascii="Times New Roman" w:eastAsiaTheme="minorEastAsia" w:hAnsi="Times New Roman" w:cs="Times New Roman"/>
        </w:rPr>
        <w:t xml:space="preserve"> (4</w:t>
      </w:r>
      <w:r w:rsidR="00BC5ACC">
        <w:rPr>
          <w:rFonts w:ascii="Times New Roman" w:eastAsiaTheme="minorEastAsia" w:hAnsi="Times New Roman" w:cs="Times New Roman"/>
        </w:rPr>
        <w:t>)</w:t>
      </w:r>
      <w:r w:rsidR="00BC5ACC" w:rsidRPr="00EB6987">
        <w:rPr>
          <w:rStyle w:val="Odkaznapoznmkupodiarou"/>
          <w:rFonts w:ascii="Times New Roman" w:eastAsiaTheme="minorEastAsia" w:hAnsi="Times New Roman" w:cs="Times New Roman"/>
          <w:vanish/>
        </w:rPr>
        <w:footnoteReference w:id="4"/>
      </w:r>
      <w:r w:rsidR="0086099C" w:rsidRPr="007325E5">
        <w:rPr>
          <w:rFonts w:ascii="Times New Roman" w:hAnsi="Times New Roman" w:cs="Times New Roman"/>
        </w:rPr>
        <w:t xml:space="preserve">. Aj </w:t>
      </w:r>
      <w:r w:rsidR="00CD7DBA" w:rsidRPr="007325E5">
        <w:rPr>
          <w:rFonts w:ascii="Times New Roman" w:hAnsi="Times New Roman" w:cs="Times New Roman"/>
        </w:rPr>
        <w:t xml:space="preserve">napriek tomu, že nie je priamo </w:t>
      </w:r>
      <w:r w:rsidR="00EE3F19" w:rsidRPr="007325E5">
        <w:rPr>
          <w:rFonts w:ascii="Times New Roman" w:hAnsi="Times New Roman" w:cs="Times New Roman"/>
        </w:rPr>
        <w:t xml:space="preserve">súčasťou nami skúmaných implementácií, je </w:t>
      </w:r>
      <w:r w:rsidR="002E4383" w:rsidRPr="007325E5">
        <w:rPr>
          <w:rFonts w:ascii="Times New Roman" w:hAnsi="Times New Roman" w:cs="Times New Roman"/>
        </w:rPr>
        <w:t>ju</w:t>
      </w:r>
      <w:r w:rsidR="00EE3F19" w:rsidRPr="007325E5">
        <w:rPr>
          <w:rFonts w:ascii="Times New Roman" w:hAnsi="Times New Roman" w:cs="Times New Roman"/>
        </w:rPr>
        <w:t xml:space="preserve"> dobré </w:t>
      </w:r>
      <w:r w:rsidR="007C58A4" w:rsidRPr="007325E5">
        <w:rPr>
          <w:rFonts w:ascii="Times New Roman" w:hAnsi="Times New Roman" w:cs="Times New Roman"/>
        </w:rPr>
        <w:t>spomenúť</w:t>
      </w:r>
      <w:r w:rsidR="003C2FE7" w:rsidRPr="007325E5">
        <w:rPr>
          <w:rFonts w:ascii="Times New Roman" w:hAnsi="Times New Roman" w:cs="Times New Roman"/>
        </w:rPr>
        <w:t xml:space="preserve">, nakoľko tvorí spoločný základ pre </w:t>
      </w:r>
      <w:r w:rsidR="007C58A4" w:rsidRPr="007325E5">
        <w:rPr>
          <w:rFonts w:ascii="Times New Roman" w:hAnsi="Times New Roman" w:cs="Times New Roman"/>
        </w:rPr>
        <w:t xml:space="preserve">niekoľko nami </w:t>
      </w:r>
      <w:r w:rsidR="005903B4" w:rsidRPr="007325E5">
        <w:rPr>
          <w:rFonts w:ascii="Times New Roman" w:hAnsi="Times New Roman" w:cs="Times New Roman"/>
        </w:rPr>
        <w:t xml:space="preserve">skúmaných </w:t>
      </w:r>
      <w:r w:rsidR="002E4383" w:rsidRPr="007325E5">
        <w:rPr>
          <w:rFonts w:ascii="Times New Roman" w:hAnsi="Times New Roman" w:cs="Times New Roman"/>
        </w:rPr>
        <w:t>háld</w:t>
      </w:r>
      <w:r w:rsidR="00360B12" w:rsidRPr="007325E5">
        <w:rPr>
          <w:rFonts w:ascii="Times New Roman" w:hAnsi="Times New Roman" w:cs="Times New Roman"/>
        </w:rPr>
        <w:t xml:space="preserve">. </w:t>
      </w:r>
      <w:r w:rsidR="00F44862" w:rsidRPr="007325E5">
        <w:rPr>
          <w:rFonts w:ascii="Times New Roman" w:hAnsi="Times New Roman" w:cs="Times New Roman"/>
        </w:rPr>
        <w:t xml:space="preserve">Lenivá </w:t>
      </w:r>
      <w:r w:rsidR="00E91695" w:rsidRPr="007325E5">
        <w:rPr>
          <w:rFonts w:ascii="Times New Roman" w:hAnsi="Times New Roman" w:cs="Times New Roman"/>
        </w:rPr>
        <w:t>binomická</w:t>
      </w:r>
      <w:r w:rsidR="00F44862" w:rsidRPr="007325E5">
        <w:rPr>
          <w:rFonts w:ascii="Times New Roman" w:hAnsi="Times New Roman" w:cs="Times New Roman"/>
        </w:rPr>
        <w:t xml:space="preserve"> halda je tvorená </w:t>
      </w:r>
      <w:r w:rsidR="004E2DF9" w:rsidRPr="007325E5">
        <w:rPr>
          <w:rFonts w:ascii="Times New Roman" w:hAnsi="Times New Roman" w:cs="Times New Roman"/>
        </w:rPr>
        <w:t xml:space="preserve">lesom </w:t>
      </w:r>
      <w:r w:rsidR="00E91695" w:rsidRPr="007325E5">
        <w:rPr>
          <w:rFonts w:ascii="Times New Roman" w:hAnsi="Times New Roman" w:cs="Times New Roman"/>
        </w:rPr>
        <w:t>binomických</w:t>
      </w:r>
      <w:r w:rsidR="004E2DF9" w:rsidRPr="007325E5">
        <w:rPr>
          <w:rFonts w:ascii="Times New Roman" w:hAnsi="Times New Roman" w:cs="Times New Roman"/>
        </w:rPr>
        <w:t xml:space="preserve"> stromov</w:t>
      </w:r>
      <w:r w:rsidR="00496887" w:rsidRPr="007325E5">
        <w:rPr>
          <w:rFonts w:ascii="Times New Roman" w:hAnsi="Times New Roman" w:cs="Times New Roman"/>
        </w:rPr>
        <w:t>, kde</w:t>
      </w:r>
      <w:r w:rsidR="004E2DF9" w:rsidRPr="007325E5">
        <w:rPr>
          <w:rFonts w:ascii="Times New Roman" w:hAnsi="Times New Roman" w:cs="Times New Roman"/>
        </w:rPr>
        <w:t xml:space="preserve"> </w:t>
      </w:r>
      <w:r w:rsidR="00BD7ED4" w:rsidRPr="007325E5">
        <w:rPr>
          <w:rFonts w:ascii="Times New Roman" w:hAnsi="Times New Roman" w:cs="Times New Roman"/>
        </w:rPr>
        <w:t>binomický</w:t>
      </w:r>
      <w:r w:rsidR="00A93971" w:rsidRPr="007325E5">
        <w:rPr>
          <w:rFonts w:ascii="Times New Roman" w:hAnsi="Times New Roman" w:cs="Times New Roman"/>
        </w:rPr>
        <w:t xml:space="preserve"> strom </w:t>
      </w:r>
      <w:r w:rsidR="00163FA3" w:rsidRPr="007325E5">
        <w:rPr>
          <w:rFonts w:ascii="Times New Roman" w:hAnsi="Times New Roman" w:cs="Times New Roman"/>
        </w:rPr>
        <w:t>predstavuje explicitný</w:t>
      </w:r>
      <w:r w:rsidR="005500E3" w:rsidRPr="007325E5">
        <w:rPr>
          <w:rFonts w:ascii="Times New Roman" w:hAnsi="Times New Roman" w:cs="Times New Roman"/>
        </w:rPr>
        <w:t xml:space="preserve"> usporiadaný</w:t>
      </w:r>
      <w:r w:rsidR="00163FA3" w:rsidRPr="007325E5">
        <w:rPr>
          <w:rFonts w:ascii="Times New Roman" w:hAnsi="Times New Roman" w:cs="Times New Roman"/>
        </w:rPr>
        <w:t xml:space="preserve"> viaccestný s</w:t>
      </w:r>
      <w:r w:rsidR="005500E3" w:rsidRPr="007325E5">
        <w:rPr>
          <w:rFonts w:ascii="Times New Roman" w:hAnsi="Times New Roman" w:cs="Times New Roman"/>
        </w:rPr>
        <w:t>trom, ktorý dod</w:t>
      </w:r>
      <w:r w:rsidR="00DF49E0" w:rsidRPr="007325E5">
        <w:rPr>
          <w:rFonts w:ascii="Times New Roman" w:hAnsi="Times New Roman" w:cs="Times New Roman"/>
        </w:rPr>
        <w:t xml:space="preserve">ržuje </w:t>
      </w:r>
      <w:proofErr w:type="spellStart"/>
      <w:r w:rsidR="00DF49E0" w:rsidRPr="007325E5">
        <w:rPr>
          <w:rFonts w:ascii="Times New Roman" w:hAnsi="Times New Roman" w:cs="Times New Roman"/>
        </w:rPr>
        <w:t>haldové</w:t>
      </w:r>
      <w:proofErr w:type="spellEnd"/>
      <w:r w:rsidR="00DF49E0" w:rsidRPr="007325E5">
        <w:rPr>
          <w:rFonts w:ascii="Times New Roman" w:hAnsi="Times New Roman" w:cs="Times New Roman"/>
        </w:rPr>
        <w:t xml:space="preserve"> usporiadanie. </w:t>
      </w:r>
      <w:r w:rsidR="00DC2A95" w:rsidRPr="007325E5">
        <w:rPr>
          <w:rFonts w:ascii="Times New Roman" w:hAnsi="Times New Roman" w:cs="Times New Roman"/>
        </w:rPr>
        <w:t>To znamená, že koreň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binomického stromu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tvorí</w:t>
      </w:r>
      <w:r w:rsidR="00867485">
        <w:rPr>
          <w:rFonts w:ascii="Times New Roman" w:hAnsi="Times New Roman" w:cs="Times New Roman"/>
        </w:rPr>
        <w:t xml:space="preserve"> </w:t>
      </w:r>
      <w:r w:rsidR="00867485" w:rsidRPr="007325E5">
        <w:rPr>
          <w:rFonts w:ascii="Times New Roman" w:hAnsi="Times New Roman" w:cs="Times New Roman"/>
        </w:rPr>
        <w:t>prvok s najvyššou prioritou</w:t>
      </w:r>
      <w:r w:rsidR="00DC2A95" w:rsidRPr="007325E5">
        <w:rPr>
          <w:rFonts w:ascii="Times New Roman" w:hAnsi="Times New Roman" w:cs="Times New Roman"/>
        </w:rPr>
        <w:t xml:space="preserve">. </w:t>
      </w:r>
      <w:r w:rsidR="008B4C2E" w:rsidRPr="007325E5">
        <w:rPr>
          <w:rFonts w:ascii="Times New Roman" w:hAnsi="Times New Roman" w:cs="Times New Roman"/>
        </w:rPr>
        <w:t>Každý</w:t>
      </w:r>
      <w:r w:rsidR="00715EA9" w:rsidRPr="007325E5">
        <w:rPr>
          <w:rFonts w:ascii="Times New Roman" w:hAnsi="Times New Roman" w:cs="Times New Roman"/>
        </w:rPr>
        <w:t xml:space="preserve"> </w:t>
      </w:r>
      <w:r w:rsidR="002B53B8" w:rsidRPr="007325E5">
        <w:rPr>
          <w:rFonts w:ascii="Times New Roman" w:hAnsi="Times New Roman" w:cs="Times New Roman"/>
        </w:rPr>
        <w:t xml:space="preserve">prvok stromu </w:t>
      </w:r>
      <w:r w:rsidR="008B4C2E" w:rsidRPr="007325E5">
        <w:rPr>
          <w:rFonts w:ascii="Times New Roman" w:hAnsi="Times New Roman" w:cs="Times New Roman"/>
        </w:rPr>
        <w:t xml:space="preserve">si udržuje počet jeho priamych potomkov, čo nazývame stupňom </w:t>
      </w:r>
      <w:r w:rsidR="008770FB" w:rsidRPr="007325E5">
        <w:rPr>
          <w:rFonts w:ascii="Times New Roman" w:hAnsi="Times New Roman" w:cs="Times New Roman"/>
        </w:rPr>
        <w:t>prvku.</w:t>
      </w:r>
      <w:r w:rsidR="009F177C" w:rsidRPr="007325E5">
        <w:rPr>
          <w:rFonts w:ascii="Times New Roman" w:hAnsi="Times New Roman" w:cs="Times New Roman"/>
        </w:rPr>
        <w:t xml:space="preserve"> Stupňom</w:t>
      </w:r>
      <w:r w:rsidR="006F2B12" w:rsidRPr="007325E5">
        <w:rPr>
          <w:rFonts w:ascii="Times New Roman" w:hAnsi="Times New Roman" w:cs="Times New Roman"/>
        </w:rPr>
        <w:t>,</w:t>
      </w:r>
      <w:r w:rsidR="005778E7" w:rsidRPr="007325E5">
        <w:rPr>
          <w:rFonts w:ascii="Times New Roman" w:hAnsi="Times New Roman" w:cs="Times New Roman"/>
        </w:rPr>
        <w:t xml:space="preserve"> a</w:t>
      </w:r>
      <w:r w:rsidR="00047E67" w:rsidRPr="007325E5">
        <w:rPr>
          <w:rFonts w:ascii="Times New Roman" w:hAnsi="Times New Roman" w:cs="Times New Roman"/>
        </w:rPr>
        <w:t> podobne aj prioritou</w:t>
      </w:r>
      <w:r w:rsidR="009F177C" w:rsidRPr="007325E5">
        <w:rPr>
          <w:rFonts w:ascii="Times New Roman" w:hAnsi="Times New Roman" w:cs="Times New Roman"/>
        </w:rPr>
        <w:t xml:space="preserve"> </w:t>
      </w:r>
      <w:r w:rsidR="001539C0" w:rsidRPr="007325E5">
        <w:rPr>
          <w:rFonts w:ascii="Times New Roman" w:hAnsi="Times New Roman" w:cs="Times New Roman"/>
        </w:rPr>
        <w:t>binomického</w:t>
      </w:r>
      <w:r w:rsidR="009F177C" w:rsidRPr="007325E5">
        <w:rPr>
          <w:rFonts w:ascii="Times New Roman" w:hAnsi="Times New Roman" w:cs="Times New Roman"/>
        </w:rPr>
        <w:t xml:space="preserve"> stromu rozumieme </w:t>
      </w:r>
      <w:r w:rsidR="00FE1D84" w:rsidRPr="007325E5">
        <w:rPr>
          <w:rFonts w:ascii="Times New Roman" w:hAnsi="Times New Roman" w:cs="Times New Roman"/>
        </w:rPr>
        <w:t>stupeň</w:t>
      </w:r>
      <w:r w:rsidR="00047E67" w:rsidRPr="007325E5">
        <w:rPr>
          <w:rFonts w:ascii="Times New Roman" w:hAnsi="Times New Roman" w:cs="Times New Roman"/>
        </w:rPr>
        <w:t xml:space="preserve"> </w:t>
      </w:r>
      <w:r w:rsidR="00BE223D" w:rsidRPr="007325E5">
        <w:rPr>
          <w:rFonts w:ascii="Times New Roman" w:hAnsi="Times New Roman" w:cs="Times New Roman"/>
        </w:rPr>
        <w:t>a prioritu</w:t>
      </w:r>
      <w:r w:rsidR="00FE1D84" w:rsidRPr="007325E5">
        <w:rPr>
          <w:rFonts w:ascii="Times New Roman" w:hAnsi="Times New Roman" w:cs="Times New Roman"/>
        </w:rPr>
        <w:t xml:space="preserve"> prvku, ktorý tvorí koreň stromu.</w:t>
      </w:r>
      <w:r w:rsidR="008770FB" w:rsidRPr="007325E5">
        <w:rPr>
          <w:rFonts w:ascii="Times New Roman" w:hAnsi="Times New Roman" w:cs="Times New Roman"/>
        </w:rPr>
        <w:t xml:space="preserve"> </w:t>
      </w:r>
      <w:r w:rsidR="001539C0" w:rsidRPr="007325E5">
        <w:rPr>
          <w:rFonts w:ascii="Times New Roman" w:hAnsi="Times New Roman" w:cs="Times New Roman"/>
        </w:rPr>
        <w:t>Binomický</w:t>
      </w:r>
      <w:r w:rsidR="008770FB" w:rsidRPr="007325E5">
        <w:rPr>
          <w:rFonts w:ascii="Times New Roman" w:hAnsi="Times New Roman" w:cs="Times New Roman"/>
        </w:rPr>
        <w:t xml:space="preserve"> st</w:t>
      </w:r>
      <w:r w:rsidR="00AF0CDD" w:rsidRPr="007325E5">
        <w:rPr>
          <w:rFonts w:ascii="Times New Roman" w:hAnsi="Times New Roman" w:cs="Times New Roman"/>
        </w:rPr>
        <w:t xml:space="preserve">rom stupňa </w:t>
      </w:r>
      <m:oMath>
        <m:r>
          <w:rPr>
            <w:rFonts w:ascii="Cambria Math" w:hAnsi="Cambria Math" w:cs="Times New Roman"/>
          </w:rPr>
          <m:t>k</m:t>
        </m:r>
      </m:oMath>
      <w:r w:rsidR="008770FB" w:rsidRPr="007325E5">
        <w:rPr>
          <w:rFonts w:ascii="Times New Roman" w:hAnsi="Times New Roman" w:cs="Times New Roman"/>
        </w:rPr>
        <w:t xml:space="preserve"> vzni</w:t>
      </w:r>
      <w:r w:rsidR="00AF0CDD" w:rsidRPr="007325E5">
        <w:rPr>
          <w:rFonts w:ascii="Times New Roman" w:hAnsi="Times New Roman" w:cs="Times New Roman"/>
        </w:rPr>
        <w:t>ká</w:t>
      </w:r>
      <w:r w:rsidR="008770FB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>prepojením</w:t>
      </w:r>
      <w:r w:rsidR="008770FB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 xml:space="preserve">dvoch </w:t>
      </w:r>
      <w:r w:rsidR="008770FB" w:rsidRPr="007325E5">
        <w:rPr>
          <w:rFonts w:ascii="Times New Roman" w:hAnsi="Times New Roman" w:cs="Times New Roman"/>
        </w:rPr>
        <w:t>stromov</w:t>
      </w:r>
      <w:r w:rsidR="00AF0CDD" w:rsidRPr="007325E5">
        <w:rPr>
          <w:rFonts w:ascii="Times New Roman" w:hAnsi="Times New Roman" w:cs="Times New Roman"/>
        </w:rPr>
        <w:t xml:space="preserve"> stupňa</w:t>
      </w:r>
      <w:r w:rsidR="00331BB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k-1</m:t>
        </m:r>
      </m:oMath>
      <w:r w:rsidR="00D93308" w:rsidRPr="007325E5">
        <w:rPr>
          <w:rFonts w:ascii="Times New Roman" w:hAnsi="Times New Roman" w:cs="Times New Roman"/>
        </w:rPr>
        <w:t>, kde</w:t>
      </w:r>
      <w:r w:rsidR="00FB71ED" w:rsidRPr="007325E5">
        <w:rPr>
          <w:rFonts w:ascii="Times New Roman" w:hAnsi="Times New Roman" w:cs="Times New Roman"/>
        </w:rPr>
        <w:t xml:space="preserve"> strom stupňa </w:t>
      </w:r>
      <w:r w:rsidR="00080868" w:rsidRPr="007325E5">
        <w:rPr>
          <w:rFonts w:ascii="Times New Roman" w:hAnsi="Times New Roman" w:cs="Times New Roman"/>
        </w:rPr>
        <w:t>0</w:t>
      </w:r>
      <w:r w:rsidR="00FB71ED" w:rsidRPr="007325E5">
        <w:rPr>
          <w:rFonts w:ascii="Times New Roman" w:hAnsi="Times New Roman" w:cs="Times New Roman"/>
        </w:rPr>
        <w:t> </w:t>
      </w:r>
      <w:r w:rsidR="00C03384" w:rsidRPr="007325E5">
        <w:rPr>
          <w:rFonts w:ascii="Times New Roman" w:hAnsi="Times New Roman" w:cs="Times New Roman"/>
        </w:rPr>
        <w:t>je tvorený</w:t>
      </w:r>
      <w:r w:rsidR="00FB71ED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>samo</w:t>
      </w:r>
      <w:r w:rsidR="00734B46" w:rsidRPr="007325E5">
        <w:rPr>
          <w:rFonts w:ascii="Times New Roman" w:hAnsi="Times New Roman" w:cs="Times New Roman"/>
        </w:rPr>
        <w:t>sta</w:t>
      </w:r>
      <w:r w:rsidR="007B590B" w:rsidRPr="007325E5">
        <w:rPr>
          <w:rFonts w:ascii="Times New Roman" w:hAnsi="Times New Roman" w:cs="Times New Roman"/>
        </w:rPr>
        <w:t>tný</w:t>
      </w:r>
      <w:r w:rsidR="00C03384" w:rsidRPr="007325E5">
        <w:rPr>
          <w:rFonts w:ascii="Times New Roman" w:hAnsi="Times New Roman" w:cs="Times New Roman"/>
        </w:rPr>
        <w:t>m</w:t>
      </w:r>
      <w:r w:rsidR="00080868" w:rsidRPr="007325E5">
        <w:rPr>
          <w:rFonts w:ascii="Times New Roman" w:hAnsi="Times New Roman" w:cs="Times New Roman"/>
        </w:rPr>
        <w:t xml:space="preserve"> prv</w:t>
      </w:r>
      <w:r w:rsidR="00C03384" w:rsidRPr="007325E5">
        <w:rPr>
          <w:rFonts w:ascii="Times New Roman" w:hAnsi="Times New Roman" w:cs="Times New Roman"/>
        </w:rPr>
        <w:t>kom</w:t>
      </w:r>
      <w:r w:rsidR="00D93308" w:rsidRPr="007325E5">
        <w:rPr>
          <w:rFonts w:ascii="Times New Roman" w:hAnsi="Times New Roman" w:cs="Times New Roman"/>
        </w:rPr>
        <w:t>.</w:t>
      </w:r>
      <w:r w:rsidR="00080868" w:rsidRPr="007325E5">
        <w:rPr>
          <w:rFonts w:ascii="Times New Roman" w:hAnsi="Times New Roman" w:cs="Times New Roman"/>
        </w:rPr>
        <w:t xml:space="preserve"> </w:t>
      </w:r>
      <w:r w:rsidR="007B590B" w:rsidRPr="007325E5">
        <w:rPr>
          <w:rFonts w:ascii="Times New Roman" w:hAnsi="Times New Roman" w:cs="Times New Roman"/>
        </w:rPr>
        <w:t xml:space="preserve">Prepojenie </w:t>
      </w:r>
      <w:r w:rsidR="005778E7" w:rsidRPr="007325E5">
        <w:rPr>
          <w:rFonts w:ascii="Times New Roman" w:hAnsi="Times New Roman" w:cs="Times New Roman"/>
        </w:rPr>
        <w:t xml:space="preserve">prebieha tak, že </w:t>
      </w:r>
      <w:r w:rsidR="0016380F" w:rsidRPr="007325E5">
        <w:rPr>
          <w:rFonts w:ascii="Times New Roman" w:hAnsi="Times New Roman" w:cs="Times New Roman"/>
        </w:rPr>
        <w:t>binomický</w:t>
      </w:r>
      <w:r w:rsidR="00BE223D" w:rsidRPr="007325E5">
        <w:rPr>
          <w:rFonts w:ascii="Times New Roman" w:hAnsi="Times New Roman" w:cs="Times New Roman"/>
        </w:rPr>
        <w:t xml:space="preserve"> strom s nižšou prioritou sa stane </w:t>
      </w:r>
      <w:r w:rsidR="001F00BA" w:rsidRPr="007325E5">
        <w:rPr>
          <w:rFonts w:ascii="Times New Roman" w:hAnsi="Times New Roman" w:cs="Times New Roman"/>
        </w:rPr>
        <w:t>prvým potomkom stromu s vyššou prioritou</w:t>
      </w:r>
      <w:r w:rsidR="005919C8" w:rsidRPr="007325E5">
        <w:rPr>
          <w:rFonts w:ascii="Times New Roman" w:hAnsi="Times New Roman" w:cs="Times New Roman"/>
        </w:rPr>
        <w:t>, čím sa zvýši jeho stupeň.</w:t>
      </w:r>
      <w:r w:rsidR="00A46649" w:rsidRPr="007325E5">
        <w:rPr>
          <w:rFonts w:ascii="Times New Roman" w:hAnsi="Times New Roman" w:cs="Times New Roman"/>
        </w:rPr>
        <w:t xml:space="preserve"> Celý princíp lenivej </w:t>
      </w:r>
      <w:r w:rsidR="0016380F" w:rsidRPr="007325E5">
        <w:rPr>
          <w:rFonts w:ascii="Times New Roman" w:hAnsi="Times New Roman" w:cs="Times New Roman"/>
        </w:rPr>
        <w:t>binomickej</w:t>
      </w:r>
      <w:r w:rsidR="00A46649" w:rsidRPr="007325E5">
        <w:rPr>
          <w:rFonts w:ascii="Times New Roman" w:hAnsi="Times New Roman" w:cs="Times New Roman"/>
        </w:rPr>
        <w:t xml:space="preserve"> haldy</w:t>
      </w:r>
      <w:r w:rsidR="00270D7A" w:rsidRPr="007325E5">
        <w:rPr>
          <w:rFonts w:ascii="Times New Roman" w:hAnsi="Times New Roman" w:cs="Times New Roman"/>
        </w:rPr>
        <w:t xml:space="preserve"> a jej variant</w:t>
      </w:r>
      <w:r w:rsidR="00A46649" w:rsidRPr="007325E5">
        <w:rPr>
          <w:rFonts w:ascii="Times New Roman" w:hAnsi="Times New Roman" w:cs="Times New Roman"/>
        </w:rPr>
        <w:t xml:space="preserve"> je založený na </w:t>
      </w:r>
      <w:r w:rsidR="0088334F" w:rsidRPr="007325E5">
        <w:rPr>
          <w:rFonts w:ascii="Times New Roman" w:hAnsi="Times New Roman" w:cs="Times New Roman"/>
        </w:rPr>
        <w:t>zlučovaní</w:t>
      </w:r>
      <w:r w:rsidR="00DE6DD3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binomických</w:t>
      </w:r>
      <w:r w:rsidR="00E0017D" w:rsidRPr="007325E5">
        <w:rPr>
          <w:rFonts w:ascii="Times New Roman" w:hAnsi="Times New Roman" w:cs="Times New Roman"/>
        </w:rPr>
        <w:t xml:space="preserve"> stromov </w:t>
      </w:r>
      <w:r w:rsidR="00C46E4F" w:rsidRPr="007325E5">
        <w:rPr>
          <w:rFonts w:ascii="Times New Roman" w:hAnsi="Times New Roman" w:cs="Times New Roman"/>
        </w:rPr>
        <w:t xml:space="preserve">po </w:t>
      </w:r>
      <w:r w:rsidR="00C00F00" w:rsidRPr="007325E5">
        <w:rPr>
          <w:rFonts w:ascii="Times New Roman" w:hAnsi="Times New Roman" w:cs="Times New Roman"/>
        </w:rPr>
        <w:t>operáciách</w:t>
      </w:r>
      <w:r w:rsidR="00C46E4F" w:rsidRPr="007325E5">
        <w:rPr>
          <w:rFonts w:ascii="Times New Roman" w:hAnsi="Times New Roman" w:cs="Times New Roman"/>
        </w:rPr>
        <w:t xml:space="preserve"> vyb</w:t>
      </w:r>
      <w:r w:rsidR="00C00F00" w:rsidRPr="007325E5">
        <w:rPr>
          <w:rFonts w:ascii="Times New Roman" w:hAnsi="Times New Roman" w:cs="Times New Roman"/>
        </w:rPr>
        <w:t>ratia prvku</w:t>
      </w:r>
      <w:r w:rsidR="00B60C4F" w:rsidRPr="007325E5">
        <w:rPr>
          <w:rFonts w:ascii="Times New Roman" w:hAnsi="Times New Roman" w:cs="Times New Roman"/>
        </w:rPr>
        <w:t xml:space="preserve">, prípadne iných </w:t>
      </w:r>
      <w:r w:rsidR="009960B1" w:rsidRPr="007325E5">
        <w:rPr>
          <w:rFonts w:ascii="Times New Roman" w:hAnsi="Times New Roman" w:cs="Times New Roman"/>
        </w:rPr>
        <w:t xml:space="preserve">operácií, ako si spomenieme pri </w:t>
      </w:r>
      <w:r w:rsidR="0016380F" w:rsidRPr="007325E5">
        <w:rPr>
          <w:rFonts w:ascii="Times New Roman" w:hAnsi="Times New Roman" w:cs="Times New Roman"/>
        </w:rPr>
        <w:t>binomickej</w:t>
      </w:r>
      <w:r w:rsidR="00EF3ED9" w:rsidRPr="007325E5">
        <w:rPr>
          <w:rFonts w:ascii="Times New Roman" w:hAnsi="Times New Roman" w:cs="Times New Roman"/>
        </w:rPr>
        <w:t xml:space="preserve"> halde</w:t>
      </w:r>
      <w:r w:rsidR="00C00F00" w:rsidRPr="007325E5">
        <w:rPr>
          <w:rFonts w:ascii="Times New Roman" w:hAnsi="Times New Roman" w:cs="Times New Roman"/>
        </w:rPr>
        <w:t>.</w:t>
      </w:r>
      <w:r w:rsidR="0042645C" w:rsidRPr="007325E5">
        <w:rPr>
          <w:rFonts w:ascii="Times New Roman" w:hAnsi="Times New Roman" w:cs="Times New Roman"/>
        </w:rPr>
        <w:t xml:space="preserve"> </w:t>
      </w:r>
    </w:p>
    <w:p w14:paraId="784DEA63" w14:textId="77777777" w:rsidR="000C77B2" w:rsidRDefault="00851EA0" w:rsidP="000C77B2">
      <w:pPr>
        <w:keepNext/>
        <w:spacing w:after="120" w:line="360" w:lineRule="auto"/>
        <w:ind w:right="17" w:firstLine="0"/>
        <w:jc w:val="center"/>
      </w:pPr>
      <w:r>
        <w:object w:dxaOrig="4081" w:dyaOrig="2370" w14:anchorId="31310D07">
          <v:shape id="_x0000_i1028" type="#_x0000_t75" style="width:204pt;height:118.5pt" o:ole="">
            <v:imagedata r:id="rId18" o:title=""/>
          </v:shape>
          <o:OLEObject Type="Embed" ProgID="Visio.Drawing.15" ShapeID="_x0000_i1028" DrawAspect="Content" ObjectID="_1681035131" r:id="rId19"/>
        </w:object>
      </w:r>
    </w:p>
    <w:p w14:paraId="654A65CE" w14:textId="7B41B6B6" w:rsidR="00851EA0" w:rsidRPr="000C77B2" w:rsidRDefault="000C77B2" w:rsidP="000C77B2">
      <w:pPr>
        <w:pStyle w:val="Popis"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Toc70347368"/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0C77B2">
        <w:rPr>
          <w:rFonts w:ascii="Times New Roman" w:hAnsi="Times New Roman" w:cs="Times New Roman"/>
          <w:i w:val="0"/>
          <w:iCs w:val="0"/>
          <w:sz w:val="24"/>
          <w:szCs w:val="24"/>
        </w:rPr>
        <w:t>. Zlúčenie dvoch binomických stromov prvého stupňa</w:t>
      </w:r>
      <w:bookmarkEnd w:id="15"/>
    </w:p>
    <w:p w14:paraId="090C9A53" w14:textId="70A0676E" w:rsidR="00EF400A" w:rsidRPr="008725F8" w:rsidRDefault="00EF400A" w:rsidP="001068EF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Pre ďalší </w:t>
      </w:r>
      <w:r w:rsidR="00957C57" w:rsidRPr="007325E5">
        <w:rPr>
          <w:rFonts w:ascii="Times New Roman" w:eastAsiaTheme="minorEastAsia" w:hAnsi="Times New Roman" w:cs="Times New Roman"/>
        </w:rPr>
        <w:t>popis</w:t>
      </w:r>
      <w:r w:rsidRPr="007325E5">
        <w:rPr>
          <w:rFonts w:ascii="Times New Roman" w:eastAsiaTheme="minorEastAsia" w:hAnsi="Times New Roman" w:cs="Times New Roman"/>
        </w:rPr>
        <w:t xml:space="preserve"> je nutné si definovať pojem pravej chrbtice prvku. Je to postupnosť prvkov v binárnom strome, kde každý prvok tvorí pravého priameho potomka predchádzajúceho prvku v postupnosti.</w:t>
      </w:r>
    </w:p>
    <w:p w14:paraId="3EA98CEA" w14:textId="539EE862" w:rsidR="002A2E62" w:rsidRDefault="00327C54" w:rsidP="001068EF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4F07E2">
        <w:rPr>
          <w:rFonts w:ascii="Times New Roman" w:hAnsi="Times New Roman" w:cs="Times New Roman"/>
          <w:b/>
          <w:bCs/>
        </w:rPr>
        <w:lastRenderedPageBreak/>
        <w:t xml:space="preserve">Zobrazenie </w:t>
      </w:r>
      <w:r w:rsidR="004F07E2" w:rsidRPr="004F07E2">
        <w:rPr>
          <w:rFonts w:ascii="Times New Roman" w:hAnsi="Times New Roman" w:cs="Times New Roman"/>
          <w:b/>
          <w:bCs/>
        </w:rPr>
        <w:t>binomickej haldy</w:t>
      </w:r>
      <w:r w:rsidR="004F07E2">
        <w:rPr>
          <w:rFonts w:ascii="Times New Roman" w:hAnsi="Times New Roman" w:cs="Times New Roman"/>
        </w:rPr>
        <w:t xml:space="preserve"> - l</w:t>
      </w:r>
      <w:r w:rsidR="002A2E62" w:rsidRPr="007325E5">
        <w:rPr>
          <w:rFonts w:ascii="Times New Roman" w:hAnsi="Times New Roman" w:cs="Times New Roman"/>
        </w:rPr>
        <w:t xml:space="preserve">es </w:t>
      </w:r>
      <w:r w:rsidR="0016380F" w:rsidRPr="007325E5">
        <w:rPr>
          <w:rFonts w:ascii="Times New Roman" w:hAnsi="Times New Roman" w:cs="Times New Roman"/>
        </w:rPr>
        <w:t>binomických</w:t>
      </w:r>
      <w:r w:rsidR="002A2E62" w:rsidRPr="007325E5">
        <w:rPr>
          <w:rFonts w:ascii="Times New Roman" w:hAnsi="Times New Roman" w:cs="Times New Roman"/>
        </w:rPr>
        <w:t xml:space="preserve"> stromov </w:t>
      </w:r>
      <w:r w:rsidR="00767481" w:rsidRPr="007325E5">
        <w:rPr>
          <w:rFonts w:ascii="Times New Roman" w:hAnsi="Times New Roman" w:cs="Times New Roman"/>
        </w:rPr>
        <w:t xml:space="preserve">môžeme zobraziť ako </w:t>
      </w:r>
      <w:r w:rsidR="00442ABC" w:rsidRPr="007325E5">
        <w:rPr>
          <w:rFonts w:ascii="Times New Roman" w:hAnsi="Times New Roman" w:cs="Times New Roman"/>
        </w:rPr>
        <w:t xml:space="preserve">zreťazený zoznam </w:t>
      </w:r>
      <w:r w:rsidR="0016380F" w:rsidRPr="007325E5">
        <w:rPr>
          <w:rFonts w:ascii="Times New Roman" w:hAnsi="Times New Roman" w:cs="Times New Roman"/>
        </w:rPr>
        <w:t>binomických</w:t>
      </w:r>
      <w:r w:rsidR="00007BA5" w:rsidRPr="007325E5">
        <w:rPr>
          <w:rFonts w:ascii="Times New Roman" w:hAnsi="Times New Roman" w:cs="Times New Roman"/>
        </w:rPr>
        <w:t xml:space="preserve"> stromov</w:t>
      </w:r>
      <w:r w:rsidR="00F86D33" w:rsidRPr="007325E5">
        <w:rPr>
          <w:rFonts w:ascii="Times New Roman" w:hAnsi="Times New Roman" w:cs="Times New Roman"/>
        </w:rPr>
        <w:t xml:space="preserve">, kde prvý strom je </w:t>
      </w:r>
      <w:r w:rsidR="004428FA" w:rsidRPr="007325E5">
        <w:rPr>
          <w:rFonts w:ascii="Times New Roman" w:hAnsi="Times New Roman" w:cs="Times New Roman"/>
        </w:rPr>
        <w:t>ten</w:t>
      </w:r>
      <w:r w:rsidR="008C315C" w:rsidRPr="007325E5">
        <w:rPr>
          <w:rFonts w:ascii="Times New Roman" w:hAnsi="Times New Roman" w:cs="Times New Roman"/>
        </w:rPr>
        <w:t xml:space="preserve"> s najvyššou prioritou</w:t>
      </w:r>
      <w:r w:rsidR="00007BA5" w:rsidRPr="007325E5">
        <w:rPr>
          <w:rFonts w:ascii="Times New Roman" w:hAnsi="Times New Roman" w:cs="Times New Roman"/>
        </w:rPr>
        <w:t>.</w:t>
      </w:r>
      <w:r w:rsidR="00AC176E" w:rsidRPr="007325E5">
        <w:rPr>
          <w:rFonts w:ascii="Times New Roman" w:hAnsi="Times New Roman" w:cs="Times New Roman"/>
        </w:rPr>
        <w:t xml:space="preserve"> </w:t>
      </w:r>
      <w:r w:rsidR="00794D5B" w:rsidRPr="007325E5">
        <w:rPr>
          <w:rFonts w:ascii="Times New Roman" w:hAnsi="Times New Roman" w:cs="Times New Roman"/>
        </w:rPr>
        <w:t xml:space="preserve">Takáto reprezentácia ale používa </w:t>
      </w:r>
      <w:r w:rsidR="009D6C6A" w:rsidRPr="007325E5">
        <w:rPr>
          <w:rFonts w:ascii="Times New Roman" w:hAnsi="Times New Roman" w:cs="Times New Roman"/>
        </w:rPr>
        <w:t>zbytočne veľa referencií</w:t>
      </w:r>
      <w:r w:rsidR="001E741E" w:rsidRPr="007325E5">
        <w:rPr>
          <w:rFonts w:ascii="Times New Roman" w:hAnsi="Times New Roman" w:cs="Times New Roman"/>
        </w:rPr>
        <w:t>, keďže každý prvok si musí pam</w:t>
      </w:r>
      <w:r w:rsidR="00EA329F" w:rsidRPr="007325E5">
        <w:rPr>
          <w:rFonts w:ascii="Times New Roman" w:hAnsi="Times New Roman" w:cs="Times New Roman"/>
        </w:rPr>
        <w:t>ätať všetkých svojich potomkov</w:t>
      </w:r>
      <w:r w:rsidR="005C11FA" w:rsidRPr="007325E5">
        <w:rPr>
          <w:rFonts w:ascii="Times New Roman" w:hAnsi="Times New Roman" w:cs="Times New Roman"/>
        </w:rPr>
        <w:t>, čo</w:t>
      </w:r>
      <w:r w:rsidR="0012621F">
        <w:rPr>
          <w:rFonts w:ascii="Times New Roman" w:hAnsi="Times New Roman" w:cs="Times New Roman"/>
        </w:rPr>
        <w:t xml:space="preserve"> však</w:t>
      </w:r>
      <w:r w:rsidR="005C11FA" w:rsidRPr="007325E5">
        <w:rPr>
          <w:rFonts w:ascii="Times New Roman" w:hAnsi="Times New Roman" w:cs="Times New Roman"/>
        </w:rPr>
        <w:t xml:space="preserve"> nie je</w:t>
      </w:r>
      <w:r w:rsidR="0012621F">
        <w:rPr>
          <w:rFonts w:ascii="Times New Roman" w:hAnsi="Times New Roman" w:cs="Times New Roman"/>
        </w:rPr>
        <w:t xml:space="preserve"> vždy potrebné</w:t>
      </w:r>
      <w:r w:rsidR="00EF400A" w:rsidRPr="007325E5">
        <w:rPr>
          <w:rFonts w:ascii="Times New Roman" w:hAnsi="Times New Roman" w:cs="Times New Roman"/>
        </w:rPr>
        <w:t>.</w:t>
      </w:r>
      <w:r w:rsidR="00E47375" w:rsidRPr="007325E5">
        <w:rPr>
          <w:rFonts w:ascii="Times New Roman" w:hAnsi="Times New Roman" w:cs="Times New Roman"/>
        </w:rPr>
        <w:t xml:space="preserve"> Toto sa </w:t>
      </w:r>
      <w:r w:rsidR="00867742" w:rsidRPr="007325E5">
        <w:rPr>
          <w:rFonts w:ascii="Times New Roman" w:hAnsi="Times New Roman" w:cs="Times New Roman"/>
        </w:rPr>
        <w:t xml:space="preserve">dá vyriešiť </w:t>
      </w:r>
      <w:r w:rsidR="00E116A2" w:rsidRPr="007325E5">
        <w:rPr>
          <w:rFonts w:ascii="Times New Roman" w:hAnsi="Times New Roman" w:cs="Times New Roman"/>
        </w:rPr>
        <w:t>tým, že</w:t>
      </w:r>
      <w:r w:rsidR="006D6B16" w:rsidRPr="007325E5">
        <w:rPr>
          <w:rFonts w:ascii="Times New Roman" w:hAnsi="Times New Roman" w:cs="Times New Roman"/>
        </w:rPr>
        <w:t xml:space="preserve"> každý</w:t>
      </w:r>
      <w:r w:rsidR="00E116A2" w:rsidRPr="007325E5">
        <w:rPr>
          <w:rFonts w:ascii="Times New Roman" w:hAnsi="Times New Roman" w:cs="Times New Roman"/>
        </w:rPr>
        <w:t xml:space="preserve"> prvok si bude pamätať referenciu na </w:t>
      </w:r>
      <w:r w:rsidR="00DE3DBB" w:rsidRPr="007325E5">
        <w:rPr>
          <w:rFonts w:ascii="Times New Roman" w:hAnsi="Times New Roman" w:cs="Times New Roman"/>
        </w:rPr>
        <w:t>predka, ľavého súrodenca, pravého súrodenca a</w:t>
      </w:r>
      <w:r w:rsidR="00F70B07" w:rsidRPr="007325E5">
        <w:rPr>
          <w:rFonts w:ascii="Times New Roman" w:hAnsi="Times New Roman" w:cs="Times New Roman"/>
        </w:rPr>
        <w:t> prvého potomka</w:t>
      </w:r>
      <w:r w:rsidR="0046073F" w:rsidRPr="007325E5">
        <w:rPr>
          <w:rFonts w:ascii="Times New Roman" w:hAnsi="Times New Roman" w:cs="Times New Roman"/>
        </w:rPr>
        <w:t>.</w:t>
      </w:r>
      <w:r w:rsidR="006E0C32" w:rsidRPr="007325E5">
        <w:rPr>
          <w:rFonts w:ascii="Times New Roman" w:hAnsi="Times New Roman" w:cs="Times New Roman"/>
        </w:rPr>
        <w:t xml:space="preserve"> </w:t>
      </w:r>
      <w:r w:rsidR="006E0C32" w:rsidRPr="007325E5">
        <w:rPr>
          <w:rFonts w:ascii="Times New Roman" w:eastAsiaTheme="minorEastAsia" w:hAnsi="Times New Roman" w:cs="Times New Roman"/>
        </w:rPr>
        <w:t xml:space="preserve">Dá sa však </w:t>
      </w:r>
      <w:r w:rsidR="002A2E62" w:rsidRPr="007325E5">
        <w:rPr>
          <w:rFonts w:ascii="Times New Roman" w:eastAsiaTheme="minorEastAsia" w:hAnsi="Times New Roman" w:cs="Times New Roman"/>
        </w:rPr>
        <w:t>efektívne zobraziť</w:t>
      </w:r>
      <w:r w:rsidR="006E0C32" w:rsidRPr="007325E5">
        <w:rPr>
          <w:rFonts w:ascii="Times New Roman" w:eastAsiaTheme="minorEastAsia" w:hAnsi="Times New Roman" w:cs="Times New Roman"/>
        </w:rPr>
        <w:t xml:space="preserve"> aj</w:t>
      </w:r>
      <w:r w:rsidR="002A2E62" w:rsidRPr="007325E5">
        <w:rPr>
          <w:rFonts w:ascii="Times New Roman" w:eastAsiaTheme="minorEastAsia" w:hAnsi="Times New Roman" w:cs="Times New Roman"/>
        </w:rPr>
        <w:t xml:space="preserve"> ako binárny strom, kde koreň tvorí prvok s najvyššou prioritou, ako to navrhol J. </w:t>
      </w:r>
      <w:proofErr w:type="spellStart"/>
      <w:r w:rsidR="002A2E62" w:rsidRPr="007325E5">
        <w:rPr>
          <w:rFonts w:ascii="Times New Roman" w:eastAsiaTheme="minorEastAsia" w:hAnsi="Times New Roman" w:cs="Times New Roman"/>
        </w:rPr>
        <w:t>Vu</w:t>
      </w:r>
      <w:r w:rsidR="00887B65">
        <w:rPr>
          <w:rFonts w:ascii="Times New Roman" w:eastAsiaTheme="minorEastAsia" w:hAnsi="Times New Roman" w:cs="Times New Roman"/>
        </w:rPr>
        <w:t>i</w:t>
      </w:r>
      <w:r w:rsidR="002A2E62" w:rsidRPr="007325E5">
        <w:rPr>
          <w:rFonts w:ascii="Times New Roman" w:eastAsiaTheme="minorEastAsia" w:hAnsi="Times New Roman" w:cs="Times New Roman"/>
        </w:rPr>
        <w:t>lle</w:t>
      </w:r>
      <w:r w:rsidR="00887B65">
        <w:rPr>
          <w:rFonts w:ascii="Times New Roman" w:eastAsiaTheme="minorEastAsia" w:hAnsi="Times New Roman" w:cs="Times New Roman"/>
        </w:rPr>
        <w:t>m</w:t>
      </w:r>
      <w:r w:rsidR="002A2E62" w:rsidRPr="007325E5">
        <w:rPr>
          <w:rFonts w:ascii="Times New Roman" w:eastAsiaTheme="minorEastAsia" w:hAnsi="Times New Roman" w:cs="Times New Roman"/>
        </w:rPr>
        <w:t>in</w:t>
      </w:r>
      <w:proofErr w:type="spellEnd"/>
      <w:r w:rsidR="002A2E62" w:rsidRPr="007325E5">
        <w:rPr>
          <w:rFonts w:ascii="Times New Roman" w:eastAsiaTheme="minorEastAsia" w:hAnsi="Times New Roman" w:cs="Times New Roman"/>
        </w:rPr>
        <w:t xml:space="preserve"> (4, str. 313)</w:t>
      </w:r>
      <w:r w:rsidR="009951C1" w:rsidRPr="00CF26EA">
        <w:rPr>
          <w:rStyle w:val="Odkaznapoznmkupodiarou"/>
          <w:rFonts w:ascii="Times New Roman" w:eastAsiaTheme="minorEastAsia" w:hAnsi="Times New Roman" w:cs="Times New Roman"/>
          <w:vanish/>
        </w:rPr>
        <w:footnoteReference w:id="5"/>
      </w:r>
      <w:r w:rsidR="002A2E62" w:rsidRPr="007325E5">
        <w:rPr>
          <w:rFonts w:ascii="Times New Roman" w:eastAsiaTheme="minorEastAsia" w:hAnsi="Times New Roman" w:cs="Times New Roman"/>
        </w:rPr>
        <w:t xml:space="preserve"> použitím binárnej reprezentácie viaccestného stromu (</w:t>
      </w:r>
      <w:r w:rsidR="00EB6987">
        <w:rPr>
          <w:rFonts w:ascii="Times New Roman" w:eastAsiaTheme="minorEastAsia" w:hAnsi="Times New Roman" w:cs="Times New Roman"/>
        </w:rPr>
        <w:t>5</w:t>
      </w:r>
      <w:r w:rsidR="002A2E62" w:rsidRPr="007325E5">
        <w:rPr>
          <w:rFonts w:ascii="Times New Roman" w:eastAsiaTheme="minorEastAsia" w:hAnsi="Times New Roman" w:cs="Times New Roman"/>
        </w:rPr>
        <w:t xml:space="preserve">, str. 334). V takejto reprezentácií predstavuje ľavý potomok prvku jeho prvého potomka vo viaccestnom zobrazení a pravý potomok jeho pravého súrodenca. Avšak oproti jeho návrhu, v našej implementácií je pravá chrbtica koreňa tvorená </w:t>
      </w:r>
      <w:r w:rsidR="0016380F" w:rsidRPr="007325E5">
        <w:rPr>
          <w:rFonts w:ascii="Times New Roman" w:eastAsiaTheme="minorEastAsia" w:hAnsi="Times New Roman" w:cs="Times New Roman"/>
        </w:rPr>
        <w:t>binomickými</w:t>
      </w:r>
      <w:r w:rsidR="002A2E62" w:rsidRPr="007325E5">
        <w:rPr>
          <w:rFonts w:ascii="Times New Roman" w:eastAsiaTheme="minorEastAsia" w:hAnsi="Times New Roman" w:cs="Times New Roman"/>
        </w:rPr>
        <w:t xml:space="preserve"> stromami, ktoré nemajú referenciu na priameho predka a posledný prvok v postupnosti ukazuje svojím pravým potomkom na koreň binárneho stromu. Pravá chrbtica koreňa teda tvorí cyklický jednostranne zreťazený zoznam, čím umožňuje konštantné vkladanie do 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2A2E62" w:rsidRPr="007325E5">
        <w:rPr>
          <w:rFonts w:ascii="Times New Roman" w:eastAsiaTheme="minorEastAsia" w:hAnsi="Times New Roman" w:cs="Times New Roman"/>
        </w:rPr>
        <w:t xml:space="preserve"> stromov.</w:t>
      </w:r>
      <w:r w:rsidR="00F31FD4" w:rsidRPr="007325E5">
        <w:rPr>
          <w:rFonts w:ascii="Times New Roman" w:eastAsiaTheme="minorEastAsia" w:hAnsi="Times New Roman" w:cs="Times New Roman"/>
        </w:rPr>
        <w:t xml:space="preserve"> Výhoda takejto reprezentácie je, že</w:t>
      </w:r>
      <w:r w:rsidR="00157206" w:rsidRPr="007325E5">
        <w:rPr>
          <w:rFonts w:ascii="Times New Roman" w:eastAsiaTheme="minorEastAsia" w:hAnsi="Times New Roman" w:cs="Times New Roman"/>
        </w:rPr>
        <w:t xml:space="preserve"> pri niektorých </w:t>
      </w:r>
      <w:r w:rsidR="00FF06D4" w:rsidRPr="007325E5">
        <w:rPr>
          <w:rFonts w:ascii="Times New Roman" w:eastAsiaTheme="minorEastAsia" w:hAnsi="Times New Roman" w:cs="Times New Roman"/>
        </w:rPr>
        <w:t xml:space="preserve">variáciách 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FF06D4" w:rsidRPr="007325E5">
        <w:rPr>
          <w:rFonts w:ascii="Times New Roman" w:eastAsiaTheme="minorEastAsia" w:hAnsi="Times New Roman" w:cs="Times New Roman"/>
        </w:rPr>
        <w:t xml:space="preserve"> haldy</w:t>
      </w:r>
      <w:r w:rsidR="00F31FD4" w:rsidRPr="007325E5">
        <w:rPr>
          <w:rFonts w:ascii="Times New Roman" w:eastAsiaTheme="minorEastAsia" w:hAnsi="Times New Roman" w:cs="Times New Roman"/>
        </w:rPr>
        <w:t xml:space="preserve"> nie</w:t>
      </w:r>
      <w:r w:rsidR="00EC0DD0" w:rsidRPr="007325E5">
        <w:rPr>
          <w:rFonts w:ascii="Times New Roman" w:eastAsiaTheme="minorEastAsia" w:hAnsi="Times New Roman" w:cs="Times New Roman"/>
        </w:rPr>
        <w:t xml:space="preserve"> </w:t>
      </w:r>
      <w:r w:rsidR="00AD4228" w:rsidRPr="007325E5">
        <w:rPr>
          <w:rFonts w:ascii="Times New Roman" w:eastAsiaTheme="minorEastAsia" w:hAnsi="Times New Roman" w:cs="Times New Roman"/>
        </w:rPr>
        <w:t>je</w:t>
      </w:r>
      <w:r w:rsidR="00F31FD4" w:rsidRPr="007325E5">
        <w:rPr>
          <w:rFonts w:ascii="Times New Roman" w:eastAsiaTheme="minorEastAsia" w:hAnsi="Times New Roman" w:cs="Times New Roman"/>
        </w:rPr>
        <w:t xml:space="preserve"> potreb</w:t>
      </w:r>
      <w:r w:rsidR="00AD4228" w:rsidRPr="007325E5">
        <w:rPr>
          <w:rFonts w:ascii="Times New Roman" w:eastAsiaTheme="minorEastAsia" w:hAnsi="Times New Roman" w:cs="Times New Roman"/>
        </w:rPr>
        <w:t>né</w:t>
      </w:r>
      <w:r w:rsidR="00F31FD4" w:rsidRPr="007325E5">
        <w:rPr>
          <w:rFonts w:ascii="Times New Roman" w:eastAsiaTheme="minorEastAsia" w:hAnsi="Times New Roman" w:cs="Times New Roman"/>
        </w:rPr>
        <w:t xml:space="preserve"> </w:t>
      </w:r>
      <w:r w:rsidR="00F63D18" w:rsidRPr="007325E5">
        <w:rPr>
          <w:rFonts w:ascii="Times New Roman" w:eastAsiaTheme="minorEastAsia" w:hAnsi="Times New Roman" w:cs="Times New Roman"/>
        </w:rPr>
        <w:t>pristupovať</w:t>
      </w:r>
      <w:r w:rsidR="00006C6A">
        <w:rPr>
          <w:rFonts w:ascii="Times New Roman" w:eastAsiaTheme="minorEastAsia" w:hAnsi="Times New Roman" w:cs="Times New Roman"/>
        </w:rPr>
        <w:t xml:space="preserve"> </w:t>
      </w:r>
      <w:r w:rsidR="00C80A5A">
        <w:rPr>
          <w:rFonts w:ascii="Times New Roman" w:eastAsiaTheme="minorEastAsia" w:hAnsi="Times New Roman" w:cs="Times New Roman"/>
        </w:rPr>
        <w:t>vo viaccestnom zobrazení</w:t>
      </w:r>
      <w:r w:rsidR="00B61868" w:rsidRPr="007325E5">
        <w:rPr>
          <w:rFonts w:ascii="Times New Roman" w:eastAsiaTheme="minorEastAsia" w:hAnsi="Times New Roman" w:cs="Times New Roman"/>
        </w:rPr>
        <w:t xml:space="preserve"> k priamemu predkovi prvku a postačuje nám, aby</w:t>
      </w:r>
      <w:r w:rsidR="008E72E8" w:rsidRPr="007325E5">
        <w:rPr>
          <w:rFonts w:ascii="Times New Roman" w:eastAsiaTheme="minorEastAsia" w:hAnsi="Times New Roman" w:cs="Times New Roman"/>
        </w:rPr>
        <w:t xml:space="preserve"> si</w:t>
      </w:r>
      <w:r w:rsidR="00B61868" w:rsidRPr="007325E5">
        <w:rPr>
          <w:rFonts w:ascii="Times New Roman" w:eastAsiaTheme="minorEastAsia" w:hAnsi="Times New Roman" w:cs="Times New Roman"/>
        </w:rPr>
        <w:t xml:space="preserve"> priam</w:t>
      </w:r>
      <w:r w:rsidR="00FE7B79" w:rsidRPr="007325E5">
        <w:rPr>
          <w:rFonts w:ascii="Times New Roman" w:eastAsiaTheme="minorEastAsia" w:hAnsi="Times New Roman" w:cs="Times New Roman"/>
        </w:rPr>
        <w:t>e</w:t>
      </w:r>
      <w:r w:rsidR="00B61868" w:rsidRPr="007325E5">
        <w:rPr>
          <w:rFonts w:ascii="Times New Roman" w:eastAsiaTheme="minorEastAsia" w:hAnsi="Times New Roman" w:cs="Times New Roman"/>
        </w:rPr>
        <w:t>ho predka pam</w:t>
      </w:r>
      <w:r w:rsidR="00FE7B79" w:rsidRPr="007325E5">
        <w:rPr>
          <w:rFonts w:ascii="Times New Roman" w:eastAsiaTheme="minorEastAsia" w:hAnsi="Times New Roman" w:cs="Times New Roman"/>
        </w:rPr>
        <w:t xml:space="preserve">ätal len prvý potomok, </w:t>
      </w:r>
      <w:r w:rsidR="004D0478" w:rsidRPr="007325E5">
        <w:rPr>
          <w:rFonts w:ascii="Times New Roman" w:eastAsiaTheme="minorEastAsia" w:hAnsi="Times New Roman" w:cs="Times New Roman"/>
        </w:rPr>
        <w:t>čo nám uvoľňuje nutnosť refe</w:t>
      </w:r>
      <w:r w:rsidR="00B25619" w:rsidRPr="007325E5">
        <w:rPr>
          <w:rFonts w:ascii="Times New Roman" w:eastAsiaTheme="minorEastAsia" w:hAnsi="Times New Roman" w:cs="Times New Roman"/>
        </w:rPr>
        <w:t>rovať priameho</w:t>
      </w:r>
      <w:r w:rsidR="00967776" w:rsidRPr="007325E5">
        <w:rPr>
          <w:rFonts w:ascii="Times New Roman" w:eastAsiaTheme="minorEastAsia" w:hAnsi="Times New Roman" w:cs="Times New Roman"/>
        </w:rPr>
        <w:t xml:space="preserve"> predka</w:t>
      </w:r>
      <w:r w:rsidR="00B25619" w:rsidRPr="007325E5">
        <w:rPr>
          <w:rFonts w:ascii="Times New Roman" w:eastAsiaTheme="minorEastAsia" w:hAnsi="Times New Roman" w:cs="Times New Roman"/>
        </w:rPr>
        <w:t xml:space="preserve"> v každom prvku</w:t>
      </w:r>
      <w:r w:rsidR="00FE7B79" w:rsidRPr="007325E5">
        <w:rPr>
          <w:rFonts w:ascii="Times New Roman" w:eastAsiaTheme="minorEastAsia" w:hAnsi="Times New Roman" w:cs="Times New Roman"/>
        </w:rPr>
        <w:t>.</w:t>
      </w:r>
      <w:r w:rsidR="00703C3D" w:rsidRPr="007325E5">
        <w:rPr>
          <w:rFonts w:ascii="Times New Roman" w:eastAsiaTheme="minorEastAsia" w:hAnsi="Times New Roman" w:cs="Times New Roman"/>
        </w:rPr>
        <w:t xml:space="preserve"> Ak je však potrebná táto referencia</w:t>
      </w:r>
      <w:r w:rsidR="00B81541">
        <w:rPr>
          <w:rFonts w:ascii="Times New Roman" w:eastAsiaTheme="minorEastAsia" w:hAnsi="Times New Roman" w:cs="Times New Roman"/>
        </w:rPr>
        <w:t>,</w:t>
      </w:r>
      <w:r w:rsidR="00703C3D" w:rsidRPr="007325E5">
        <w:rPr>
          <w:rFonts w:ascii="Times New Roman" w:eastAsiaTheme="minorEastAsia" w:hAnsi="Times New Roman" w:cs="Times New Roman"/>
        </w:rPr>
        <w:t xml:space="preserve"> stačí ju pridať.</w:t>
      </w:r>
      <w:r w:rsidR="00EE23AD">
        <w:rPr>
          <w:rFonts w:ascii="Times New Roman" w:eastAsiaTheme="minorEastAsia" w:hAnsi="Times New Roman" w:cs="Times New Roman"/>
        </w:rPr>
        <w:t xml:space="preserve"> </w:t>
      </w:r>
      <w:r w:rsidR="00150443" w:rsidRPr="007325E5">
        <w:rPr>
          <w:rFonts w:ascii="Times New Roman" w:eastAsiaTheme="minorEastAsia" w:hAnsi="Times New Roman" w:cs="Times New Roman"/>
        </w:rPr>
        <w:t xml:space="preserve">Pri binárnej reprezentácií dochádza k zmene </w:t>
      </w:r>
      <w:proofErr w:type="spellStart"/>
      <w:r w:rsidR="00DE6C4F" w:rsidRPr="007325E5">
        <w:rPr>
          <w:rFonts w:ascii="Times New Roman" w:eastAsiaTheme="minorEastAsia" w:hAnsi="Times New Roman" w:cs="Times New Roman"/>
        </w:rPr>
        <w:t>haldového</w:t>
      </w:r>
      <w:proofErr w:type="spellEnd"/>
      <w:r w:rsidR="00DE6C4F" w:rsidRPr="007325E5">
        <w:rPr>
          <w:rFonts w:ascii="Times New Roman" w:eastAsiaTheme="minorEastAsia" w:hAnsi="Times New Roman" w:cs="Times New Roman"/>
        </w:rPr>
        <w:t xml:space="preserve"> usporiadania, nakoľko postačuje, aby bola priorita prvku vyššia alebo </w:t>
      </w:r>
      <w:r w:rsidR="00693BAF" w:rsidRPr="007325E5">
        <w:rPr>
          <w:rFonts w:ascii="Times New Roman" w:eastAsiaTheme="minorEastAsia" w:hAnsi="Times New Roman" w:cs="Times New Roman"/>
        </w:rPr>
        <w:t>rovná priorit</w:t>
      </w:r>
      <w:r w:rsidR="00B020B3">
        <w:rPr>
          <w:rFonts w:ascii="Times New Roman" w:eastAsiaTheme="minorEastAsia" w:hAnsi="Times New Roman" w:cs="Times New Roman"/>
        </w:rPr>
        <w:t xml:space="preserve">e </w:t>
      </w:r>
      <w:r w:rsidR="00703C3D" w:rsidRPr="007325E5">
        <w:rPr>
          <w:rFonts w:ascii="Times New Roman" w:eastAsiaTheme="minorEastAsia" w:hAnsi="Times New Roman" w:cs="Times New Roman"/>
        </w:rPr>
        <w:t>každého prvku v pravej chrbtici</w:t>
      </w:r>
      <w:r w:rsidR="008365AE" w:rsidRPr="007325E5">
        <w:rPr>
          <w:rFonts w:ascii="Times New Roman" w:eastAsiaTheme="minorEastAsia" w:hAnsi="Times New Roman" w:cs="Times New Roman"/>
        </w:rPr>
        <w:t xml:space="preserve"> jeho</w:t>
      </w:r>
      <w:r w:rsidR="00703C3D" w:rsidRPr="007325E5">
        <w:rPr>
          <w:rFonts w:ascii="Times New Roman" w:eastAsiaTheme="minorEastAsia" w:hAnsi="Times New Roman" w:cs="Times New Roman"/>
        </w:rPr>
        <w:t xml:space="preserve"> ľavého </w:t>
      </w:r>
      <w:r w:rsidR="008365AE" w:rsidRPr="007325E5">
        <w:rPr>
          <w:rFonts w:ascii="Times New Roman" w:eastAsiaTheme="minorEastAsia" w:hAnsi="Times New Roman" w:cs="Times New Roman"/>
        </w:rPr>
        <w:t>potomka</w:t>
      </w:r>
      <w:r w:rsidR="00703C3D" w:rsidRPr="007325E5">
        <w:rPr>
          <w:rFonts w:ascii="Times New Roman" w:eastAsiaTheme="minorEastAsia" w:hAnsi="Times New Roman" w:cs="Times New Roman"/>
        </w:rPr>
        <w:t>.</w:t>
      </w:r>
    </w:p>
    <w:p w14:paraId="554217FA" w14:textId="18E4DBF1" w:rsidR="00E076ED" w:rsidRDefault="00E076ED" w:rsidP="00E076ED">
      <w:pPr>
        <w:spacing w:after="120" w:line="360" w:lineRule="auto"/>
        <w:ind w:right="17" w:firstLine="709"/>
        <w:jc w:val="center"/>
      </w:pPr>
      <w:r>
        <w:object w:dxaOrig="4875" w:dyaOrig="2056" w14:anchorId="0DEC3FB9">
          <v:shape id="_x0000_i1029" type="#_x0000_t75" style="width:243.75pt;height:102.75pt" o:ole="">
            <v:imagedata r:id="rId20" o:title=""/>
          </v:shape>
          <o:OLEObject Type="Embed" ProgID="Visio.Drawing.15" ShapeID="_x0000_i1029" DrawAspect="Content" ObjectID="_1681035132" r:id="rId21"/>
        </w:object>
      </w:r>
    </w:p>
    <w:p w14:paraId="1ED66340" w14:textId="7959146B" w:rsidR="0080374A" w:rsidRPr="0080374A" w:rsidRDefault="0080374A" w:rsidP="0080374A">
      <w:pPr>
        <w:pStyle w:val="Popis"/>
        <w:keepNext/>
        <w:spacing w:after="12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6" w:name="_Toc70347369"/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E076E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Rôzne zobrazenia binomického stromu 2. stupňa</w:t>
      </w:r>
      <w:bookmarkEnd w:id="16"/>
    </w:p>
    <w:p w14:paraId="05081C63" w14:textId="4433BF28" w:rsidR="00982828" w:rsidRDefault="0088334F" w:rsidP="002A0265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Zlučovanie</w:t>
      </w:r>
      <w:r w:rsidR="00913261" w:rsidRPr="007325E5">
        <w:rPr>
          <w:rFonts w:ascii="Times New Roman" w:hAnsi="Times New Roman" w:cs="Times New Roman"/>
        </w:rPr>
        <w:t xml:space="preserve"> -</w:t>
      </w:r>
      <w:r w:rsidR="00084089" w:rsidRPr="007325E5">
        <w:rPr>
          <w:rFonts w:ascii="Times New Roman" w:hAnsi="Times New Roman" w:cs="Times New Roman"/>
        </w:rPr>
        <w:t xml:space="preserve"> spočíva v prepájaní </w:t>
      </w:r>
      <w:r w:rsidR="0016380F" w:rsidRPr="007325E5">
        <w:rPr>
          <w:rFonts w:ascii="Times New Roman" w:hAnsi="Times New Roman" w:cs="Times New Roman"/>
        </w:rPr>
        <w:t>binomických</w:t>
      </w:r>
      <w:r w:rsidR="00084089" w:rsidRPr="007325E5">
        <w:rPr>
          <w:rFonts w:ascii="Times New Roman" w:hAnsi="Times New Roman" w:cs="Times New Roman"/>
        </w:rPr>
        <w:t xml:space="preserve"> stromov rovnakého stupňa</w:t>
      </w:r>
      <w:r w:rsidR="004D0279" w:rsidRPr="007325E5">
        <w:rPr>
          <w:rFonts w:ascii="Times New Roman" w:hAnsi="Times New Roman" w:cs="Times New Roman"/>
        </w:rPr>
        <w:t xml:space="preserve">. Budeme </w:t>
      </w:r>
      <w:r w:rsidR="00277D3D" w:rsidRPr="007325E5">
        <w:rPr>
          <w:rFonts w:ascii="Times New Roman" w:hAnsi="Times New Roman" w:cs="Times New Roman"/>
        </w:rPr>
        <w:t xml:space="preserve">popisovať a </w:t>
      </w:r>
      <w:r w:rsidR="00084402" w:rsidRPr="007325E5">
        <w:rPr>
          <w:rFonts w:ascii="Times New Roman" w:hAnsi="Times New Roman" w:cs="Times New Roman"/>
        </w:rPr>
        <w:t>porovnávať</w:t>
      </w:r>
      <w:r w:rsidR="004D0279" w:rsidRPr="007325E5">
        <w:rPr>
          <w:rFonts w:ascii="Times New Roman" w:hAnsi="Times New Roman" w:cs="Times New Roman"/>
        </w:rPr>
        <w:t xml:space="preserve"> </w:t>
      </w:r>
      <w:r w:rsidR="008A3A9C" w:rsidRPr="007325E5">
        <w:rPr>
          <w:rFonts w:ascii="Times New Roman" w:hAnsi="Times New Roman" w:cs="Times New Roman"/>
        </w:rPr>
        <w:t>dve</w:t>
      </w:r>
      <w:r w:rsidR="003A1C6A" w:rsidRPr="007325E5">
        <w:rPr>
          <w:rFonts w:ascii="Times New Roman" w:hAnsi="Times New Roman" w:cs="Times New Roman"/>
        </w:rPr>
        <w:t xml:space="preserve"> stratégi</w:t>
      </w:r>
      <w:r w:rsidR="00084402" w:rsidRPr="007325E5">
        <w:rPr>
          <w:rFonts w:ascii="Times New Roman" w:hAnsi="Times New Roman" w:cs="Times New Roman"/>
        </w:rPr>
        <w:t>e</w:t>
      </w:r>
      <w:r w:rsidR="003A1C6A" w:rsidRPr="007325E5">
        <w:rPr>
          <w:rFonts w:ascii="Times New Roman" w:hAnsi="Times New Roman" w:cs="Times New Roman"/>
        </w:rPr>
        <w:t xml:space="preserve"> </w:t>
      </w:r>
      <w:r w:rsidR="000A5BF1" w:rsidRPr="007325E5">
        <w:rPr>
          <w:rFonts w:ascii="Times New Roman" w:hAnsi="Times New Roman" w:cs="Times New Roman"/>
        </w:rPr>
        <w:t>zlučovania</w:t>
      </w:r>
      <w:r w:rsidR="002A3618" w:rsidRPr="007325E5">
        <w:rPr>
          <w:rFonts w:ascii="Times New Roman" w:hAnsi="Times New Roman" w:cs="Times New Roman"/>
        </w:rPr>
        <w:t>:</w:t>
      </w:r>
      <w:r w:rsidR="00120113" w:rsidRPr="007325E5">
        <w:rPr>
          <w:rFonts w:ascii="Times New Roman" w:hAnsi="Times New Roman" w:cs="Times New Roman"/>
        </w:rPr>
        <w:t xml:space="preserve"> </w:t>
      </w:r>
      <w:r w:rsidR="00F95EF9" w:rsidRPr="007325E5">
        <w:rPr>
          <w:rFonts w:ascii="Times New Roman" w:hAnsi="Times New Roman" w:cs="Times New Roman"/>
        </w:rPr>
        <w:t>viacprechodo</w:t>
      </w:r>
      <w:r w:rsidR="002A3618" w:rsidRPr="007325E5">
        <w:rPr>
          <w:rFonts w:ascii="Times New Roman" w:hAnsi="Times New Roman" w:cs="Times New Roman"/>
        </w:rPr>
        <w:t>vú (</w:t>
      </w:r>
      <w:proofErr w:type="spellStart"/>
      <w:r w:rsidR="00366996" w:rsidRPr="007325E5">
        <w:rPr>
          <w:rFonts w:ascii="Times New Roman" w:hAnsi="Times New Roman" w:cs="Times New Roman"/>
        </w:rPr>
        <w:t>ang</w:t>
      </w:r>
      <w:proofErr w:type="spellEnd"/>
      <w:r w:rsidR="00366996" w:rsidRPr="007325E5">
        <w:rPr>
          <w:rFonts w:ascii="Times New Roman" w:hAnsi="Times New Roman" w:cs="Times New Roman"/>
        </w:rPr>
        <w:t xml:space="preserve">. </w:t>
      </w:r>
      <w:proofErr w:type="spellStart"/>
      <w:r w:rsidR="002A3618" w:rsidRPr="008725F8">
        <w:rPr>
          <w:rFonts w:ascii="Times New Roman" w:hAnsi="Times New Roman" w:cs="Times New Roman"/>
          <w:i/>
          <w:iCs/>
        </w:rPr>
        <w:t>multipass</w:t>
      </w:r>
      <w:proofErr w:type="spellEnd"/>
      <w:r w:rsidR="002A3618" w:rsidRPr="007325E5">
        <w:rPr>
          <w:rFonts w:ascii="Times New Roman" w:hAnsi="Times New Roman" w:cs="Times New Roman"/>
        </w:rPr>
        <w:t>)</w:t>
      </w:r>
      <w:r w:rsidR="00F95EF9" w:rsidRPr="007325E5">
        <w:rPr>
          <w:rFonts w:ascii="Times New Roman" w:hAnsi="Times New Roman" w:cs="Times New Roman"/>
        </w:rPr>
        <w:t xml:space="preserve"> stratégiu</w:t>
      </w:r>
      <w:r w:rsidR="002A3618" w:rsidRPr="007325E5">
        <w:rPr>
          <w:rFonts w:ascii="Times New Roman" w:hAnsi="Times New Roman" w:cs="Times New Roman"/>
        </w:rPr>
        <w:t xml:space="preserve"> a</w:t>
      </w:r>
      <w:r w:rsidR="00277D3D" w:rsidRPr="007325E5">
        <w:rPr>
          <w:rFonts w:ascii="Times New Roman" w:hAnsi="Times New Roman" w:cs="Times New Roman"/>
        </w:rPr>
        <w:t> jednoprechodovú (</w:t>
      </w:r>
      <w:proofErr w:type="spellStart"/>
      <w:r w:rsidR="00277D3D" w:rsidRPr="007325E5">
        <w:rPr>
          <w:rFonts w:ascii="Times New Roman" w:hAnsi="Times New Roman" w:cs="Times New Roman"/>
        </w:rPr>
        <w:t>ang</w:t>
      </w:r>
      <w:proofErr w:type="spellEnd"/>
      <w:r w:rsidR="00277D3D" w:rsidRPr="007325E5">
        <w:rPr>
          <w:rFonts w:ascii="Times New Roman" w:hAnsi="Times New Roman" w:cs="Times New Roman"/>
        </w:rPr>
        <w:t xml:space="preserve">. </w:t>
      </w:r>
      <w:proofErr w:type="spellStart"/>
      <w:r w:rsidR="00AA1FF3">
        <w:rPr>
          <w:rFonts w:ascii="Times New Roman" w:hAnsi="Times New Roman" w:cs="Times New Roman"/>
          <w:i/>
          <w:iCs/>
        </w:rPr>
        <w:t>one-</w:t>
      </w:r>
      <w:r w:rsidR="00277D3D" w:rsidRPr="007325E5">
        <w:rPr>
          <w:rFonts w:ascii="Times New Roman" w:hAnsi="Times New Roman" w:cs="Times New Roman"/>
          <w:i/>
          <w:iCs/>
        </w:rPr>
        <w:t>pass</w:t>
      </w:r>
      <w:proofErr w:type="spellEnd"/>
      <w:r w:rsidR="00277D3D" w:rsidRPr="007325E5">
        <w:rPr>
          <w:rFonts w:ascii="Times New Roman" w:hAnsi="Times New Roman" w:cs="Times New Roman"/>
        </w:rPr>
        <w:t>) stratégiu</w:t>
      </w:r>
      <w:r w:rsidR="00945647" w:rsidRPr="007325E5">
        <w:rPr>
          <w:rFonts w:ascii="Times New Roman" w:hAnsi="Times New Roman" w:cs="Times New Roman"/>
        </w:rPr>
        <w:t xml:space="preserve">, ktorá tvorí lenivejšiu verziu </w:t>
      </w:r>
      <w:r w:rsidR="00B3174B" w:rsidRPr="007325E5">
        <w:rPr>
          <w:rFonts w:ascii="Times New Roman" w:hAnsi="Times New Roman" w:cs="Times New Roman"/>
        </w:rPr>
        <w:t xml:space="preserve">lenivej </w:t>
      </w:r>
      <w:r w:rsidR="0016380F" w:rsidRPr="007325E5">
        <w:rPr>
          <w:rFonts w:ascii="Times New Roman" w:hAnsi="Times New Roman" w:cs="Times New Roman"/>
        </w:rPr>
        <w:t>binomickej</w:t>
      </w:r>
      <w:r w:rsidR="002149E3" w:rsidRPr="007325E5">
        <w:rPr>
          <w:rFonts w:ascii="Times New Roman" w:hAnsi="Times New Roman" w:cs="Times New Roman"/>
        </w:rPr>
        <w:t xml:space="preserve"> haldy</w:t>
      </w:r>
      <w:r w:rsidR="00B346CC">
        <w:rPr>
          <w:rFonts w:ascii="Times New Roman" w:hAnsi="Times New Roman" w:cs="Times New Roman"/>
        </w:rPr>
        <w:t xml:space="preserve"> (</w:t>
      </w:r>
      <w:r w:rsidR="00095581">
        <w:rPr>
          <w:rFonts w:ascii="Times New Roman" w:hAnsi="Times New Roman" w:cs="Times New Roman"/>
        </w:rPr>
        <w:t>6</w:t>
      </w:r>
      <w:r w:rsidR="009E41AB">
        <w:rPr>
          <w:rFonts w:ascii="Times New Roman" w:hAnsi="Times New Roman" w:cs="Times New Roman"/>
        </w:rPr>
        <w:t xml:space="preserve">, str. </w:t>
      </w:r>
      <w:r w:rsidR="002C5E1C">
        <w:rPr>
          <w:rFonts w:ascii="Times New Roman" w:hAnsi="Times New Roman" w:cs="Times New Roman"/>
        </w:rPr>
        <w:t>1470</w:t>
      </w:r>
      <w:r w:rsidR="00B346CC">
        <w:rPr>
          <w:rFonts w:ascii="Times New Roman" w:hAnsi="Times New Roman" w:cs="Times New Roman"/>
        </w:rPr>
        <w:t>)</w:t>
      </w:r>
      <w:r w:rsidR="00277D3D" w:rsidRPr="007325E5">
        <w:rPr>
          <w:rFonts w:ascii="Times New Roman" w:hAnsi="Times New Roman" w:cs="Times New Roman"/>
        </w:rPr>
        <w:t>.</w:t>
      </w:r>
      <w:r w:rsidR="00F76546">
        <w:rPr>
          <w:rFonts w:ascii="Times New Roman" w:hAnsi="Times New Roman" w:cs="Times New Roman"/>
        </w:rPr>
        <w:t xml:space="preserve"> Obe tieto verzie vznikli ako </w:t>
      </w:r>
      <w:r w:rsidR="00F61833">
        <w:rPr>
          <w:rFonts w:ascii="Times New Roman" w:hAnsi="Times New Roman" w:cs="Times New Roman"/>
        </w:rPr>
        <w:t xml:space="preserve">alternácie </w:t>
      </w:r>
      <w:r w:rsidR="004E6A74">
        <w:rPr>
          <w:rFonts w:ascii="Times New Roman" w:hAnsi="Times New Roman" w:cs="Times New Roman"/>
        </w:rPr>
        <w:t xml:space="preserve">algoritmu navrhnutého T. H. </w:t>
      </w:r>
      <w:proofErr w:type="spellStart"/>
      <w:r w:rsidR="004E6A74">
        <w:rPr>
          <w:rFonts w:ascii="Times New Roman" w:hAnsi="Times New Roman" w:cs="Times New Roman"/>
        </w:rPr>
        <w:lastRenderedPageBreak/>
        <w:t>Cormenom</w:t>
      </w:r>
      <w:proofErr w:type="spellEnd"/>
      <w:r w:rsidR="004E6A74">
        <w:rPr>
          <w:rFonts w:ascii="Times New Roman" w:hAnsi="Times New Roman" w:cs="Times New Roman"/>
        </w:rPr>
        <w:t xml:space="preserve"> (</w:t>
      </w:r>
      <w:r w:rsidR="00985C52">
        <w:rPr>
          <w:rFonts w:ascii="Times New Roman" w:hAnsi="Times New Roman" w:cs="Times New Roman"/>
        </w:rPr>
        <w:t>7</w:t>
      </w:r>
      <w:r w:rsidR="006134A2">
        <w:rPr>
          <w:rFonts w:ascii="Times New Roman" w:hAnsi="Times New Roman" w:cs="Times New Roman"/>
        </w:rPr>
        <w:t>, str. 516</w:t>
      </w:r>
      <w:r w:rsidR="004E6A74">
        <w:rPr>
          <w:rFonts w:ascii="Times New Roman" w:hAnsi="Times New Roman" w:cs="Times New Roman"/>
        </w:rPr>
        <w:t>)</w:t>
      </w:r>
      <w:r w:rsidR="00B737BB" w:rsidRPr="00D50507">
        <w:rPr>
          <w:rStyle w:val="Odkaznapoznmkupodiarou"/>
          <w:rFonts w:ascii="Times New Roman" w:hAnsi="Times New Roman" w:cs="Times New Roman"/>
          <w:vanish/>
        </w:rPr>
        <w:footnoteReference w:id="6"/>
      </w:r>
      <w:r w:rsidR="00F61833">
        <w:rPr>
          <w:rFonts w:ascii="Times New Roman" w:hAnsi="Times New Roman" w:cs="Times New Roman"/>
        </w:rPr>
        <w:t>.</w:t>
      </w:r>
      <w:r w:rsidR="00C66492" w:rsidRPr="007325E5">
        <w:rPr>
          <w:rFonts w:ascii="Times New Roman" w:hAnsi="Times New Roman" w:cs="Times New Roman"/>
        </w:rPr>
        <w:t xml:space="preserve"> </w:t>
      </w:r>
      <w:r w:rsidR="007109BD" w:rsidRPr="007325E5">
        <w:rPr>
          <w:rFonts w:ascii="Times New Roman" w:hAnsi="Times New Roman" w:cs="Times New Roman"/>
        </w:rPr>
        <w:t xml:space="preserve">V </w:t>
      </w:r>
      <w:r w:rsidR="00086CB3" w:rsidRPr="007325E5">
        <w:rPr>
          <w:rFonts w:ascii="Times New Roman" w:hAnsi="Times New Roman" w:cs="Times New Roman"/>
        </w:rPr>
        <w:t xml:space="preserve">oboch verziách sú </w:t>
      </w:r>
      <w:r w:rsidR="0016380F" w:rsidRPr="007325E5">
        <w:rPr>
          <w:rFonts w:ascii="Times New Roman" w:hAnsi="Times New Roman" w:cs="Times New Roman"/>
        </w:rPr>
        <w:t>binomické</w:t>
      </w:r>
      <w:r w:rsidR="008C6ECB" w:rsidRPr="007325E5">
        <w:rPr>
          <w:rFonts w:ascii="Times New Roman" w:hAnsi="Times New Roman" w:cs="Times New Roman"/>
        </w:rPr>
        <w:t xml:space="preserve"> </w:t>
      </w:r>
      <w:r w:rsidR="00086CB3" w:rsidRPr="007325E5">
        <w:rPr>
          <w:rFonts w:ascii="Times New Roman" w:hAnsi="Times New Roman" w:cs="Times New Roman"/>
        </w:rPr>
        <w:t xml:space="preserve">stromy prepájané s využitím </w:t>
      </w:r>
      <w:r w:rsidR="00500675" w:rsidRPr="007325E5">
        <w:rPr>
          <w:rFonts w:ascii="Times New Roman" w:hAnsi="Times New Roman" w:cs="Times New Roman"/>
        </w:rPr>
        <w:t>poľa</w:t>
      </w:r>
      <w:r w:rsidR="00086CB3" w:rsidRPr="007325E5">
        <w:rPr>
          <w:rFonts w:ascii="Times New Roman" w:hAnsi="Times New Roman" w:cs="Times New Roman"/>
        </w:rPr>
        <w:t>.</w:t>
      </w:r>
      <w:r w:rsidR="00423FA8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Binomické</w:t>
      </w:r>
      <w:r w:rsidR="00F93EC5" w:rsidRPr="007325E5">
        <w:rPr>
          <w:rFonts w:ascii="Times New Roman" w:hAnsi="Times New Roman" w:cs="Times New Roman"/>
        </w:rPr>
        <w:t xml:space="preserve"> stromy</w:t>
      </w:r>
      <w:r w:rsidR="00ED04F0" w:rsidRPr="007325E5">
        <w:rPr>
          <w:rFonts w:ascii="Times New Roman" w:hAnsi="Times New Roman" w:cs="Times New Roman"/>
        </w:rPr>
        <w:t>, ktoré sa nachádzajú v</w:t>
      </w:r>
      <w:r w:rsidR="0087268A" w:rsidRPr="007325E5">
        <w:rPr>
          <w:rFonts w:ascii="Times New Roman" w:hAnsi="Times New Roman" w:cs="Times New Roman"/>
        </w:rPr>
        <w:t> pôvodnom lese</w:t>
      </w:r>
      <w:r w:rsidR="00E206EE" w:rsidRPr="007325E5">
        <w:rPr>
          <w:rFonts w:ascii="Times New Roman" w:hAnsi="Times New Roman" w:cs="Times New Roman"/>
        </w:rPr>
        <w:t>/lesoch</w:t>
      </w:r>
      <w:r w:rsidR="00423FA8" w:rsidRPr="007325E5">
        <w:rPr>
          <w:rFonts w:ascii="Times New Roman" w:hAnsi="Times New Roman" w:cs="Times New Roman"/>
        </w:rPr>
        <w:t xml:space="preserve"> sú</w:t>
      </w:r>
      <w:r w:rsidR="00F93EC5" w:rsidRPr="007325E5">
        <w:rPr>
          <w:rFonts w:ascii="Times New Roman" w:hAnsi="Times New Roman" w:cs="Times New Roman"/>
        </w:rPr>
        <w:t xml:space="preserve"> </w:t>
      </w:r>
      <w:r w:rsidR="00086CB3" w:rsidRPr="007325E5">
        <w:rPr>
          <w:rFonts w:ascii="Times New Roman" w:hAnsi="Times New Roman" w:cs="Times New Roman"/>
        </w:rPr>
        <w:t xml:space="preserve">postupne </w:t>
      </w:r>
      <w:r w:rsidR="00500675" w:rsidRPr="007325E5">
        <w:rPr>
          <w:rFonts w:ascii="Times New Roman" w:hAnsi="Times New Roman" w:cs="Times New Roman"/>
        </w:rPr>
        <w:t xml:space="preserve">vkladné do poľa na index rovný </w:t>
      </w:r>
      <w:r w:rsidR="00F93EC5" w:rsidRPr="007325E5">
        <w:rPr>
          <w:rFonts w:ascii="Times New Roman" w:hAnsi="Times New Roman" w:cs="Times New Roman"/>
        </w:rPr>
        <w:t xml:space="preserve">ich stupňu. Ak už je na danom </w:t>
      </w:r>
      <w:r w:rsidR="00DF02F5" w:rsidRPr="007325E5">
        <w:rPr>
          <w:rFonts w:ascii="Times New Roman" w:hAnsi="Times New Roman" w:cs="Times New Roman"/>
        </w:rPr>
        <w:t xml:space="preserve">indexe </w:t>
      </w:r>
      <w:r w:rsidR="0016380F" w:rsidRPr="007325E5">
        <w:rPr>
          <w:rFonts w:ascii="Times New Roman" w:hAnsi="Times New Roman" w:cs="Times New Roman"/>
        </w:rPr>
        <w:t>binomický</w:t>
      </w:r>
      <w:r w:rsidR="00226DDE" w:rsidRPr="007325E5">
        <w:rPr>
          <w:rFonts w:ascii="Times New Roman" w:hAnsi="Times New Roman" w:cs="Times New Roman"/>
        </w:rPr>
        <w:t xml:space="preserve"> strom</w:t>
      </w:r>
      <w:r w:rsidR="00DF02F5" w:rsidRPr="007325E5">
        <w:rPr>
          <w:rFonts w:ascii="Times New Roman" w:hAnsi="Times New Roman" w:cs="Times New Roman"/>
        </w:rPr>
        <w:t xml:space="preserve">, </w:t>
      </w:r>
      <w:r w:rsidR="00226DDE" w:rsidRPr="007325E5">
        <w:rPr>
          <w:rFonts w:ascii="Times New Roman" w:hAnsi="Times New Roman" w:cs="Times New Roman"/>
        </w:rPr>
        <w:t xml:space="preserve">tieto stromy sú prepojené. </w:t>
      </w:r>
      <w:r w:rsidR="007109BD" w:rsidRPr="007325E5">
        <w:rPr>
          <w:rFonts w:ascii="Times New Roman" w:hAnsi="Times New Roman" w:cs="Times New Roman"/>
        </w:rPr>
        <w:t>Pri viacprechodovej verzií je následne</w:t>
      </w:r>
      <w:r w:rsidR="00A8642E" w:rsidRPr="007325E5">
        <w:rPr>
          <w:rFonts w:ascii="Times New Roman" w:hAnsi="Times New Roman" w:cs="Times New Roman"/>
        </w:rPr>
        <w:t xml:space="preserve"> </w:t>
      </w:r>
      <w:r w:rsidR="00C12331" w:rsidRPr="007325E5">
        <w:rPr>
          <w:rFonts w:ascii="Times New Roman" w:hAnsi="Times New Roman" w:cs="Times New Roman"/>
        </w:rPr>
        <w:t>takto prepojený</w:t>
      </w:r>
      <w:r w:rsidR="00A8642E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</w:t>
      </w:r>
      <w:r w:rsidR="00A8642E" w:rsidRPr="007325E5">
        <w:rPr>
          <w:rFonts w:ascii="Times New Roman" w:hAnsi="Times New Roman" w:cs="Times New Roman"/>
        </w:rPr>
        <w:t xml:space="preserve"> strom</w:t>
      </w:r>
      <w:r w:rsidR="007109BD" w:rsidRPr="007325E5">
        <w:rPr>
          <w:rFonts w:ascii="Times New Roman" w:hAnsi="Times New Roman" w:cs="Times New Roman"/>
        </w:rPr>
        <w:t xml:space="preserve"> </w:t>
      </w:r>
      <w:r w:rsidR="00A8642E" w:rsidRPr="007325E5">
        <w:rPr>
          <w:rFonts w:ascii="Times New Roman" w:hAnsi="Times New Roman" w:cs="Times New Roman"/>
        </w:rPr>
        <w:t>vložený</w:t>
      </w:r>
      <w:r w:rsidR="004F31B6" w:rsidRPr="007325E5">
        <w:rPr>
          <w:rFonts w:ascii="Times New Roman" w:hAnsi="Times New Roman" w:cs="Times New Roman"/>
        </w:rPr>
        <w:t xml:space="preserve"> do poľa</w:t>
      </w:r>
      <w:r w:rsidR="00A8642E" w:rsidRPr="007325E5">
        <w:rPr>
          <w:rFonts w:ascii="Times New Roman" w:hAnsi="Times New Roman" w:cs="Times New Roman"/>
        </w:rPr>
        <w:t xml:space="preserve"> </w:t>
      </w:r>
      <w:r w:rsidR="004F31B6" w:rsidRPr="007325E5">
        <w:rPr>
          <w:rFonts w:ascii="Times New Roman" w:hAnsi="Times New Roman" w:cs="Times New Roman"/>
        </w:rPr>
        <w:t>na ďalší index</w:t>
      </w:r>
      <w:r w:rsidR="008C6ECB" w:rsidRPr="007325E5">
        <w:rPr>
          <w:rFonts w:ascii="Times New Roman" w:hAnsi="Times New Roman" w:cs="Times New Roman"/>
        </w:rPr>
        <w:t xml:space="preserve">, kdežto pri jednoprechodovej verzií je </w:t>
      </w:r>
      <w:r w:rsidR="00C12331" w:rsidRPr="007325E5">
        <w:rPr>
          <w:rFonts w:ascii="Times New Roman" w:hAnsi="Times New Roman" w:cs="Times New Roman"/>
        </w:rPr>
        <w:t xml:space="preserve">vložený do </w:t>
      </w:r>
      <w:r w:rsidR="003F4DCE" w:rsidRPr="007325E5">
        <w:rPr>
          <w:rFonts w:ascii="Times New Roman" w:hAnsi="Times New Roman" w:cs="Times New Roman"/>
        </w:rPr>
        <w:t xml:space="preserve">finálneho lesa </w:t>
      </w:r>
      <w:r w:rsidR="0016380F" w:rsidRPr="007325E5">
        <w:rPr>
          <w:rFonts w:ascii="Times New Roman" w:hAnsi="Times New Roman" w:cs="Times New Roman"/>
        </w:rPr>
        <w:t>binomických</w:t>
      </w:r>
      <w:r w:rsidR="00516A15" w:rsidRPr="007325E5">
        <w:rPr>
          <w:rFonts w:ascii="Times New Roman" w:hAnsi="Times New Roman" w:cs="Times New Roman"/>
        </w:rPr>
        <w:t xml:space="preserve"> stromov.</w:t>
      </w:r>
      <w:r w:rsidR="00C60FA4" w:rsidRPr="007325E5">
        <w:rPr>
          <w:rFonts w:ascii="Times New Roman" w:hAnsi="Times New Roman" w:cs="Times New Roman"/>
        </w:rPr>
        <w:t xml:space="preserve"> Ak už nie je </w:t>
      </w:r>
      <w:r w:rsidR="000079FC" w:rsidRPr="007325E5">
        <w:rPr>
          <w:rFonts w:ascii="Times New Roman" w:hAnsi="Times New Roman" w:cs="Times New Roman"/>
        </w:rPr>
        <w:t>v pôvodnom lese</w:t>
      </w:r>
      <w:r w:rsidR="00467649" w:rsidRPr="007325E5">
        <w:rPr>
          <w:rFonts w:ascii="Times New Roman" w:hAnsi="Times New Roman" w:cs="Times New Roman"/>
        </w:rPr>
        <w:t xml:space="preserve"> žiadn</w:t>
      </w:r>
      <w:r w:rsidR="001C35E1" w:rsidRPr="007325E5">
        <w:rPr>
          <w:rFonts w:ascii="Times New Roman" w:hAnsi="Times New Roman" w:cs="Times New Roman"/>
        </w:rPr>
        <w:t>y</w:t>
      </w:r>
      <w:r w:rsidR="00467649" w:rsidRPr="007325E5">
        <w:rPr>
          <w:rFonts w:ascii="Times New Roman" w:hAnsi="Times New Roman" w:cs="Times New Roman"/>
        </w:rPr>
        <w:t xml:space="preserve"> </w:t>
      </w:r>
      <w:r w:rsidR="001C35E1" w:rsidRPr="007325E5">
        <w:rPr>
          <w:rFonts w:ascii="Times New Roman" w:hAnsi="Times New Roman" w:cs="Times New Roman"/>
        </w:rPr>
        <w:t xml:space="preserve">strom, </w:t>
      </w:r>
      <w:r w:rsidR="00407948" w:rsidRPr="007325E5">
        <w:rPr>
          <w:rFonts w:ascii="Times New Roman" w:hAnsi="Times New Roman" w:cs="Times New Roman"/>
        </w:rPr>
        <w:t xml:space="preserve">všetky </w:t>
      </w:r>
      <w:r w:rsidR="00AC1D45" w:rsidRPr="007325E5">
        <w:rPr>
          <w:rFonts w:ascii="Times New Roman" w:hAnsi="Times New Roman" w:cs="Times New Roman"/>
        </w:rPr>
        <w:t>stromy z poľa</w:t>
      </w:r>
      <w:r w:rsidR="00407948" w:rsidRPr="007325E5">
        <w:rPr>
          <w:rFonts w:ascii="Times New Roman" w:hAnsi="Times New Roman" w:cs="Times New Roman"/>
        </w:rPr>
        <w:t xml:space="preserve"> sú pridané</w:t>
      </w:r>
      <w:r w:rsidR="00C366F7" w:rsidRPr="007325E5">
        <w:rPr>
          <w:rFonts w:ascii="Times New Roman" w:hAnsi="Times New Roman" w:cs="Times New Roman"/>
        </w:rPr>
        <w:t xml:space="preserve"> </w:t>
      </w:r>
      <w:r w:rsidR="008F6DE5" w:rsidRPr="007325E5">
        <w:rPr>
          <w:rFonts w:ascii="Times New Roman" w:hAnsi="Times New Roman" w:cs="Times New Roman"/>
        </w:rPr>
        <w:t xml:space="preserve">do </w:t>
      </w:r>
      <w:r w:rsidR="00AC1D45" w:rsidRPr="007325E5">
        <w:rPr>
          <w:rFonts w:ascii="Times New Roman" w:hAnsi="Times New Roman" w:cs="Times New Roman"/>
        </w:rPr>
        <w:t xml:space="preserve">finálneho lesa </w:t>
      </w:r>
      <w:r w:rsidR="0016380F" w:rsidRPr="007325E5">
        <w:rPr>
          <w:rFonts w:ascii="Times New Roman" w:hAnsi="Times New Roman" w:cs="Times New Roman"/>
        </w:rPr>
        <w:t>binomických</w:t>
      </w:r>
      <w:r w:rsidR="00470AE1" w:rsidRPr="007325E5">
        <w:rPr>
          <w:rFonts w:ascii="Times New Roman" w:hAnsi="Times New Roman" w:cs="Times New Roman"/>
        </w:rPr>
        <w:t xml:space="preserve"> stromov. Počas </w:t>
      </w:r>
      <w:r w:rsidR="004D16C0" w:rsidRPr="007325E5">
        <w:rPr>
          <w:rFonts w:ascii="Times New Roman" w:hAnsi="Times New Roman" w:cs="Times New Roman"/>
        </w:rPr>
        <w:t>zlučovania</w:t>
      </w:r>
      <w:r w:rsidR="00470AE1" w:rsidRPr="007325E5">
        <w:rPr>
          <w:rFonts w:ascii="Times New Roman" w:hAnsi="Times New Roman" w:cs="Times New Roman"/>
        </w:rPr>
        <w:t xml:space="preserve"> je výhodne </w:t>
      </w:r>
      <w:r w:rsidR="004D16C0" w:rsidRPr="007325E5">
        <w:rPr>
          <w:rFonts w:ascii="Times New Roman" w:hAnsi="Times New Roman" w:cs="Times New Roman"/>
        </w:rPr>
        <w:t>vybrať</w:t>
      </w:r>
      <w:r w:rsidR="00470AE1" w:rsidRPr="007325E5">
        <w:rPr>
          <w:rFonts w:ascii="Times New Roman" w:hAnsi="Times New Roman" w:cs="Times New Roman"/>
        </w:rPr>
        <w:t xml:space="preserve"> a</w:t>
      </w:r>
      <w:r w:rsidR="00A2413C" w:rsidRPr="007325E5">
        <w:rPr>
          <w:rFonts w:ascii="Times New Roman" w:hAnsi="Times New Roman" w:cs="Times New Roman"/>
        </w:rPr>
        <w:t xml:space="preserve">j </w:t>
      </w:r>
      <w:r w:rsidR="0016380F" w:rsidRPr="007325E5">
        <w:rPr>
          <w:rFonts w:ascii="Times New Roman" w:hAnsi="Times New Roman" w:cs="Times New Roman"/>
        </w:rPr>
        <w:t>binomický</w:t>
      </w:r>
      <w:r w:rsidR="00B06980" w:rsidRPr="007325E5">
        <w:rPr>
          <w:rFonts w:ascii="Times New Roman" w:hAnsi="Times New Roman" w:cs="Times New Roman"/>
        </w:rPr>
        <w:t xml:space="preserve"> strom s najvyššou prioritou</w:t>
      </w:r>
      <w:r w:rsidR="003D2FE9" w:rsidRPr="007325E5">
        <w:rPr>
          <w:rFonts w:ascii="Times New Roman" w:hAnsi="Times New Roman" w:cs="Times New Roman"/>
        </w:rPr>
        <w:t xml:space="preserve">, </w:t>
      </w:r>
      <w:r w:rsidR="00A4057B" w:rsidRPr="007325E5">
        <w:rPr>
          <w:rFonts w:ascii="Times New Roman" w:hAnsi="Times New Roman" w:cs="Times New Roman"/>
        </w:rPr>
        <w:t xml:space="preserve">nakoľko </w:t>
      </w:r>
      <w:r w:rsidR="00405037" w:rsidRPr="007325E5">
        <w:rPr>
          <w:rFonts w:ascii="Times New Roman" w:hAnsi="Times New Roman" w:cs="Times New Roman"/>
        </w:rPr>
        <w:t>prechádzame všetkými stromami.</w:t>
      </w:r>
      <w:r w:rsidR="0024701B" w:rsidRPr="007325E5">
        <w:rPr>
          <w:rFonts w:ascii="Times New Roman" w:hAnsi="Times New Roman" w:cs="Times New Roman"/>
        </w:rPr>
        <w:t xml:space="preserve"> Časová náročnosť zlučovania je v</w:t>
      </w:r>
      <w:r w:rsidR="00E63DCE" w:rsidRPr="007325E5">
        <w:rPr>
          <w:rFonts w:ascii="Times New Roman" w:hAnsi="Times New Roman" w:cs="Times New Roman"/>
        </w:rPr>
        <w:t xml:space="preserve"> amortizovanom čase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63DCE" w:rsidRPr="007325E5">
        <w:rPr>
          <w:rFonts w:ascii="Times New Roman" w:hAnsi="Times New Roman" w:cs="Times New Roman"/>
        </w:rPr>
        <w:t xml:space="preserve">, </w:t>
      </w:r>
      <w:r w:rsidR="00850AA6" w:rsidRPr="007325E5">
        <w:rPr>
          <w:rFonts w:ascii="Times New Roman" w:hAnsi="Times New Roman" w:cs="Times New Roman"/>
        </w:rPr>
        <w:t>ale v najhoršom prípade</w:t>
      </w:r>
      <w:r w:rsidR="00085C36" w:rsidRPr="007325E5">
        <w:rPr>
          <w:rFonts w:ascii="Times New Roman" w:hAnsi="Times New Roman" w:cs="Times New Roman"/>
        </w:rPr>
        <w:t xml:space="preserve">, keď nastáva </w:t>
      </w:r>
      <w:r w:rsidR="00A2688A" w:rsidRPr="007325E5">
        <w:rPr>
          <w:rFonts w:ascii="Times New Roman" w:hAnsi="Times New Roman" w:cs="Times New Roman"/>
        </w:rPr>
        <w:t>zluč</w:t>
      </w:r>
      <w:r w:rsidR="004546E2" w:rsidRPr="007325E5">
        <w:rPr>
          <w:rFonts w:ascii="Times New Roman" w:hAnsi="Times New Roman" w:cs="Times New Roman"/>
        </w:rPr>
        <w:t>o</w:t>
      </w:r>
      <w:r w:rsidR="00A2688A" w:rsidRPr="007325E5">
        <w:rPr>
          <w:rFonts w:ascii="Times New Roman" w:hAnsi="Times New Roman" w:cs="Times New Roman"/>
        </w:rPr>
        <w:t>vanie</w:t>
      </w:r>
      <w:r w:rsidR="00085C36" w:rsidRPr="007325E5">
        <w:rPr>
          <w:rFonts w:ascii="Times New Roman" w:hAnsi="Times New Roman" w:cs="Times New Roman"/>
        </w:rPr>
        <w:t xml:space="preserve"> zriedka,</w:t>
      </w:r>
      <w:r w:rsidR="00850AA6" w:rsidRPr="007325E5">
        <w:rPr>
          <w:rFonts w:ascii="Times New Roman" w:hAnsi="Times New Roman" w:cs="Times New Roman"/>
        </w:rPr>
        <w:t xml:space="preserve"> môže ísť až</w:t>
      </w:r>
      <w:r w:rsidR="00B91A42" w:rsidRPr="007325E5">
        <w:rPr>
          <w:rFonts w:ascii="Times New Roman" w:hAnsi="Times New Roman" w:cs="Times New Roman"/>
        </w:rPr>
        <w:t xml:space="preserve"> o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B91A42" w:rsidRPr="007325E5">
        <w:rPr>
          <w:rFonts w:ascii="Times New Roman" w:hAnsi="Times New Roman" w:cs="Times New Roman"/>
        </w:rPr>
        <w:t>.</w:t>
      </w:r>
    </w:p>
    <w:p w14:paraId="3E38D3DB" w14:textId="3462C127" w:rsidR="001D4D19" w:rsidRDefault="00095374" w:rsidP="003230E1">
      <w:pPr>
        <w:spacing w:after="120" w:line="360" w:lineRule="auto"/>
        <w:ind w:right="0" w:firstLine="0"/>
        <w:jc w:val="center"/>
      </w:pPr>
      <w:r>
        <w:object w:dxaOrig="8955" w:dyaOrig="3330" w14:anchorId="49EF1229">
          <v:shape id="_x0000_i1030" type="#_x0000_t75" style="width:439.5pt;height:163.5pt" o:ole="">
            <v:imagedata r:id="rId22" o:title=""/>
          </v:shape>
          <o:OLEObject Type="Embed" ProgID="Visio.Drawing.15" ShapeID="_x0000_i1030" DrawAspect="Content" ObjectID="_1681035133" r:id="rId23"/>
        </w:object>
      </w:r>
    </w:p>
    <w:p w14:paraId="1A129DF7" w14:textId="5D475C88" w:rsidR="00D50507" w:rsidRPr="00BF6DAF" w:rsidRDefault="00D50507" w:rsidP="00BF6DAF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70347370"/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162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Zlučovanie</w:t>
      </w:r>
      <w:r w:rsidRPr="001620F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použitím viacprechodovej stratégie</w:t>
      </w:r>
      <w:bookmarkEnd w:id="17"/>
    </w:p>
    <w:p w14:paraId="595B45B7" w14:textId="005C388B" w:rsidR="00604D31" w:rsidRDefault="006F4678" w:rsidP="003230E1">
      <w:pPr>
        <w:spacing w:after="120" w:line="360" w:lineRule="auto"/>
        <w:ind w:right="0" w:firstLine="0"/>
        <w:jc w:val="center"/>
      </w:pPr>
      <w:r>
        <w:object w:dxaOrig="9045" w:dyaOrig="2595" w14:anchorId="1EECD1F7">
          <v:shape id="_x0000_i1031" type="#_x0000_t75" style="width:439.5pt;height:126pt" o:ole="">
            <v:imagedata r:id="rId24" o:title=""/>
          </v:shape>
          <o:OLEObject Type="Embed" ProgID="Visio.Drawing.15" ShapeID="_x0000_i1031" DrawAspect="Content" ObjectID="_1681035134" r:id="rId25"/>
        </w:object>
      </w:r>
    </w:p>
    <w:p w14:paraId="08A2140B" w14:textId="6C7E3F42" w:rsidR="003230E1" w:rsidRPr="003230E1" w:rsidRDefault="003230E1" w:rsidP="003230E1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8" w:name="_Toc70347371"/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Zlučovanie</w:t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prvkov použitím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jedno</w:t>
      </w:r>
      <w:r w:rsidRPr="00604D31">
        <w:rPr>
          <w:rFonts w:ascii="Times New Roman" w:hAnsi="Times New Roman" w:cs="Times New Roman"/>
          <w:i w:val="0"/>
          <w:iCs w:val="0"/>
          <w:sz w:val="24"/>
          <w:szCs w:val="24"/>
        </w:rPr>
        <w:t>prechodovej stratégie</w:t>
      </w:r>
      <w:bookmarkEnd w:id="18"/>
    </w:p>
    <w:p w14:paraId="70D4529A" w14:textId="15085172" w:rsidR="00C20513" w:rsidRPr="007325E5" w:rsidRDefault="00C20513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>Operácia v</w:t>
      </w:r>
      <w:r w:rsidRPr="007325E5">
        <w:rPr>
          <w:rFonts w:ascii="Times New Roman" w:hAnsi="Times New Roman" w:cs="Times New Roman"/>
          <w:b/>
          <w:bCs/>
        </w:rPr>
        <w:t>lož</w:t>
      </w:r>
      <w:r w:rsidR="00121475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</w:rPr>
        <w:t>(K, X)</w:t>
      </w:r>
      <w:r w:rsidR="001250EF" w:rsidRPr="007325E5">
        <w:rPr>
          <w:rFonts w:ascii="Times New Roman" w:eastAsiaTheme="minorEastAsia" w:hAnsi="Times New Roman" w:cs="Times New Roman"/>
        </w:rPr>
        <w:t xml:space="preserve"> - j</w:t>
      </w:r>
      <w:r w:rsidRPr="007325E5">
        <w:rPr>
          <w:rFonts w:ascii="Times New Roman" w:eastAsiaTheme="minorEastAsia" w:hAnsi="Times New Roman" w:cs="Times New Roman"/>
        </w:rPr>
        <w:t>e vytvoren</w:t>
      </w:r>
      <w:r w:rsidR="002527E3" w:rsidRPr="007325E5">
        <w:rPr>
          <w:rFonts w:ascii="Times New Roman" w:eastAsiaTheme="minorEastAsia" w:hAnsi="Times New Roman" w:cs="Times New Roman"/>
        </w:rPr>
        <w:t>ý</w:t>
      </w:r>
      <w:r w:rsidRPr="007325E5">
        <w:rPr>
          <w:rFonts w:ascii="Times New Roman" w:eastAsiaTheme="minorEastAsia" w:hAnsi="Times New Roman" w:cs="Times New Roman"/>
        </w:rPr>
        <w:t xml:space="preserve"> nov</w:t>
      </w:r>
      <w:r w:rsidR="002527E3" w:rsidRPr="007325E5">
        <w:rPr>
          <w:rFonts w:ascii="Times New Roman" w:eastAsiaTheme="minorEastAsia" w:hAnsi="Times New Roman" w:cs="Times New Roman"/>
        </w:rPr>
        <w:t xml:space="preserve">ý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="009A7C66" w:rsidRPr="007325E5">
        <w:rPr>
          <w:rFonts w:ascii="Times New Roman" w:eastAsiaTheme="minorEastAsia" w:hAnsi="Times New Roman" w:cs="Times New Roman"/>
        </w:rPr>
        <w:t xml:space="preserve"> strom stupňa </w:t>
      </w:r>
      <w:r w:rsidR="00771AEC" w:rsidRPr="007325E5">
        <w:rPr>
          <w:rFonts w:ascii="Times New Roman" w:eastAsiaTheme="minorEastAsia" w:hAnsi="Times New Roman" w:cs="Times New Roman"/>
        </w:rPr>
        <w:t>0</w:t>
      </w:r>
      <w:r w:rsidR="00EC0521" w:rsidRPr="007325E5">
        <w:rPr>
          <w:rFonts w:ascii="Times New Roman" w:eastAsiaTheme="minorEastAsia" w:hAnsi="Times New Roman" w:cs="Times New Roman"/>
        </w:rPr>
        <w:t>, ktorý je tvorený jedným prvkom s dátami X a prioritou K. Tento strom</w:t>
      </w:r>
      <w:r w:rsidR="00771AEC" w:rsidRPr="007325E5">
        <w:rPr>
          <w:rFonts w:ascii="Times New Roman" w:eastAsiaTheme="minorEastAsia" w:hAnsi="Times New Roman" w:cs="Times New Roman"/>
        </w:rPr>
        <w:t xml:space="preserve"> je pridaný do 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EC0521" w:rsidRPr="007325E5">
        <w:rPr>
          <w:rFonts w:ascii="Times New Roman" w:eastAsiaTheme="minorEastAsia" w:hAnsi="Times New Roman" w:cs="Times New Roman"/>
        </w:rPr>
        <w:t xml:space="preserve"> </w:t>
      </w:r>
      <w:r w:rsidR="00094962" w:rsidRPr="007325E5">
        <w:rPr>
          <w:rFonts w:ascii="Times New Roman" w:eastAsiaTheme="minorEastAsia" w:hAnsi="Times New Roman" w:cs="Times New Roman"/>
        </w:rPr>
        <w:t>stromov.</w:t>
      </w:r>
      <w:r w:rsidRPr="007325E5">
        <w:rPr>
          <w:rFonts w:ascii="Times New Roman" w:eastAsiaTheme="minorEastAsia" w:hAnsi="Times New Roman" w:cs="Times New Roman"/>
        </w:rPr>
        <w:t xml:space="preserve"> Časová náročnosť tejto operácie je závislá len od časovej náročnosti </w:t>
      </w:r>
      <w:r w:rsidR="00094962" w:rsidRPr="007325E5">
        <w:rPr>
          <w:rFonts w:ascii="Times New Roman" w:eastAsiaTheme="minorEastAsia" w:hAnsi="Times New Roman" w:cs="Times New Roman"/>
        </w:rPr>
        <w:t xml:space="preserve">vloženia </w:t>
      </w:r>
      <w:r w:rsidRPr="007325E5">
        <w:rPr>
          <w:rFonts w:ascii="Times New Roman" w:eastAsiaTheme="minorEastAsia" w:hAnsi="Times New Roman" w:cs="Times New Roman"/>
        </w:rPr>
        <w:t>prvku</w:t>
      </w:r>
      <w:r w:rsidR="00094962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do </w:t>
      </w:r>
      <w:r w:rsidR="00094962" w:rsidRPr="007325E5">
        <w:rPr>
          <w:rFonts w:ascii="Times New Roman" w:eastAsiaTheme="minorEastAsia" w:hAnsi="Times New Roman" w:cs="Times New Roman"/>
        </w:rPr>
        <w:t xml:space="preserve">lesa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094962" w:rsidRPr="007325E5">
        <w:rPr>
          <w:rFonts w:ascii="Times New Roman" w:eastAsiaTheme="minorEastAsia" w:hAnsi="Times New Roman" w:cs="Times New Roman"/>
        </w:rPr>
        <w:t xml:space="preserve"> stromov</w:t>
      </w:r>
      <w:r w:rsidR="00251533" w:rsidRPr="007325E5">
        <w:rPr>
          <w:rFonts w:ascii="Times New Roman" w:eastAsiaTheme="minorEastAsia" w:hAnsi="Times New Roman" w:cs="Times New Roman"/>
        </w:rPr>
        <w:t>, čo</w:t>
      </w:r>
      <w:r w:rsidRPr="007325E5">
        <w:rPr>
          <w:rFonts w:ascii="Times New Roman" w:eastAsiaTheme="minorEastAsia" w:hAnsi="Times New Roman" w:cs="Times New Roman"/>
        </w:rPr>
        <w:t xml:space="preserve"> má konštantnú časovú zložitosť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7260BCC7" w14:textId="1E495502" w:rsidR="00C20513" w:rsidRPr="007325E5" w:rsidRDefault="00982828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</w:rPr>
        <w:lastRenderedPageBreak/>
        <w:t>Operácia vyber</w:t>
      </w:r>
      <w:r w:rsidR="00AC6E37" w:rsidRPr="007325E5">
        <w:rPr>
          <w:rFonts w:ascii="Times New Roman" w:hAnsi="Times New Roman" w:cs="Times New Roman"/>
          <w:b/>
        </w:rPr>
        <w:t xml:space="preserve"> minimu</w:t>
      </w:r>
      <w:r w:rsidR="00292821" w:rsidRPr="007325E5">
        <w:rPr>
          <w:rFonts w:ascii="Times New Roman" w:hAnsi="Times New Roman" w:cs="Times New Roman"/>
          <w:b/>
        </w:rPr>
        <w:t>m</w:t>
      </w:r>
      <w:r w:rsidR="00094962" w:rsidRPr="007325E5">
        <w:rPr>
          <w:rFonts w:ascii="Times New Roman" w:eastAsiaTheme="minorEastAsia" w:hAnsi="Times New Roman" w:cs="Times New Roman"/>
        </w:rPr>
        <w:t xml:space="preserve"> - v</w:t>
      </w:r>
      <w:r w:rsidRPr="007325E5">
        <w:rPr>
          <w:rFonts w:ascii="Times New Roman" w:eastAsiaTheme="minorEastAsia" w:hAnsi="Times New Roman" w:cs="Times New Roman"/>
        </w:rPr>
        <w:t> </w:t>
      </w:r>
      <w:r w:rsidR="00BF0BA2" w:rsidRPr="007325E5">
        <w:rPr>
          <w:rFonts w:ascii="Times New Roman" w:eastAsiaTheme="minorEastAsia" w:hAnsi="Times New Roman" w:cs="Times New Roman"/>
        </w:rPr>
        <w:t xml:space="preserve">lese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je vybraný ten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Pr="007325E5">
        <w:rPr>
          <w:rFonts w:ascii="Times New Roman" w:eastAsiaTheme="minorEastAsia" w:hAnsi="Times New Roman" w:cs="Times New Roman"/>
        </w:rPr>
        <w:t xml:space="preserve"> strom, ktorého koreň ma najväčšiu prioritu. Tento strom je </w:t>
      </w:r>
      <w:r w:rsidR="00EE6960" w:rsidRPr="007325E5">
        <w:rPr>
          <w:rFonts w:ascii="Times New Roman" w:eastAsiaTheme="minorEastAsia" w:hAnsi="Times New Roman" w:cs="Times New Roman"/>
        </w:rPr>
        <w:t>z lesa odstránený</w:t>
      </w:r>
      <w:r w:rsidR="00791F33" w:rsidRPr="007325E5">
        <w:rPr>
          <w:rFonts w:ascii="Times New Roman" w:eastAsiaTheme="minorEastAsia" w:hAnsi="Times New Roman" w:cs="Times New Roman"/>
        </w:rPr>
        <w:t>, pričom</w:t>
      </w:r>
      <w:r w:rsidR="00D52FBF" w:rsidRPr="007325E5">
        <w:rPr>
          <w:rFonts w:ascii="Times New Roman" w:eastAsiaTheme="minorEastAsia" w:hAnsi="Times New Roman" w:cs="Times New Roman"/>
        </w:rPr>
        <w:t xml:space="preserve"> </w:t>
      </w:r>
      <w:r w:rsidR="004D6F9A" w:rsidRPr="007325E5">
        <w:rPr>
          <w:rFonts w:ascii="Times New Roman" w:eastAsiaTheme="minorEastAsia" w:hAnsi="Times New Roman" w:cs="Times New Roman"/>
        </w:rPr>
        <w:t xml:space="preserve">vzniknú dva lesy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4D6F9A" w:rsidRPr="007325E5">
        <w:rPr>
          <w:rFonts w:ascii="Times New Roman" w:eastAsiaTheme="minorEastAsia" w:hAnsi="Times New Roman" w:cs="Times New Roman"/>
        </w:rPr>
        <w:t xml:space="preserve"> stromov</w:t>
      </w:r>
      <w:r w:rsidR="00357B25" w:rsidRPr="007325E5">
        <w:rPr>
          <w:rFonts w:ascii="Times New Roman" w:eastAsiaTheme="minorEastAsia" w:hAnsi="Times New Roman" w:cs="Times New Roman"/>
        </w:rPr>
        <w:t>: pôvodný les</w:t>
      </w:r>
      <w:r w:rsidR="00791F33"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791F33" w:rsidRPr="007325E5">
        <w:rPr>
          <w:rFonts w:ascii="Times New Roman" w:eastAsiaTheme="minorEastAsia" w:hAnsi="Times New Roman" w:cs="Times New Roman"/>
        </w:rPr>
        <w:t xml:space="preserve"> stromov</w:t>
      </w:r>
      <w:r w:rsidR="002C0F82" w:rsidRPr="007325E5">
        <w:rPr>
          <w:rFonts w:ascii="Times New Roman" w:eastAsiaTheme="minorEastAsia" w:hAnsi="Times New Roman" w:cs="Times New Roman"/>
        </w:rPr>
        <w:t xml:space="preserve"> bez </w:t>
      </w:r>
      <w:r w:rsidR="000C234E">
        <w:rPr>
          <w:rFonts w:ascii="Times New Roman" w:eastAsiaTheme="minorEastAsia" w:hAnsi="Times New Roman" w:cs="Times New Roman"/>
        </w:rPr>
        <w:t>odstráneného</w:t>
      </w:r>
      <w:r w:rsidR="002C0F82" w:rsidRPr="007325E5">
        <w:rPr>
          <w:rFonts w:ascii="Times New Roman" w:eastAsiaTheme="minorEastAsia" w:hAnsi="Times New Roman" w:cs="Times New Roman"/>
        </w:rPr>
        <w:t xml:space="preserve"> stromu</w:t>
      </w:r>
      <w:r w:rsidR="00357B25" w:rsidRPr="007325E5">
        <w:rPr>
          <w:rFonts w:ascii="Times New Roman" w:eastAsiaTheme="minorEastAsia" w:hAnsi="Times New Roman" w:cs="Times New Roman"/>
        </w:rPr>
        <w:t xml:space="preserve"> </w:t>
      </w:r>
      <w:r w:rsidR="002C0F82" w:rsidRPr="007325E5">
        <w:rPr>
          <w:rFonts w:ascii="Times New Roman" w:eastAsiaTheme="minorEastAsia" w:hAnsi="Times New Roman" w:cs="Times New Roman"/>
        </w:rPr>
        <w:t>a</w:t>
      </w:r>
      <w:r w:rsidR="003C1170">
        <w:rPr>
          <w:rFonts w:ascii="Times New Roman" w:eastAsiaTheme="minorEastAsia" w:hAnsi="Times New Roman" w:cs="Times New Roman"/>
        </w:rPr>
        <w:t> </w:t>
      </w:r>
      <w:r w:rsidR="002C0F82" w:rsidRPr="007325E5">
        <w:rPr>
          <w:rFonts w:ascii="Times New Roman" w:eastAsiaTheme="minorEastAsia" w:hAnsi="Times New Roman" w:cs="Times New Roman"/>
        </w:rPr>
        <w:t>potomkovia</w:t>
      </w:r>
      <w:r w:rsidR="003C1170">
        <w:rPr>
          <w:rFonts w:ascii="Times New Roman" w:eastAsiaTheme="minorEastAsia" w:hAnsi="Times New Roman" w:cs="Times New Roman"/>
        </w:rPr>
        <w:t xml:space="preserve"> koreňa</w:t>
      </w:r>
      <w:r w:rsidR="004D6F9A" w:rsidRPr="007325E5">
        <w:rPr>
          <w:rFonts w:ascii="Times New Roman" w:eastAsiaTheme="minorEastAsia" w:hAnsi="Times New Roman" w:cs="Times New Roman"/>
        </w:rPr>
        <w:t xml:space="preserve"> </w:t>
      </w:r>
      <w:r w:rsidR="002C0F82" w:rsidRPr="007325E5">
        <w:rPr>
          <w:rFonts w:ascii="Times New Roman" w:eastAsiaTheme="minorEastAsia" w:hAnsi="Times New Roman" w:cs="Times New Roman"/>
        </w:rPr>
        <w:t>izolovaného stromu</w:t>
      </w:r>
      <w:r w:rsidRPr="007325E5">
        <w:rPr>
          <w:rFonts w:ascii="Times New Roman" w:eastAsiaTheme="minorEastAsia" w:hAnsi="Times New Roman" w:cs="Times New Roman"/>
        </w:rPr>
        <w:t>.</w:t>
      </w:r>
      <w:r w:rsidR="002C0F82" w:rsidRPr="007325E5">
        <w:rPr>
          <w:rFonts w:ascii="Times New Roman" w:eastAsiaTheme="minorEastAsia" w:hAnsi="Times New Roman" w:cs="Times New Roman"/>
        </w:rPr>
        <w:t xml:space="preserve"> </w:t>
      </w:r>
      <w:r w:rsidR="00162957" w:rsidRPr="007325E5">
        <w:rPr>
          <w:rFonts w:ascii="Times New Roman" w:eastAsiaTheme="minorEastAsia" w:hAnsi="Times New Roman" w:cs="Times New Roman"/>
        </w:rPr>
        <w:t xml:space="preserve">Tieto stromy sú následne </w:t>
      </w:r>
      <w:r w:rsidR="00E439D2" w:rsidRPr="007325E5">
        <w:rPr>
          <w:rFonts w:ascii="Times New Roman" w:eastAsiaTheme="minorEastAsia" w:hAnsi="Times New Roman" w:cs="Times New Roman"/>
        </w:rPr>
        <w:t>zlúčené</w:t>
      </w:r>
      <w:r w:rsidR="00FD1F01" w:rsidRPr="007325E5">
        <w:rPr>
          <w:rFonts w:ascii="Times New Roman" w:eastAsiaTheme="minorEastAsia" w:hAnsi="Times New Roman" w:cs="Times New Roman"/>
        </w:rPr>
        <w:t xml:space="preserve"> a je vrátená hodnota dát odstráneného prvku</w:t>
      </w:r>
      <w:r w:rsidR="00E439D2" w:rsidRPr="007325E5">
        <w:rPr>
          <w:rFonts w:ascii="Times New Roman" w:eastAsiaTheme="minorEastAsia" w:hAnsi="Times New Roman" w:cs="Times New Roman"/>
        </w:rPr>
        <w:t xml:space="preserve">. Nakoľko </w:t>
      </w:r>
      <w:r w:rsidRPr="007325E5">
        <w:rPr>
          <w:rFonts w:ascii="Times New Roman" w:eastAsiaTheme="minorEastAsia" w:hAnsi="Times New Roman" w:cs="Times New Roman"/>
        </w:rPr>
        <w:t>má</w:t>
      </w:r>
      <w:r w:rsidR="003C2153" w:rsidRPr="007325E5">
        <w:rPr>
          <w:rFonts w:ascii="Times New Roman" w:eastAsiaTheme="minorEastAsia" w:hAnsi="Times New Roman" w:cs="Times New Roman"/>
        </w:rPr>
        <w:t xml:space="preserve"> odstránenie z lesa </w:t>
      </w:r>
      <w:r w:rsidR="005863B7">
        <w:rPr>
          <w:rFonts w:ascii="Times New Roman" w:eastAsiaTheme="minorEastAsia" w:hAnsi="Times New Roman" w:cs="Times New Roman"/>
        </w:rPr>
        <w:t>binomických</w:t>
      </w:r>
      <w:r w:rsidR="008065C7" w:rsidRPr="007325E5">
        <w:rPr>
          <w:rFonts w:ascii="Times New Roman" w:eastAsiaTheme="minorEastAsia" w:hAnsi="Times New Roman" w:cs="Times New Roman"/>
        </w:rPr>
        <w:t xml:space="preserve"> stromov</w:t>
      </w:r>
      <w:r w:rsidR="007C7F4C" w:rsidRPr="007325E5">
        <w:rPr>
          <w:rFonts w:ascii="Times New Roman" w:eastAsiaTheme="minorEastAsia" w:hAnsi="Times New Roman" w:cs="Times New Roman"/>
        </w:rPr>
        <w:t xml:space="preserve"> konštantnú</w:t>
      </w:r>
      <w:r w:rsidRPr="007325E5">
        <w:rPr>
          <w:rFonts w:ascii="Times New Roman" w:eastAsiaTheme="minorEastAsia" w:hAnsi="Times New Roman" w:cs="Times New Roman"/>
        </w:rPr>
        <w:t xml:space="preserve">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fName>
          <m:e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5A7D55" w:rsidRPr="007325E5">
        <w:rPr>
          <w:rFonts w:ascii="Times New Roman" w:eastAsiaTheme="minorEastAsia" w:hAnsi="Times New Roman" w:cs="Times New Roman"/>
        </w:rPr>
        <w:t>, časová náro</w:t>
      </w:r>
      <w:r w:rsidR="00396EA7" w:rsidRPr="007325E5">
        <w:rPr>
          <w:rFonts w:ascii="Times New Roman" w:eastAsiaTheme="minorEastAsia" w:hAnsi="Times New Roman" w:cs="Times New Roman"/>
        </w:rPr>
        <w:t>čnosť</w:t>
      </w:r>
      <w:r w:rsidR="007C7F4C" w:rsidRPr="007325E5">
        <w:rPr>
          <w:rFonts w:ascii="Times New Roman" w:eastAsiaTheme="minorEastAsia" w:hAnsi="Times New Roman" w:cs="Times New Roman"/>
        </w:rPr>
        <w:t xml:space="preserve"> operácie</w:t>
      </w:r>
      <w:r w:rsidR="00396EA7" w:rsidRPr="007325E5">
        <w:rPr>
          <w:rFonts w:ascii="Times New Roman" w:eastAsiaTheme="minorEastAsia" w:hAnsi="Times New Roman" w:cs="Times New Roman"/>
        </w:rPr>
        <w:t xml:space="preserve"> sa odvíja len od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96EA7" w:rsidRPr="007325E5">
        <w:rPr>
          <w:rFonts w:ascii="Times New Roman" w:eastAsiaTheme="minorEastAsia" w:hAnsi="Times New Roman" w:cs="Times New Roman"/>
        </w:rPr>
        <w:t>zlučovania, čiže je</w:t>
      </w:r>
      <w:r w:rsidR="008622EA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BF4BC2" w:rsidRPr="007325E5">
        <w:rPr>
          <w:rFonts w:ascii="Times New Roman" w:eastAsiaTheme="minorEastAsia" w:hAnsi="Times New Roman" w:cs="Times New Roman"/>
        </w:rPr>
        <w:t xml:space="preserve"> v amortizovanom </w:t>
      </w:r>
      <w:r w:rsidR="001B3250" w:rsidRPr="007325E5">
        <w:rPr>
          <w:rFonts w:ascii="Times New Roman" w:eastAsiaTheme="minorEastAsia" w:hAnsi="Times New Roman" w:cs="Times New Roman"/>
        </w:rPr>
        <w:t xml:space="preserve">a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1B3250" w:rsidRPr="007325E5">
        <w:rPr>
          <w:rFonts w:ascii="Times New Roman" w:eastAsiaTheme="minorEastAsia" w:hAnsi="Times New Roman" w:cs="Times New Roman"/>
        </w:rPr>
        <w:t xml:space="preserve"> v</w:t>
      </w:r>
      <w:r w:rsidR="001F68A3" w:rsidRPr="007325E5">
        <w:rPr>
          <w:rFonts w:ascii="Times New Roman" w:eastAsiaTheme="minorEastAsia" w:hAnsi="Times New Roman" w:cs="Times New Roman"/>
        </w:rPr>
        <w:t> najhoršom prípade</w:t>
      </w:r>
      <w:r w:rsidR="00FF5704">
        <w:rPr>
          <w:rFonts w:ascii="Times New Roman" w:eastAsiaTheme="minorEastAsia" w:hAnsi="Times New Roman" w:cs="Times New Roman"/>
        </w:rPr>
        <w:t xml:space="preserve"> </w:t>
      </w:r>
      <w:r w:rsidR="00396EA7" w:rsidRPr="007325E5">
        <w:rPr>
          <w:rFonts w:ascii="Times New Roman" w:eastAsiaTheme="minorEastAsia" w:hAnsi="Times New Roman" w:cs="Times New Roman"/>
        </w:rPr>
        <w:t>.</w:t>
      </w:r>
    </w:p>
    <w:p w14:paraId="06C70B54" w14:textId="5ACE8C0D" w:rsidR="005667DF" w:rsidRPr="007325E5" w:rsidRDefault="005667DF" w:rsidP="0069358C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</w:t>
      </w:r>
      <w:r w:rsidR="00144ACA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(I)</w:t>
      </w:r>
      <w:r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  <w:b/>
        </w:rPr>
        <w:t>-</w:t>
      </w:r>
      <w:r w:rsidR="004C087D" w:rsidRPr="007325E5">
        <w:rPr>
          <w:rFonts w:ascii="Times New Roman" w:hAnsi="Times New Roman" w:cs="Times New Roman"/>
          <w:b/>
        </w:rPr>
        <w:t xml:space="preserve"> </w:t>
      </w:r>
      <w:r w:rsidR="00BD5814" w:rsidRPr="007325E5">
        <w:rPr>
          <w:rFonts w:ascii="Times New Roman" w:hAnsi="Times New Roman" w:cs="Times New Roman"/>
          <w:bCs/>
        </w:rPr>
        <w:t xml:space="preserve">prvok I je </w:t>
      </w:r>
      <w:r w:rsidR="00257359" w:rsidRPr="007325E5">
        <w:rPr>
          <w:rFonts w:ascii="Times New Roman" w:hAnsi="Times New Roman" w:cs="Times New Roman"/>
          <w:bCs/>
        </w:rPr>
        <w:t>odstránený</w:t>
      </w:r>
      <w:r w:rsidR="00D15968" w:rsidRPr="007325E5">
        <w:rPr>
          <w:rFonts w:ascii="Times New Roman" w:hAnsi="Times New Roman" w:cs="Times New Roman"/>
          <w:bCs/>
        </w:rPr>
        <w:t xml:space="preserve"> z</w:t>
      </w:r>
      <w:r w:rsidR="00B25452" w:rsidRPr="007325E5">
        <w:rPr>
          <w:rFonts w:ascii="Times New Roman" w:hAnsi="Times New Roman" w:cs="Times New Roman"/>
          <w:bCs/>
        </w:rPr>
        <w:t> </w:t>
      </w:r>
      <w:r w:rsidR="0016380F" w:rsidRPr="007325E5">
        <w:rPr>
          <w:rFonts w:ascii="Times New Roman" w:hAnsi="Times New Roman" w:cs="Times New Roman"/>
          <w:bCs/>
        </w:rPr>
        <w:t>binomické</w:t>
      </w:r>
      <w:r w:rsidR="00B25452" w:rsidRPr="007325E5">
        <w:rPr>
          <w:rFonts w:ascii="Times New Roman" w:hAnsi="Times New Roman" w:cs="Times New Roman"/>
          <w:bCs/>
        </w:rPr>
        <w:t>ho stromu</w:t>
      </w:r>
      <w:r w:rsidR="009967AF" w:rsidRPr="007325E5">
        <w:rPr>
          <w:rFonts w:ascii="Times New Roman" w:hAnsi="Times New Roman" w:cs="Times New Roman"/>
          <w:bCs/>
        </w:rPr>
        <w:t>, pr</w:t>
      </w:r>
      <w:r w:rsidR="00DE04B5" w:rsidRPr="007325E5">
        <w:rPr>
          <w:rFonts w:ascii="Times New Roman" w:hAnsi="Times New Roman" w:cs="Times New Roman"/>
          <w:bCs/>
        </w:rPr>
        <w:t>ípadne</w:t>
      </w:r>
      <w:r w:rsidR="00D26C64" w:rsidRPr="007325E5">
        <w:rPr>
          <w:rFonts w:ascii="Times New Roman" w:hAnsi="Times New Roman" w:cs="Times New Roman"/>
          <w:bCs/>
        </w:rPr>
        <w:t xml:space="preserve">, ak tvoril koreň </w:t>
      </w:r>
      <w:r w:rsidR="0016380F" w:rsidRPr="007325E5">
        <w:rPr>
          <w:rFonts w:ascii="Times New Roman" w:hAnsi="Times New Roman" w:cs="Times New Roman"/>
          <w:bCs/>
        </w:rPr>
        <w:t>binomické</w:t>
      </w:r>
      <w:r w:rsidR="00D26C64" w:rsidRPr="007325E5">
        <w:rPr>
          <w:rFonts w:ascii="Times New Roman" w:hAnsi="Times New Roman" w:cs="Times New Roman"/>
          <w:bCs/>
        </w:rPr>
        <w:t>ho stromu,</w:t>
      </w:r>
      <w:r w:rsidR="00DE04B5" w:rsidRPr="007325E5">
        <w:rPr>
          <w:rFonts w:ascii="Times New Roman" w:hAnsi="Times New Roman" w:cs="Times New Roman"/>
          <w:bCs/>
        </w:rPr>
        <w:t xml:space="preserve"> z lesa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DE04B5" w:rsidRPr="007325E5">
        <w:rPr>
          <w:rFonts w:ascii="Times New Roman" w:hAnsi="Times New Roman" w:cs="Times New Roman"/>
          <w:bCs/>
        </w:rPr>
        <w:t xml:space="preserve"> stromov</w:t>
      </w:r>
      <w:r w:rsidR="00471BAA" w:rsidRPr="007325E5">
        <w:rPr>
          <w:rFonts w:ascii="Times New Roman" w:hAnsi="Times New Roman" w:cs="Times New Roman"/>
          <w:bCs/>
        </w:rPr>
        <w:t>.</w:t>
      </w:r>
      <w:r w:rsidR="005367DC" w:rsidRPr="007325E5">
        <w:rPr>
          <w:rFonts w:ascii="Times New Roman" w:hAnsi="Times New Roman" w:cs="Times New Roman"/>
          <w:bCs/>
        </w:rPr>
        <w:t xml:space="preserve"> </w:t>
      </w:r>
      <w:r w:rsidR="009750DC" w:rsidRPr="007325E5">
        <w:rPr>
          <w:rFonts w:ascii="Times New Roman" w:hAnsi="Times New Roman" w:cs="Times New Roman"/>
          <w:bCs/>
        </w:rPr>
        <w:t>Les</w:t>
      </w:r>
      <w:r w:rsidR="00257359" w:rsidRPr="007325E5">
        <w:rPr>
          <w:rFonts w:ascii="Times New Roman" w:hAnsi="Times New Roman" w:cs="Times New Roman"/>
          <w:bCs/>
        </w:rPr>
        <w:t xml:space="preserve">, ktorý tvoria potomkovia </w:t>
      </w:r>
      <w:r w:rsidR="006E59BF" w:rsidRPr="007325E5">
        <w:rPr>
          <w:rFonts w:ascii="Times New Roman" w:hAnsi="Times New Roman" w:cs="Times New Roman"/>
          <w:bCs/>
        </w:rPr>
        <w:t xml:space="preserve">prvku I je </w:t>
      </w:r>
      <w:r w:rsidR="00485D73" w:rsidRPr="007325E5">
        <w:rPr>
          <w:rFonts w:ascii="Times New Roman" w:hAnsi="Times New Roman" w:cs="Times New Roman"/>
          <w:bCs/>
        </w:rPr>
        <w:t xml:space="preserve">pripojený </w:t>
      </w:r>
      <w:r w:rsidR="00E16E28" w:rsidRPr="007325E5">
        <w:rPr>
          <w:rFonts w:ascii="Times New Roman" w:hAnsi="Times New Roman" w:cs="Times New Roman"/>
          <w:bCs/>
        </w:rPr>
        <w:t>k</w:t>
      </w:r>
      <w:r w:rsidR="00255225" w:rsidRPr="007325E5">
        <w:rPr>
          <w:rFonts w:ascii="Times New Roman" w:hAnsi="Times New Roman" w:cs="Times New Roman"/>
          <w:bCs/>
        </w:rPr>
        <w:t> pôvodnému lesu</w:t>
      </w:r>
      <w:r w:rsidR="0025474D" w:rsidRPr="007325E5">
        <w:rPr>
          <w:rFonts w:ascii="Times New Roman" w:hAnsi="Times New Roman" w:cs="Times New Roman"/>
          <w:bCs/>
        </w:rPr>
        <w:t xml:space="preserve">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1B2C69" w:rsidRPr="007325E5">
        <w:rPr>
          <w:rFonts w:ascii="Times New Roman" w:hAnsi="Times New Roman" w:cs="Times New Roman"/>
          <w:bCs/>
        </w:rPr>
        <w:t xml:space="preserve"> stromov. Ak </w:t>
      </w:r>
      <w:r w:rsidR="001C7871" w:rsidRPr="007325E5">
        <w:rPr>
          <w:rFonts w:ascii="Times New Roman" w:hAnsi="Times New Roman" w:cs="Times New Roman"/>
          <w:bCs/>
        </w:rPr>
        <w:t>mal prvok I najvyššiu prioritu,</w:t>
      </w:r>
      <w:r w:rsidR="0016380F" w:rsidRPr="007325E5">
        <w:rPr>
          <w:rFonts w:ascii="Times New Roman" w:hAnsi="Times New Roman" w:cs="Times New Roman"/>
          <w:bCs/>
        </w:rPr>
        <w:t xml:space="preserve"> stromy v</w:t>
      </w:r>
      <w:r w:rsidR="001C7871" w:rsidRPr="007325E5">
        <w:rPr>
          <w:rFonts w:ascii="Times New Roman" w:hAnsi="Times New Roman" w:cs="Times New Roman"/>
          <w:bCs/>
        </w:rPr>
        <w:t xml:space="preserve"> </w:t>
      </w:r>
      <w:r w:rsidR="00775A14" w:rsidRPr="007325E5">
        <w:rPr>
          <w:rFonts w:ascii="Times New Roman" w:hAnsi="Times New Roman" w:cs="Times New Roman"/>
          <w:bCs/>
        </w:rPr>
        <w:t>les</w:t>
      </w:r>
      <w:r w:rsidR="0016380F" w:rsidRPr="007325E5">
        <w:rPr>
          <w:rFonts w:ascii="Times New Roman" w:hAnsi="Times New Roman" w:cs="Times New Roman"/>
          <w:bCs/>
        </w:rPr>
        <w:t>e</w:t>
      </w:r>
      <w:r w:rsidR="00775A14" w:rsidRPr="007325E5">
        <w:rPr>
          <w:rFonts w:ascii="Times New Roman" w:hAnsi="Times New Roman" w:cs="Times New Roman"/>
          <w:bCs/>
        </w:rPr>
        <w:t xml:space="preserve"> </w:t>
      </w:r>
      <w:r w:rsidR="0016380F" w:rsidRPr="007325E5">
        <w:rPr>
          <w:rFonts w:ascii="Times New Roman" w:hAnsi="Times New Roman" w:cs="Times New Roman"/>
          <w:bCs/>
        </w:rPr>
        <w:t>binomických</w:t>
      </w:r>
      <w:r w:rsidR="00775C96" w:rsidRPr="007325E5">
        <w:rPr>
          <w:rFonts w:ascii="Times New Roman" w:hAnsi="Times New Roman" w:cs="Times New Roman"/>
          <w:bCs/>
        </w:rPr>
        <w:t xml:space="preserve"> strom</w:t>
      </w:r>
      <w:r w:rsidR="0016380F" w:rsidRPr="007325E5">
        <w:rPr>
          <w:rFonts w:ascii="Times New Roman" w:hAnsi="Times New Roman" w:cs="Times New Roman"/>
          <w:bCs/>
        </w:rPr>
        <w:t>o</w:t>
      </w:r>
      <w:r w:rsidR="00775C96" w:rsidRPr="007325E5">
        <w:rPr>
          <w:rFonts w:ascii="Times New Roman" w:hAnsi="Times New Roman" w:cs="Times New Roman"/>
          <w:bCs/>
        </w:rPr>
        <w:t xml:space="preserve">v </w:t>
      </w:r>
      <w:r w:rsidR="0016380F" w:rsidRPr="007325E5">
        <w:rPr>
          <w:rFonts w:ascii="Times New Roman" w:hAnsi="Times New Roman" w:cs="Times New Roman"/>
          <w:bCs/>
        </w:rPr>
        <w:t>sú</w:t>
      </w:r>
      <w:r w:rsidR="00775C96" w:rsidRPr="007325E5">
        <w:rPr>
          <w:rFonts w:ascii="Times New Roman" w:hAnsi="Times New Roman" w:cs="Times New Roman"/>
          <w:bCs/>
        </w:rPr>
        <w:t xml:space="preserve"> zlúčen</w:t>
      </w:r>
      <w:r w:rsidR="0016380F" w:rsidRPr="007325E5">
        <w:rPr>
          <w:rFonts w:ascii="Times New Roman" w:hAnsi="Times New Roman" w:cs="Times New Roman"/>
          <w:bCs/>
        </w:rPr>
        <w:t>é</w:t>
      </w:r>
      <w:r w:rsidR="00ED42BF" w:rsidRPr="007325E5">
        <w:rPr>
          <w:rFonts w:ascii="Times New Roman" w:hAnsi="Times New Roman" w:cs="Times New Roman"/>
          <w:bCs/>
        </w:rPr>
        <w:t xml:space="preserve">. </w:t>
      </w:r>
      <w:r w:rsidR="00EE6E4B" w:rsidRPr="007325E5">
        <w:rPr>
          <w:rFonts w:ascii="Times New Roman" w:hAnsi="Times New Roman" w:cs="Times New Roman"/>
          <w:bCs/>
        </w:rPr>
        <w:t xml:space="preserve">Časová náročnosť je teda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E6E4B" w:rsidRPr="007325E5">
        <w:rPr>
          <w:rFonts w:ascii="Times New Roman" w:hAnsi="Times New Roman" w:cs="Times New Roman"/>
        </w:rPr>
        <w:t>.</w:t>
      </w:r>
    </w:p>
    <w:p w14:paraId="23FAE33F" w14:textId="5CE3AED7" w:rsidR="005657FB" w:rsidRPr="007325E5" w:rsidRDefault="005657FB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spoj</w:t>
      </w:r>
      <w:r w:rsidR="007C6289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 xml:space="preserve">(Q) - </w:t>
      </w:r>
      <w:r w:rsidRPr="007325E5">
        <w:rPr>
          <w:rFonts w:ascii="Times New Roman" w:eastAsiaTheme="minorEastAsia" w:hAnsi="Times New Roman" w:cs="Times New Roman"/>
        </w:rPr>
        <w:t>k </w:t>
      </w:r>
      <w:r w:rsidR="00BB3DDF" w:rsidRPr="007325E5">
        <w:rPr>
          <w:rFonts w:ascii="Times New Roman" w:eastAsiaTheme="minorEastAsia" w:hAnsi="Times New Roman" w:cs="Times New Roman"/>
        </w:rPr>
        <w:t>lesu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sú pripojené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</w:t>
      </w:r>
      <w:r w:rsidR="004B5046" w:rsidRPr="007325E5">
        <w:rPr>
          <w:rFonts w:ascii="Times New Roman" w:eastAsiaTheme="minorEastAsia" w:hAnsi="Times New Roman" w:cs="Times New Roman"/>
        </w:rPr>
        <w:t xml:space="preserve">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4B5046" w:rsidRPr="007325E5">
        <w:rPr>
          <w:rFonts w:ascii="Times New Roman" w:eastAsiaTheme="minorEastAsia" w:hAnsi="Times New Roman" w:cs="Times New Roman"/>
        </w:rPr>
        <w:t xml:space="preserve"> haldy</w:t>
      </w:r>
      <w:r w:rsidRPr="007325E5">
        <w:rPr>
          <w:rFonts w:ascii="Times New Roman" w:eastAsiaTheme="minorEastAsia" w:hAnsi="Times New Roman" w:cs="Times New Roman"/>
        </w:rPr>
        <w:t xml:space="preserve"> Q</w:t>
      </w:r>
      <w:r w:rsidRPr="007325E5">
        <w:rPr>
          <w:rFonts w:ascii="Times New Roman" w:hAnsi="Times New Roman" w:cs="Times New Roman"/>
        </w:rPr>
        <w:t xml:space="preserve">, čo je možné vykonať v konštantnom čase. Náročnosť tejto operácie je teda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2139819F" w14:textId="25B75D14" w:rsidR="001C67CC" w:rsidRPr="007325E5" w:rsidRDefault="00FD1F01" w:rsidP="0069358C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</w:t>
      </w:r>
      <w:r w:rsidR="007C6289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</w:t>
      </w:r>
      <w:r w:rsidR="005E425A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44150C" w:rsidRPr="007325E5">
        <w:rPr>
          <w:rFonts w:ascii="Times New Roman" w:eastAsiaTheme="minorEastAsia" w:hAnsi="Times New Roman" w:cs="Times New Roman"/>
        </w:rPr>
        <w:t xml:space="preserve"> - p</w:t>
      </w:r>
      <w:r w:rsidRPr="007325E5">
        <w:rPr>
          <w:rFonts w:ascii="Times New Roman" w:eastAsiaTheme="minorEastAsia" w:hAnsi="Times New Roman" w:cs="Times New Roman"/>
        </w:rPr>
        <w:t xml:space="preserve">rvku </w:t>
      </w:r>
      <w:r w:rsidR="005E425A" w:rsidRPr="007325E5"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 pridaný </w:t>
      </w:r>
      <w:r w:rsidR="00E019F1" w:rsidRPr="007325E5">
        <w:rPr>
          <w:rFonts w:ascii="Times New Roman" w:eastAsiaTheme="minorEastAsia" w:hAnsi="Times New Roman" w:cs="Times New Roman"/>
        </w:rPr>
        <w:t>do lesa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Pr="007325E5">
        <w:rPr>
          <w:rFonts w:ascii="Times New Roman" w:eastAsiaTheme="minorEastAsia" w:hAnsi="Times New Roman" w:cs="Times New Roman"/>
        </w:rPr>
        <w:t xml:space="preserve">. V prípade, že sa priorita znížila, postupne sú potomkovia  prvku, ktorí majú vyššiu prioritu ako tento prvok, </w:t>
      </w:r>
      <w:r w:rsidR="007C7F4C" w:rsidRPr="007325E5">
        <w:rPr>
          <w:rFonts w:ascii="Times New Roman" w:eastAsiaTheme="minorEastAsia" w:hAnsi="Times New Roman" w:cs="Times New Roman"/>
        </w:rPr>
        <w:t>vystrihovaní a</w:t>
      </w:r>
      <w:r w:rsidR="00FE6A0D" w:rsidRPr="007325E5">
        <w:rPr>
          <w:rFonts w:ascii="Times New Roman" w:eastAsiaTheme="minorEastAsia" w:hAnsi="Times New Roman" w:cs="Times New Roman"/>
        </w:rPr>
        <w:t xml:space="preserve"> pripájaní k lesu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FE6A0D" w:rsidRPr="007325E5">
        <w:rPr>
          <w:rFonts w:ascii="Times New Roman" w:eastAsiaTheme="minorEastAsia" w:hAnsi="Times New Roman" w:cs="Times New Roman"/>
        </w:rPr>
        <w:t xml:space="preserve"> stromov</w:t>
      </w:r>
      <w:r w:rsidRPr="007325E5">
        <w:rPr>
          <w:rFonts w:ascii="Times New Roman" w:eastAsiaTheme="minorEastAsia" w:hAnsi="Times New Roman" w:cs="Times New Roman"/>
        </w:rPr>
        <w:t>. To</w:t>
      </w:r>
      <w:r w:rsidR="0041596D" w:rsidRPr="007325E5">
        <w:rPr>
          <w:rFonts w:ascii="Times New Roman" w:eastAsiaTheme="minorEastAsia" w:hAnsi="Times New Roman" w:cs="Times New Roman"/>
        </w:rPr>
        <w:t>to</w:t>
      </w:r>
      <w:r w:rsidRPr="007325E5"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7325E5">
        <w:rPr>
          <w:rFonts w:ascii="Times New Roman" w:eastAsiaTheme="minorEastAsia" w:hAnsi="Times New Roman" w:cs="Times New Roman"/>
        </w:rPr>
        <w:t>.</w:t>
      </w:r>
    </w:p>
    <w:p w14:paraId="4C7510A9" w14:textId="3695A4B5" w:rsidR="00A748E7" w:rsidRPr="007325E5" w:rsidRDefault="00FD1F01" w:rsidP="006F4D4E">
      <w:pPr>
        <w:spacing w:after="120" w:line="360" w:lineRule="auto"/>
        <w:ind w:firstLine="709"/>
        <w:jc w:val="both"/>
      </w:pPr>
      <w:r w:rsidRPr="007325E5">
        <w:rPr>
          <w:rFonts w:ascii="Times New Roman" w:eastAsiaTheme="minorEastAsia" w:hAnsi="Times New Roman" w:cs="Times New Roman"/>
        </w:rPr>
        <w:t>Pri zmene priority</w:t>
      </w:r>
      <w:r w:rsidR="001C67CC" w:rsidRPr="007325E5">
        <w:rPr>
          <w:rFonts w:ascii="Times New Roman" w:eastAsiaTheme="minorEastAsia" w:hAnsi="Times New Roman" w:cs="Times New Roman"/>
        </w:rPr>
        <w:t xml:space="preserve"> a</w:t>
      </w:r>
      <w:r w:rsidR="002A6E2D" w:rsidRPr="007325E5">
        <w:rPr>
          <w:rFonts w:ascii="Times New Roman" w:eastAsiaTheme="minorEastAsia" w:hAnsi="Times New Roman" w:cs="Times New Roman"/>
        </w:rPr>
        <w:t> výbere prvku</w:t>
      </w:r>
      <w:r w:rsidRPr="007325E5">
        <w:rPr>
          <w:rFonts w:ascii="Times New Roman" w:eastAsiaTheme="minorEastAsia" w:hAnsi="Times New Roman" w:cs="Times New Roman"/>
        </w:rPr>
        <w:t xml:space="preserve"> nastáva značná deformácia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 stromu, čo ma za následok postupné zníženie efektívnosti </w:t>
      </w:r>
      <w:r w:rsidR="00B600BF" w:rsidRPr="007325E5">
        <w:rPr>
          <w:rFonts w:ascii="Times New Roman" w:eastAsiaTheme="minorEastAsia" w:hAnsi="Times New Roman" w:cs="Times New Roman"/>
        </w:rPr>
        <w:t>zlučovania</w:t>
      </w:r>
      <w:r w:rsidR="002A6E2D" w:rsidRPr="007325E5">
        <w:rPr>
          <w:rFonts w:ascii="Times New Roman" w:eastAsiaTheme="minorEastAsia" w:hAnsi="Times New Roman" w:cs="Times New Roman"/>
        </w:rPr>
        <w:t xml:space="preserve"> a tým celej údajovej štruktúry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22199131" w14:textId="23C544EF" w:rsidR="009264F1" w:rsidRPr="008F5F4D" w:rsidRDefault="00FA6F45" w:rsidP="006F4D4E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69988325"/>
      <w:r w:rsidRPr="008F5F4D">
        <w:rPr>
          <w:rFonts w:ascii="Times New Roman" w:hAnsi="Times New Roman" w:cs="Times New Roman"/>
          <w:sz w:val="28"/>
          <w:szCs w:val="28"/>
        </w:rPr>
        <w:t>Binomická</w:t>
      </w:r>
      <w:r w:rsidR="009264F1" w:rsidRPr="008F5F4D">
        <w:rPr>
          <w:rFonts w:ascii="Times New Roman" w:hAnsi="Times New Roman" w:cs="Times New Roman"/>
          <w:sz w:val="28"/>
          <w:szCs w:val="28"/>
        </w:rPr>
        <w:t xml:space="preserve"> halda</w:t>
      </w:r>
      <w:bookmarkEnd w:id="19"/>
    </w:p>
    <w:p w14:paraId="38638AAE" w14:textId="24994436" w:rsidR="00F5097A" w:rsidRDefault="00FA6F45" w:rsidP="006F4D4E">
      <w:pPr>
        <w:spacing w:after="120" w:line="360" w:lineRule="auto"/>
        <w:ind w:right="17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Binomická</w:t>
      </w:r>
      <w:r w:rsidR="005C4AB1" w:rsidRPr="007325E5">
        <w:rPr>
          <w:rFonts w:ascii="Times New Roman" w:hAnsi="Times New Roman" w:cs="Times New Roman"/>
        </w:rPr>
        <w:t xml:space="preserve"> halda je</w:t>
      </w:r>
      <w:r w:rsidR="00F15255" w:rsidRPr="007325E5">
        <w:rPr>
          <w:rFonts w:ascii="Times New Roman" w:hAnsi="Times New Roman" w:cs="Times New Roman"/>
        </w:rPr>
        <w:t>,</w:t>
      </w:r>
      <w:r w:rsidR="00367919" w:rsidRPr="007325E5">
        <w:rPr>
          <w:rFonts w:ascii="Times New Roman" w:hAnsi="Times New Roman" w:cs="Times New Roman"/>
        </w:rPr>
        <w:t xml:space="preserve"> rovnako ako</w:t>
      </w:r>
      <w:r w:rsidRPr="007325E5">
        <w:rPr>
          <w:rFonts w:ascii="Times New Roman" w:hAnsi="Times New Roman" w:cs="Times New Roman"/>
        </w:rPr>
        <w:t xml:space="preserve"> jej</w:t>
      </w:r>
      <w:r w:rsidR="00367919" w:rsidRPr="007325E5">
        <w:rPr>
          <w:rFonts w:ascii="Times New Roman" w:hAnsi="Times New Roman" w:cs="Times New Roman"/>
        </w:rPr>
        <w:t xml:space="preserve"> lenivá </w:t>
      </w:r>
      <w:r w:rsidRPr="007325E5">
        <w:rPr>
          <w:rFonts w:ascii="Times New Roman" w:hAnsi="Times New Roman" w:cs="Times New Roman"/>
        </w:rPr>
        <w:t>variácia</w:t>
      </w:r>
      <w:r w:rsidR="00F15255" w:rsidRPr="007325E5">
        <w:rPr>
          <w:rFonts w:ascii="Times New Roman" w:hAnsi="Times New Roman" w:cs="Times New Roman"/>
        </w:rPr>
        <w:t>,</w:t>
      </w:r>
      <w:r w:rsidR="005C4AB1" w:rsidRPr="007325E5">
        <w:rPr>
          <w:rFonts w:ascii="Times New Roman" w:hAnsi="Times New Roman" w:cs="Times New Roman"/>
        </w:rPr>
        <w:t xml:space="preserve"> tvorená lesom </w:t>
      </w:r>
      <w:r w:rsidR="0016380F" w:rsidRPr="007325E5">
        <w:rPr>
          <w:rFonts w:ascii="Times New Roman" w:hAnsi="Times New Roman" w:cs="Times New Roman"/>
        </w:rPr>
        <w:t>binomických</w:t>
      </w:r>
      <w:r w:rsidR="005C4AB1" w:rsidRPr="007325E5">
        <w:rPr>
          <w:rFonts w:ascii="Times New Roman" w:hAnsi="Times New Roman" w:cs="Times New Roman"/>
        </w:rPr>
        <w:t xml:space="preserve"> s</w:t>
      </w:r>
      <w:r w:rsidR="00605720" w:rsidRPr="007325E5">
        <w:rPr>
          <w:rFonts w:ascii="Times New Roman" w:hAnsi="Times New Roman" w:cs="Times New Roman"/>
        </w:rPr>
        <w:t>tromov</w:t>
      </w:r>
      <w:r w:rsidR="006A5F82" w:rsidRPr="007325E5">
        <w:rPr>
          <w:rFonts w:ascii="Times New Roman" w:hAnsi="Times New Roman" w:cs="Times New Roman"/>
        </w:rPr>
        <w:t>, kde</w:t>
      </w:r>
      <w:r w:rsidR="005654E4" w:rsidRPr="007325E5">
        <w:rPr>
          <w:rFonts w:ascii="Times New Roman" w:hAnsi="Times New Roman" w:cs="Times New Roman"/>
        </w:rPr>
        <w:t xml:space="preserve"> je</w:t>
      </w:r>
      <w:r w:rsidR="00367919" w:rsidRPr="007325E5">
        <w:rPr>
          <w:rFonts w:ascii="Times New Roman" w:hAnsi="Times New Roman" w:cs="Times New Roman"/>
        </w:rPr>
        <w:t xml:space="preserve"> vždy najviac jeden strom s daným stupňom a</w:t>
      </w:r>
      <w:r w:rsidR="006A5F82" w:rsidRPr="007325E5">
        <w:rPr>
          <w:rFonts w:ascii="Times New Roman" w:hAnsi="Times New Roman" w:cs="Times New Roman"/>
        </w:rPr>
        <w:t xml:space="preserve"> po každej operácií </w:t>
      </w:r>
      <w:r w:rsidR="00FB6B71" w:rsidRPr="007325E5">
        <w:rPr>
          <w:rFonts w:ascii="Times New Roman" w:hAnsi="Times New Roman" w:cs="Times New Roman"/>
        </w:rPr>
        <w:t>meniacej počet prvkov v halde</w:t>
      </w:r>
      <w:r w:rsidR="006A5F82" w:rsidRPr="007325E5">
        <w:rPr>
          <w:rFonts w:ascii="Times New Roman" w:hAnsi="Times New Roman" w:cs="Times New Roman"/>
        </w:rPr>
        <w:t xml:space="preserve"> sú stromy v lese zlúčené. </w:t>
      </w:r>
      <w:r w:rsidR="006A5F82" w:rsidRPr="007B1B3C">
        <w:rPr>
          <w:rFonts w:ascii="Times New Roman" w:hAnsi="Times New Roman" w:cs="Times New Roman"/>
          <w:color w:val="auto"/>
        </w:rPr>
        <w:t xml:space="preserve">To nám dáva </w:t>
      </w:r>
      <w:r w:rsidR="006A5F82" w:rsidRPr="007325E5">
        <w:rPr>
          <w:rFonts w:ascii="Times New Roman" w:hAnsi="Times New Roman" w:cs="Times New Roman"/>
        </w:rPr>
        <w:t>logaritmické časové zložitosti na väčšinu operácií.</w:t>
      </w:r>
      <w:r w:rsidR="00DF4450" w:rsidRPr="007325E5">
        <w:rPr>
          <w:rFonts w:ascii="Times New Roman" w:hAnsi="Times New Roman" w:cs="Times New Roman"/>
        </w:rPr>
        <w:t xml:space="preserve"> </w:t>
      </w:r>
      <w:r w:rsidR="000F4664" w:rsidRPr="007325E5">
        <w:rPr>
          <w:rFonts w:ascii="Times New Roman" w:hAnsi="Times New Roman" w:cs="Times New Roman"/>
        </w:rPr>
        <w:t xml:space="preserve">Pôvodná verzia </w:t>
      </w:r>
      <w:r w:rsidR="0016380F" w:rsidRPr="007325E5">
        <w:rPr>
          <w:rFonts w:ascii="Times New Roman" w:hAnsi="Times New Roman" w:cs="Times New Roman"/>
        </w:rPr>
        <w:t>binomickej</w:t>
      </w:r>
      <w:r w:rsidR="000F4664" w:rsidRPr="007325E5">
        <w:rPr>
          <w:rFonts w:ascii="Times New Roman" w:hAnsi="Times New Roman" w:cs="Times New Roman"/>
        </w:rPr>
        <w:t xml:space="preserve"> haldy</w:t>
      </w:r>
      <w:r w:rsidR="002F76E7" w:rsidRPr="007325E5">
        <w:rPr>
          <w:rFonts w:ascii="Times New Roman" w:hAnsi="Times New Roman" w:cs="Times New Roman"/>
        </w:rPr>
        <w:t>,</w:t>
      </w:r>
      <w:r w:rsidR="00FA24FF" w:rsidRPr="007325E5">
        <w:rPr>
          <w:rFonts w:ascii="Times New Roman" w:hAnsi="Times New Roman" w:cs="Times New Roman"/>
        </w:rPr>
        <w:t xml:space="preserve"> ktorú navrhol</w:t>
      </w:r>
      <w:r w:rsidR="000F4664" w:rsidRPr="007325E5">
        <w:rPr>
          <w:rFonts w:ascii="Times New Roman" w:hAnsi="Times New Roman" w:cs="Times New Roman"/>
        </w:rPr>
        <w:t xml:space="preserve"> </w:t>
      </w:r>
      <w:r w:rsidR="00B90518" w:rsidRPr="007325E5">
        <w:rPr>
          <w:rFonts w:ascii="Times New Roman" w:hAnsi="Times New Roman" w:cs="Times New Roman"/>
        </w:rPr>
        <w:t xml:space="preserve">J. </w:t>
      </w:r>
      <w:proofErr w:type="spellStart"/>
      <w:r w:rsidR="00B90518" w:rsidRPr="007325E5">
        <w:rPr>
          <w:rFonts w:ascii="Times New Roman" w:hAnsi="Times New Roman" w:cs="Times New Roman"/>
        </w:rPr>
        <w:t>Vu</w:t>
      </w:r>
      <w:r w:rsidR="00110B0F">
        <w:rPr>
          <w:rFonts w:ascii="Times New Roman" w:hAnsi="Times New Roman" w:cs="Times New Roman"/>
        </w:rPr>
        <w:t>i</w:t>
      </w:r>
      <w:r w:rsidR="00B90518" w:rsidRPr="007325E5">
        <w:rPr>
          <w:rFonts w:ascii="Times New Roman" w:hAnsi="Times New Roman" w:cs="Times New Roman"/>
        </w:rPr>
        <w:t>llemin</w:t>
      </w:r>
      <w:proofErr w:type="spellEnd"/>
      <w:r w:rsidR="00147645" w:rsidRPr="007325E5">
        <w:rPr>
          <w:rFonts w:ascii="Times New Roman" w:hAnsi="Times New Roman" w:cs="Times New Roman"/>
        </w:rPr>
        <w:t xml:space="preserve"> </w:t>
      </w:r>
      <w:r w:rsidR="00147645" w:rsidRPr="007B1B3C">
        <w:rPr>
          <w:rFonts w:ascii="Times New Roman" w:hAnsi="Times New Roman" w:cs="Times New Roman"/>
          <w:color w:val="auto"/>
        </w:rPr>
        <w:t>(4)</w:t>
      </w:r>
      <w:r w:rsidR="002F76E7" w:rsidRPr="007B1B3C">
        <w:rPr>
          <w:rFonts w:ascii="Times New Roman" w:hAnsi="Times New Roman" w:cs="Times New Roman"/>
          <w:color w:val="auto"/>
        </w:rPr>
        <w:t>,</w:t>
      </w:r>
      <w:r w:rsidR="00BB30D6" w:rsidRPr="007B1B3C">
        <w:rPr>
          <w:rFonts w:ascii="Times New Roman" w:hAnsi="Times New Roman" w:cs="Times New Roman"/>
          <w:color w:val="auto"/>
        </w:rPr>
        <w:t xml:space="preserve"> </w:t>
      </w:r>
      <w:r w:rsidR="00D75CC9" w:rsidRPr="007325E5">
        <w:rPr>
          <w:rFonts w:ascii="Times New Roman" w:hAnsi="Times New Roman" w:cs="Times New Roman"/>
        </w:rPr>
        <w:t>využíva</w:t>
      </w:r>
      <w:r w:rsidR="007044F8" w:rsidRPr="007325E5">
        <w:rPr>
          <w:rFonts w:ascii="Times New Roman" w:hAnsi="Times New Roman" w:cs="Times New Roman"/>
        </w:rPr>
        <w:t xml:space="preserve"> </w:t>
      </w:r>
      <w:r w:rsidR="0092338C" w:rsidRPr="007325E5">
        <w:rPr>
          <w:rFonts w:ascii="Times New Roman" w:hAnsi="Times New Roman" w:cs="Times New Roman"/>
        </w:rPr>
        <w:t xml:space="preserve">les </w:t>
      </w:r>
      <w:r w:rsidR="0016380F" w:rsidRPr="007325E5">
        <w:rPr>
          <w:rFonts w:ascii="Times New Roman" w:hAnsi="Times New Roman" w:cs="Times New Roman"/>
        </w:rPr>
        <w:t>binomických</w:t>
      </w:r>
      <w:r w:rsidR="008B42DA" w:rsidRPr="007325E5">
        <w:rPr>
          <w:rFonts w:ascii="Times New Roman" w:hAnsi="Times New Roman" w:cs="Times New Roman"/>
        </w:rPr>
        <w:t xml:space="preserve"> stromov </w:t>
      </w:r>
      <w:r w:rsidR="009264F1" w:rsidRPr="007325E5">
        <w:rPr>
          <w:rFonts w:ascii="Times New Roman" w:hAnsi="Times New Roman" w:cs="Times New Roman"/>
        </w:rPr>
        <w:t>zoraden</w:t>
      </w:r>
      <w:r w:rsidR="008B42DA" w:rsidRPr="007325E5">
        <w:rPr>
          <w:rFonts w:ascii="Times New Roman" w:hAnsi="Times New Roman" w:cs="Times New Roman"/>
        </w:rPr>
        <w:t>ý</w:t>
      </w:r>
      <w:r w:rsidR="009264F1" w:rsidRPr="007325E5">
        <w:rPr>
          <w:rFonts w:ascii="Times New Roman" w:hAnsi="Times New Roman" w:cs="Times New Roman"/>
        </w:rPr>
        <w:t xml:space="preserve"> vzostupne podľa ich </w:t>
      </w:r>
      <w:r w:rsidR="00D75CC9" w:rsidRPr="007325E5">
        <w:rPr>
          <w:rFonts w:ascii="Times New Roman" w:hAnsi="Times New Roman" w:cs="Times New Roman"/>
        </w:rPr>
        <w:t>stupňa</w:t>
      </w:r>
      <w:r w:rsidR="009264F1" w:rsidRPr="007325E5">
        <w:rPr>
          <w:rFonts w:ascii="Times New Roman" w:hAnsi="Times New Roman" w:cs="Times New Roman"/>
        </w:rPr>
        <w:t>.</w:t>
      </w:r>
      <w:r w:rsidR="00481FA6" w:rsidRPr="007325E5">
        <w:rPr>
          <w:rFonts w:ascii="Times New Roman" w:hAnsi="Times New Roman" w:cs="Times New Roman"/>
        </w:rPr>
        <w:t xml:space="preserve"> T</w:t>
      </w:r>
      <w:r w:rsidR="00DD0140" w:rsidRPr="007325E5">
        <w:rPr>
          <w:rFonts w:ascii="Times New Roman" w:hAnsi="Times New Roman" w:cs="Times New Roman"/>
        </w:rPr>
        <w:t>a</w:t>
      </w:r>
      <w:r w:rsidR="00481FA6" w:rsidRPr="007325E5">
        <w:rPr>
          <w:rFonts w:ascii="Times New Roman" w:hAnsi="Times New Roman" w:cs="Times New Roman"/>
        </w:rPr>
        <w:t xml:space="preserve">to </w:t>
      </w:r>
      <w:r w:rsidR="00894DF0" w:rsidRPr="007325E5">
        <w:rPr>
          <w:rFonts w:ascii="Times New Roman" w:hAnsi="Times New Roman" w:cs="Times New Roman"/>
        </w:rPr>
        <w:t xml:space="preserve">verzia </w:t>
      </w:r>
      <w:r w:rsidR="001C57E0" w:rsidRPr="007325E5">
        <w:rPr>
          <w:rFonts w:ascii="Times New Roman" w:hAnsi="Times New Roman" w:cs="Times New Roman"/>
        </w:rPr>
        <w:t xml:space="preserve">požaduje, aby </w:t>
      </w:r>
      <w:r w:rsidR="001C6078" w:rsidRPr="007325E5">
        <w:rPr>
          <w:rFonts w:ascii="Times New Roman" w:hAnsi="Times New Roman" w:cs="Times New Roman"/>
        </w:rPr>
        <w:t>pri operáciách boli prvky vkladané na správne miesto v</w:t>
      </w:r>
      <w:r w:rsidR="00380355" w:rsidRPr="007325E5">
        <w:rPr>
          <w:rFonts w:ascii="Times New Roman" w:hAnsi="Times New Roman" w:cs="Times New Roman"/>
        </w:rPr>
        <w:t> </w:t>
      </w:r>
      <w:r w:rsidR="00813420" w:rsidRPr="007325E5">
        <w:rPr>
          <w:rFonts w:ascii="Times New Roman" w:hAnsi="Times New Roman" w:cs="Times New Roman"/>
        </w:rPr>
        <w:t>lese</w:t>
      </w:r>
      <w:r w:rsidR="00380355" w:rsidRPr="007325E5">
        <w:rPr>
          <w:rFonts w:ascii="Times New Roman" w:hAnsi="Times New Roman" w:cs="Times New Roman"/>
        </w:rPr>
        <w:t xml:space="preserve">, čo by </w:t>
      </w:r>
      <w:r w:rsidR="00945CDB">
        <w:rPr>
          <w:rFonts w:ascii="Times New Roman" w:hAnsi="Times New Roman" w:cs="Times New Roman"/>
        </w:rPr>
        <w:t>vyžadovalo</w:t>
      </w:r>
    </w:p>
    <w:p w14:paraId="70708538" w14:textId="1AEBD26B" w:rsidR="002B394C" w:rsidRPr="007325E5" w:rsidRDefault="005F6A77" w:rsidP="00281321">
      <w:pPr>
        <w:spacing w:after="120" w:line="360" w:lineRule="auto"/>
        <w:ind w:right="17" w:firstLine="0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lastRenderedPageBreak/>
        <w:t>dva</w:t>
      </w:r>
      <w:r w:rsidR="00B03872" w:rsidRPr="007325E5">
        <w:rPr>
          <w:rFonts w:ascii="Times New Roman" w:hAnsi="Times New Roman" w:cs="Times New Roman"/>
        </w:rPr>
        <w:t xml:space="preserve"> ukazovate</w:t>
      </w:r>
      <w:r w:rsidRPr="007325E5">
        <w:rPr>
          <w:rFonts w:ascii="Times New Roman" w:hAnsi="Times New Roman" w:cs="Times New Roman"/>
        </w:rPr>
        <w:t>le</w:t>
      </w:r>
      <w:r w:rsidR="00B03872" w:rsidRPr="007325E5">
        <w:rPr>
          <w:rFonts w:ascii="Times New Roman" w:hAnsi="Times New Roman" w:cs="Times New Roman"/>
        </w:rPr>
        <w:t xml:space="preserve"> </w:t>
      </w:r>
      <w:r w:rsidR="00AF079F" w:rsidRPr="007325E5">
        <w:rPr>
          <w:rFonts w:ascii="Times New Roman" w:hAnsi="Times New Roman" w:cs="Times New Roman"/>
        </w:rPr>
        <w:t>do lesa</w:t>
      </w:r>
      <w:r w:rsidR="00F44ACC" w:rsidRPr="007325E5">
        <w:rPr>
          <w:rFonts w:ascii="Times New Roman" w:hAnsi="Times New Roman" w:cs="Times New Roman"/>
        </w:rPr>
        <w:t xml:space="preserve">, </w:t>
      </w:r>
      <w:r w:rsidRPr="007325E5">
        <w:rPr>
          <w:rFonts w:ascii="Times New Roman" w:hAnsi="Times New Roman" w:cs="Times New Roman"/>
        </w:rPr>
        <w:t>jeden</w:t>
      </w:r>
      <w:r w:rsidR="00F44ACC" w:rsidRPr="007325E5">
        <w:rPr>
          <w:rFonts w:ascii="Times New Roman" w:hAnsi="Times New Roman" w:cs="Times New Roman"/>
        </w:rPr>
        <w:t xml:space="preserve"> na prvý </w:t>
      </w:r>
      <w:r w:rsidR="0016380F" w:rsidRPr="007325E5">
        <w:rPr>
          <w:rFonts w:ascii="Times New Roman" w:hAnsi="Times New Roman" w:cs="Times New Roman"/>
        </w:rPr>
        <w:t>binomický</w:t>
      </w:r>
      <w:r w:rsidR="00050AC7" w:rsidRPr="007325E5">
        <w:rPr>
          <w:rFonts w:ascii="Times New Roman" w:hAnsi="Times New Roman" w:cs="Times New Roman"/>
        </w:rPr>
        <w:t xml:space="preserve"> strom</w:t>
      </w:r>
      <w:r w:rsidRPr="007325E5">
        <w:rPr>
          <w:rFonts w:ascii="Times New Roman" w:hAnsi="Times New Roman" w:cs="Times New Roman"/>
        </w:rPr>
        <w:t xml:space="preserve"> a druhý na </w:t>
      </w:r>
      <w:r w:rsidR="001B1FCC" w:rsidRPr="007325E5">
        <w:rPr>
          <w:rFonts w:ascii="Times New Roman" w:hAnsi="Times New Roman" w:cs="Times New Roman"/>
        </w:rPr>
        <w:t>prvok s najvyššou prioritou</w:t>
      </w:r>
      <w:r w:rsidR="001C6078" w:rsidRPr="007325E5">
        <w:rPr>
          <w:rFonts w:ascii="Times New Roman" w:hAnsi="Times New Roman" w:cs="Times New Roman"/>
        </w:rPr>
        <w:t>.</w:t>
      </w:r>
      <w:r w:rsidR="000A5A1E" w:rsidRPr="007325E5">
        <w:rPr>
          <w:rFonts w:ascii="Times New Roman" w:hAnsi="Times New Roman" w:cs="Times New Roman"/>
        </w:rPr>
        <w:t xml:space="preserve"> </w:t>
      </w:r>
      <w:r w:rsidR="002D7533" w:rsidRPr="007325E5">
        <w:rPr>
          <w:rFonts w:ascii="Times New Roman" w:hAnsi="Times New Roman" w:cs="Times New Roman"/>
        </w:rPr>
        <w:t xml:space="preserve">Nami popisovaná štruktúra </w:t>
      </w:r>
      <w:r w:rsidR="0044276F" w:rsidRPr="007325E5">
        <w:rPr>
          <w:rFonts w:ascii="Times New Roman" w:hAnsi="Times New Roman" w:cs="Times New Roman"/>
        </w:rPr>
        <w:t>predstavuje</w:t>
      </w:r>
      <w:r w:rsidR="00962CDA" w:rsidRPr="007325E5">
        <w:rPr>
          <w:rFonts w:ascii="Times New Roman" w:hAnsi="Times New Roman" w:cs="Times New Roman"/>
        </w:rPr>
        <w:t xml:space="preserve"> </w:t>
      </w:r>
      <w:r w:rsidR="000A40D7" w:rsidRPr="007325E5">
        <w:rPr>
          <w:rFonts w:ascii="Times New Roman" w:hAnsi="Times New Roman" w:cs="Times New Roman"/>
        </w:rPr>
        <w:t>variáciu</w:t>
      </w:r>
      <w:r w:rsidR="000924BA" w:rsidRPr="007325E5">
        <w:rPr>
          <w:rFonts w:ascii="Times New Roman" w:hAnsi="Times New Roman" w:cs="Times New Roman"/>
        </w:rPr>
        <w:t xml:space="preserve"> leniv</w:t>
      </w:r>
      <w:r w:rsidR="000A40D7" w:rsidRPr="007325E5">
        <w:rPr>
          <w:rFonts w:ascii="Times New Roman" w:hAnsi="Times New Roman" w:cs="Times New Roman"/>
        </w:rPr>
        <w:t>ej</w:t>
      </w:r>
      <w:r w:rsidR="0044276F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binomickej</w:t>
      </w:r>
      <w:r w:rsidR="0044276F" w:rsidRPr="007325E5">
        <w:rPr>
          <w:rFonts w:ascii="Times New Roman" w:hAnsi="Times New Roman" w:cs="Times New Roman"/>
        </w:rPr>
        <w:t xml:space="preserve"> ha</w:t>
      </w:r>
      <w:r w:rsidR="005C1734" w:rsidRPr="007325E5">
        <w:rPr>
          <w:rFonts w:ascii="Times New Roman" w:hAnsi="Times New Roman" w:cs="Times New Roman"/>
        </w:rPr>
        <w:t>ld</w:t>
      </w:r>
      <w:r w:rsidR="000A40D7" w:rsidRPr="007325E5">
        <w:rPr>
          <w:rFonts w:ascii="Times New Roman" w:hAnsi="Times New Roman" w:cs="Times New Roman"/>
        </w:rPr>
        <w:t>y</w:t>
      </w:r>
      <w:r w:rsidR="003167A0" w:rsidRPr="007325E5">
        <w:rPr>
          <w:rFonts w:ascii="Times New Roman" w:hAnsi="Times New Roman" w:cs="Times New Roman"/>
        </w:rPr>
        <w:t xml:space="preserve">, </w:t>
      </w:r>
      <w:r w:rsidR="00E205CA" w:rsidRPr="007325E5">
        <w:rPr>
          <w:rFonts w:ascii="Times New Roman" w:hAnsi="Times New Roman" w:cs="Times New Roman"/>
        </w:rPr>
        <w:t xml:space="preserve">čo uvoľňuje od požiadavky </w:t>
      </w:r>
      <w:r w:rsidR="0058504C" w:rsidRPr="007325E5">
        <w:rPr>
          <w:rFonts w:ascii="Times New Roman" w:hAnsi="Times New Roman" w:cs="Times New Roman"/>
        </w:rPr>
        <w:t>pôvodnej verzie</w:t>
      </w:r>
      <w:r w:rsidR="001738D8" w:rsidRPr="007325E5">
        <w:rPr>
          <w:rFonts w:ascii="Times New Roman" w:hAnsi="Times New Roman" w:cs="Times New Roman"/>
        </w:rPr>
        <w:t xml:space="preserve"> na nutn</w:t>
      </w:r>
      <w:r w:rsidR="00435A02" w:rsidRPr="007325E5">
        <w:rPr>
          <w:rFonts w:ascii="Times New Roman" w:hAnsi="Times New Roman" w:cs="Times New Roman"/>
        </w:rPr>
        <w:t>é</w:t>
      </w:r>
      <w:r w:rsidR="001738D8" w:rsidRPr="007325E5">
        <w:rPr>
          <w:rFonts w:ascii="Times New Roman" w:hAnsi="Times New Roman" w:cs="Times New Roman"/>
        </w:rPr>
        <w:t xml:space="preserve"> </w:t>
      </w:r>
      <w:r w:rsidR="00435A02" w:rsidRPr="007325E5">
        <w:rPr>
          <w:rFonts w:ascii="Times New Roman" w:hAnsi="Times New Roman" w:cs="Times New Roman"/>
        </w:rPr>
        <w:t>poradie</w:t>
      </w:r>
      <w:r w:rsidR="001738D8" w:rsidRPr="007325E5">
        <w:rPr>
          <w:rFonts w:ascii="Times New Roman" w:hAnsi="Times New Roman" w:cs="Times New Roman"/>
        </w:rPr>
        <w:t xml:space="preserve"> </w:t>
      </w:r>
      <w:r w:rsidR="0016380F" w:rsidRPr="007325E5">
        <w:rPr>
          <w:rFonts w:ascii="Times New Roman" w:hAnsi="Times New Roman" w:cs="Times New Roman"/>
        </w:rPr>
        <w:t>binomických</w:t>
      </w:r>
      <w:r w:rsidR="001738D8" w:rsidRPr="007325E5">
        <w:rPr>
          <w:rFonts w:ascii="Times New Roman" w:hAnsi="Times New Roman" w:cs="Times New Roman"/>
        </w:rPr>
        <w:t xml:space="preserve"> stromov</w:t>
      </w:r>
      <w:r w:rsidR="00F313E0">
        <w:rPr>
          <w:rFonts w:ascii="Times New Roman" w:hAnsi="Times New Roman" w:cs="Times New Roman"/>
        </w:rPr>
        <w:t>,</w:t>
      </w:r>
      <w:r w:rsidR="00F77C1C" w:rsidRPr="007325E5">
        <w:rPr>
          <w:rFonts w:ascii="Times New Roman" w:hAnsi="Times New Roman" w:cs="Times New Roman"/>
        </w:rPr>
        <w:t xml:space="preserve"> a tým </w:t>
      </w:r>
      <w:r w:rsidR="00677CBF" w:rsidRPr="007325E5">
        <w:rPr>
          <w:rFonts w:ascii="Times New Roman" w:hAnsi="Times New Roman" w:cs="Times New Roman"/>
        </w:rPr>
        <w:t>aj ukazovateľ</w:t>
      </w:r>
      <w:r w:rsidR="000F15BA" w:rsidRPr="007325E5">
        <w:rPr>
          <w:rFonts w:ascii="Times New Roman" w:hAnsi="Times New Roman" w:cs="Times New Roman"/>
        </w:rPr>
        <w:t>a</w:t>
      </w:r>
      <w:r w:rsidR="00677CBF" w:rsidRPr="007325E5">
        <w:rPr>
          <w:rFonts w:ascii="Times New Roman" w:hAnsi="Times New Roman" w:cs="Times New Roman"/>
        </w:rPr>
        <w:t xml:space="preserve"> na začiatok </w:t>
      </w:r>
      <w:r w:rsidR="006C603B" w:rsidRPr="007325E5">
        <w:rPr>
          <w:rFonts w:ascii="Times New Roman" w:hAnsi="Times New Roman" w:cs="Times New Roman"/>
        </w:rPr>
        <w:t>lesa</w:t>
      </w:r>
      <w:r w:rsidR="00BA1ACB" w:rsidRPr="007325E5">
        <w:rPr>
          <w:rFonts w:ascii="Times New Roman" w:hAnsi="Times New Roman" w:cs="Times New Roman"/>
        </w:rPr>
        <w:t>.</w:t>
      </w:r>
    </w:p>
    <w:p w14:paraId="35454D0B" w14:textId="63F41C39" w:rsidR="00B204B1" w:rsidRPr="007325E5" w:rsidRDefault="001912F4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 xml:space="preserve">Operácia </w:t>
      </w:r>
      <w:r w:rsidR="007838BF" w:rsidRPr="007325E5">
        <w:rPr>
          <w:rFonts w:ascii="Times New Roman" w:eastAsiaTheme="minorEastAsia" w:hAnsi="Times New Roman" w:cs="Times New Roman"/>
          <w:b/>
          <w:bCs/>
        </w:rPr>
        <w:t>v</w:t>
      </w:r>
      <w:r w:rsidR="009264F1" w:rsidRPr="007325E5">
        <w:rPr>
          <w:rFonts w:ascii="Times New Roman" w:hAnsi="Times New Roman" w:cs="Times New Roman"/>
          <w:b/>
          <w:bCs/>
        </w:rPr>
        <w:t>lož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hAnsi="Times New Roman" w:cs="Times New Roman"/>
          <w:b/>
        </w:rPr>
        <w:t xml:space="preserve">(K, X) </w:t>
      </w:r>
      <w:r w:rsidR="00B204B1" w:rsidRPr="007325E5">
        <w:rPr>
          <w:rFonts w:ascii="Times New Roman" w:eastAsiaTheme="minorEastAsia" w:hAnsi="Times New Roman" w:cs="Times New Roman"/>
        </w:rPr>
        <w:t xml:space="preserve">- je vytvorený nový </w:t>
      </w:r>
      <w:r w:rsidR="0016380F" w:rsidRPr="007325E5">
        <w:rPr>
          <w:rFonts w:ascii="Times New Roman" w:eastAsiaTheme="minorEastAsia" w:hAnsi="Times New Roman" w:cs="Times New Roman"/>
        </w:rPr>
        <w:t>binomický</w:t>
      </w:r>
      <w:r w:rsidR="00B204B1" w:rsidRPr="007325E5">
        <w:rPr>
          <w:rFonts w:ascii="Times New Roman" w:eastAsiaTheme="minorEastAsia" w:hAnsi="Times New Roman" w:cs="Times New Roman"/>
        </w:rPr>
        <w:t xml:space="preserve"> strom stupňa 0, ktorý je tvorený jedným prvkom s dátami X a prioritou K. Tento strom je zlúčený s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B204B1" w:rsidRPr="007325E5">
        <w:rPr>
          <w:rFonts w:ascii="Times New Roman" w:eastAsiaTheme="minorEastAsia" w:hAnsi="Times New Roman" w:cs="Times New Roman"/>
        </w:rPr>
        <w:t xml:space="preserve"> stromov. Časová náročnosť tejto operácie je závislá len od časovej náročnosti </w:t>
      </w:r>
      <w:r w:rsidR="00912B2F" w:rsidRPr="007325E5">
        <w:rPr>
          <w:rFonts w:ascii="Times New Roman" w:eastAsiaTheme="minorEastAsia" w:hAnsi="Times New Roman" w:cs="Times New Roman"/>
        </w:rPr>
        <w:t>zl</w:t>
      </w:r>
      <w:r w:rsidR="00881E34" w:rsidRPr="007325E5">
        <w:rPr>
          <w:rFonts w:ascii="Times New Roman" w:eastAsiaTheme="minorEastAsia" w:hAnsi="Times New Roman" w:cs="Times New Roman"/>
        </w:rPr>
        <w:t>účenia</w:t>
      </w:r>
      <w:r w:rsidR="00B204B1" w:rsidRPr="007325E5">
        <w:rPr>
          <w:rFonts w:ascii="Times New Roman" w:eastAsiaTheme="minorEastAsia" w:hAnsi="Times New Roman" w:cs="Times New Roman"/>
        </w:rPr>
        <w:t xml:space="preserve">, čo </w:t>
      </w:r>
      <w:r w:rsidR="00881E34" w:rsidRPr="007325E5">
        <w:rPr>
          <w:rFonts w:ascii="Times New Roman" w:eastAsiaTheme="minorEastAsia" w:hAnsi="Times New Roman" w:cs="Times New Roman"/>
        </w:rPr>
        <w:t xml:space="preserve">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881E34" w:rsidRPr="007325E5">
        <w:rPr>
          <w:rFonts w:ascii="Times New Roman" w:eastAsiaTheme="minorEastAsia" w:hAnsi="Times New Roman" w:cs="Times New Roman"/>
        </w:rPr>
        <w:t>.</w:t>
      </w:r>
    </w:p>
    <w:p w14:paraId="5C6DB9D5" w14:textId="0202557C" w:rsidR="009D395B" w:rsidRPr="007325E5" w:rsidRDefault="009D395B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</w:rPr>
        <w:t xml:space="preserve">Operácia vyber minimum - </w:t>
      </w:r>
      <w:r w:rsidR="00513276" w:rsidRPr="007325E5">
        <w:rPr>
          <w:rFonts w:ascii="Times New Roman" w:hAnsi="Times New Roman" w:cs="Times New Roman"/>
        </w:rPr>
        <w:t>k</w:t>
      </w:r>
      <w:r w:rsidRPr="007325E5">
        <w:rPr>
          <w:rFonts w:ascii="Times New Roman" w:hAnsi="Times New Roman" w:cs="Times New Roman"/>
        </w:rPr>
        <w:t xml:space="preserve">eďže je operácia vyber minimum identická </w:t>
      </w:r>
      <w:r w:rsidR="00513276" w:rsidRPr="007325E5">
        <w:rPr>
          <w:rFonts w:ascii="Times New Roman" w:hAnsi="Times New Roman" w:cs="Times New Roman"/>
        </w:rPr>
        <w:t>tej</w:t>
      </w:r>
      <w:r w:rsidRPr="007325E5">
        <w:rPr>
          <w:rFonts w:ascii="Times New Roman" w:hAnsi="Times New Roman" w:cs="Times New Roman"/>
        </w:rPr>
        <w:t xml:space="preserve"> v lenivej </w:t>
      </w:r>
      <w:r w:rsidR="0016380F" w:rsidRPr="007325E5">
        <w:rPr>
          <w:rFonts w:ascii="Times New Roman" w:hAnsi="Times New Roman" w:cs="Times New Roman"/>
        </w:rPr>
        <w:t>binomickej</w:t>
      </w:r>
      <w:r w:rsidRPr="007325E5">
        <w:rPr>
          <w:rFonts w:ascii="Times New Roman" w:hAnsi="Times New Roman" w:cs="Times New Roman"/>
        </w:rPr>
        <w:t xml:space="preserve"> halde, nebude tu </w:t>
      </w:r>
      <w:r w:rsidR="00513276" w:rsidRPr="007325E5">
        <w:rPr>
          <w:rFonts w:ascii="Times New Roman" w:hAnsi="Times New Roman" w:cs="Times New Roman"/>
        </w:rPr>
        <w:t>popísaná</w:t>
      </w:r>
      <w:r w:rsidRPr="007325E5">
        <w:rPr>
          <w:rFonts w:ascii="Times New Roman" w:hAnsi="Times New Roman" w:cs="Times New Roman"/>
        </w:rPr>
        <w:t>.</w:t>
      </w:r>
      <w:r w:rsidR="00513276" w:rsidRPr="007325E5">
        <w:rPr>
          <w:rFonts w:ascii="Times New Roman" w:hAnsi="Times New Roman" w:cs="Times New Roman"/>
        </w:rPr>
        <w:t xml:space="preserve"> </w:t>
      </w:r>
      <w:r w:rsidR="0053128C" w:rsidRPr="007325E5">
        <w:rPr>
          <w:rFonts w:ascii="Times New Roman" w:hAnsi="Times New Roman" w:cs="Times New Roman"/>
        </w:rPr>
        <w:t>Keďže</w:t>
      </w:r>
      <w:r w:rsidR="001D1E3D" w:rsidRPr="007325E5">
        <w:rPr>
          <w:rFonts w:ascii="Times New Roman" w:hAnsi="Times New Roman" w:cs="Times New Roman"/>
        </w:rPr>
        <w:t xml:space="preserve"> však</w:t>
      </w:r>
      <w:r w:rsidR="0053128C" w:rsidRPr="007325E5">
        <w:rPr>
          <w:rFonts w:ascii="Times New Roman" w:hAnsi="Times New Roman" w:cs="Times New Roman"/>
        </w:rPr>
        <w:t xml:space="preserve"> vykonávame zlučovanie po každej operácií meniacej počet prvkov</w:t>
      </w:r>
      <w:r w:rsidR="001D1E3D" w:rsidRPr="007325E5">
        <w:rPr>
          <w:rFonts w:ascii="Times New Roman" w:hAnsi="Times New Roman" w:cs="Times New Roman"/>
        </w:rPr>
        <w:t xml:space="preserve">, </w:t>
      </w:r>
      <w:r w:rsidR="00E90261" w:rsidRPr="007325E5">
        <w:rPr>
          <w:rFonts w:ascii="Times New Roman" w:hAnsi="Times New Roman" w:cs="Times New Roman"/>
        </w:rPr>
        <w:t>časová náročnosť</w:t>
      </w:r>
      <w:r w:rsidR="00CC03AC" w:rsidRPr="007325E5">
        <w:rPr>
          <w:rFonts w:ascii="Times New Roman" w:hAnsi="Times New Roman" w:cs="Times New Roman"/>
        </w:rPr>
        <w:t xml:space="preserve"> tejto operácie</w:t>
      </w:r>
      <w:r w:rsidR="00E90261" w:rsidRPr="007325E5">
        <w:rPr>
          <w:rFonts w:ascii="Times New Roman" w:hAnsi="Times New Roman" w:cs="Times New Roman"/>
        </w:rPr>
        <w:t xml:space="preserve"> v najhoršom prípade klesá na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90261" w:rsidRPr="007325E5">
        <w:rPr>
          <w:rFonts w:ascii="Times New Roman" w:hAnsi="Times New Roman" w:cs="Times New Roman"/>
        </w:rPr>
        <w:t>.</w:t>
      </w:r>
    </w:p>
    <w:p w14:paraId="45E1C4BF" w14:textId="26EBB03E" w:rsidR="00D91562" w:rsidRPr="007325E5" w:rsidRDefault="00D91562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 xml:space="preserve">(I) - </w:t>
      </w:r>
      <w:r w:rsidR="00902B09" w:rsidRPr="007325E5">
        <w:rPr>
          <w:rFonts w:ascii="Times New Roman" w:hAnsi="Times New Roman" w:cs="Times New Roman"/>
        </w:rPr>
        <w:t xml:space="preserve"> nad prvkom I je zavolaná </w:t>
      </w:r>
      <w:r w:rsidR="00274B9F" w:rsidRPr="007325E5">
        <w:rPr>
          <w:rFonts w:ascii="Times New Roman" w:hAnsi="Times New Roman" w:cs="Times New Roman"/>
        </w:rPr>
        <w:t xml:space="preserve">operácia zmeň </w:t>
      </w:r>
      <w:r w:rsidR="003C4EF6" w:rsidRPr="007325E5">
        <w:rPr>
          <w:rFonts w:ascii="Times New Roman" w:hAnsi="Times New Roman" w:cs="Times New Roman"/>
        </w:rPr>
        <w:t>prioritu, ktorá mu nasta</w:t>
      </w:r>
      <w:r w:rsidR="00AE1E37" w:rsidRPr="007325E5">
        <w:rPr>
          <w:rFonts w:ascii="Times New Roman" w:hAnsi="Times New Roman" w:cs="Times New Roman"/>
        </w:rPr>
        <w:t xml:space="preserve">ví </w:t>
      </w:r>
      <w:r w:rsidR="00961438" w:rsidRPr="007325E5">
        <w:rPr>
          <w:rFonts w:ascii="Times New Roman" w:hAnsi="Times New Roman" w:cs="Times New Roman"/>
        </w:rPr>
        <w:t>prvku I najvyššiu prioritu a</w:t>
      </w:r>
      <w:r w:rsidR="006431C0" w:rsidRPr="007325E5">
        <w:rPr>
          <w:rFonts w:ascii="Times New Roman" w:hAnsi="Times New Roman" w:cs="Times New Roman"/>
        </w:rPr>
        <w:t xml:space="preserve"> urobí ho koreňom </w:t>
      </w:r>
      <w:r w:rsidR="0016380F" w:rsidRPr="007325E5">
        <w:rPr>
          <w:rFonts w:ascii="Times New Roman" w:hAnsi="Times New Roman" w:cs="Times New Roman"/>
        </w:rPr>
        <w:t>binomické</w:t>
      </w:r>
      <w:r w:rsidR="006431C0" w:rsidRPr="007325E5">
        <w:rPr>
          <w:rFonts w:ascii="Times New Roman" w:hAnsi="Times New Roman" w:cs="Times New Roman"/>
        </w:rPr>
        <w:t xml:space="preserve">ho stromu. Následne je </w:t>
      </w:r>
      <w:r w:rsidR="001D178F" w:rsidRPr="007325E5">
        <w:rPr>
          <w:rFonts w:ascii="Times New Roman" w:hAnsi="Times New Roman" w:cs="Times New Roman"/>
        </w:rPr>
        <w:t>zavolaná operácia vyber minimum</w:t>
      </w:r>
      <w:r w:rsidR="00E15043" w:rsidRPr="007325E5">
        <w:rPr>
          <w:rFonts w:ascii="Times New Roman" w:hAnsi="Times New Roman" w:cs="Times New Roman"/>
        </w:rPr>
        <w:t xml:space="preserve">. </w:t>
      </w:r>
      <w:r w:rsidR="00BC1F6D" w:rsidRPr="007325E5">
        <w:rPr>
          <w:rFonts w:ascii="Times New Roman" w:hAnsi="Times New Roman" w:cs="Times New Roman"/>
        </w:rPr>
        <w:t xml:space="preserve">Keďže obe operácie majú </w:t>
      </w:r>
      <w:r w:rsidR="00CD0091" w:rsidRPr="007325E5">
        <w:rPr>
          <w:rFonts w:ascii="Times New Roman" w:hAnsi="Times New Roman" w:cs="Times New Roman"/>
        </w:rPr>
        <w:t xml:space="preserve">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CD0091" w:rsidRPr="007325E5">
        <w:rPr>
          <w:rFonts w:ascii="Times New Roman" w:hAnsi="Times New Roman" w:cs="Times New Roman"/>
        </w:rPr>
        <w:t>, má ju aj operácia</w:t>
      </w:r>
    </w:p>
    <w:p w14:paraId="7F38BE2A" w14:textId="3AD505D4" w:rsidR="009264F1" w:rsidRPr="007325E5" w:rsidRDefault="005C2785" w:rsidP="006F4D4E">
      <w:pPr>
        <w:spacing w:after="120" w:line="360" w:lineRule="auto"/>
        <w:ind w:right="17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>poj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hAnsi="Times New Roman" w:cs="Times New Roman"/>
          <w:b/>
          <w:bCs/>
        </w:rPr>
        <w:t xml:space="preserve">(Q) </w:t>
      </w:r>
      <w:r w:rsidR="00AD4DCC" w:rsidRPr="008725F8">
        <w:rPr>
          <w:rFonts w:ascii="Times New Roman" w:hAnsi="Times New Roman" w:cs="Times New Roman"/>
        </w:rPr>
        <w:t>-</w:t>
      </w:r>
      <w:r w:rsidR="007F576B" w:rsidRPr="007325E5">
        <w:rPr>
          <w:rFonts w:ascii="Times New Roman" w:hAnsi="Times New Roman" w:cs="Times New Roman"/>
          <w:b/>
          <w:bCs/>
        </w:rPr>
        <w:t xml:space="preserve"> </w:t>
      </w:r>
      <w:r w:rsidR="007F576B" w:rsidRPr="008725F8">
        <w:rPr>
          <w:rFonts w:ascii="Times New Roman" w:hAnsi="Times New Roman" w:cs="Times New Roman"/>
        </w:rPr>
        <w:t>les</w:t>
      </w:r>
      <w:r w:rsidR="00AD4DCC" w:rsidRPr="007325E5">
        <w:rPr>
          <w:rFonts w:ascii="Times New Roman" w:hAnsi="Times New Roman" w:cs="Times New Roman"/>
          <w:b/>
          <w:bCs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7F576B" w:rsidRPr="007325E5">
        <w:rPr>
          <w:rFonts w:ascii="Times New Roman" w:eastAsiaTheme="minorEastAsia" w:hAnsi="Times New Roman" w:cs="Times New Roman"/>
        </w:rPr>
        <w:t xml:space="preserve"> stromov </w:t>
      </w:r>
      <w:r w:rsidR="00D94CC3" w:rsidRPr="007325E5">
        <w:rPr>
          <w:rFonts w:ascii="Times New Roman" w:eastAsiaTheme="minorEastAsia" w:hAnsi="Times New Roman" w:cs="Times New Roman"/>
        </w:rPr>
        <w:t>prioritného frontu Q</w:t>
      </w:r>
      <w:r w:rsidR="00AD4DCC" w:rsidRPr="007325E5">
        <w:rPr>
          <w:rFonts w:ascii="Times New Roman" w:eastAsiaTheme="minorEastAsia" w:hAnsi="Times New Roman" w:cs="Times New Roman"/>
        </w:rPr>
        <w:t xml:space="preserve"> </w:t>
      </w:r>
      <w:r w:rsidR="00D94CC3" w:rsidRPr="007325E5">
        <w:rPr>
          <w:rFonts w:ascii="Times New Roman" w:eastAsiaTheme="minorEastAsia" w:hAnsi="Times New Roman" w:cs="Times New Roman"/>
        </w:rPr>
        <w:t>je</w:t>
      </w:r>
      <w:r w:rsidR="00AD4DCC" w:rsidRPr="007325E5">
        <w:rPr>
          <w:rFonts w:ascii="Times New Roman" w:eastAsiaTheme="minorEastAsia" w:hAnsi="Times New Roman" w:cs="Times New Roman"/>
        </w:rPr>
        <w:t xml:space="preserve"> zlúčen</w:t>
      </w:r>
      <w:r w:rsidR="00D94CC3" w:rsidRPr="007325E5">
        <w:rPr>
          <w:rFonts w:ascii="Times New Roman" w:eastAsiaTheme="minorEastAsia" w:hAnsi="Times New Roman" w:cs="Times New Roman"/>
        </w:rPr>
        <w:t>ý</w:t>
      </w:r>
      <w:r w:rsidR="00AD4DCC" w:rsidRPr="007325E5">
        <w:rPr>
          <w:rFonts w:ascii="Times New Roman" w:eastAsiaTheme="minorEastAsia" w:hAnsi="Times New Roman" w:cs="Times New Roman"/>
        </w:rPr>
        <w:t xml:space="preserve"> s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AD4DCC" w:rsidRPr="007325E5">
        <w:rPr>
          <w:rFonts w:ascii="Times New Roman" w:eastAsiaTheme="minorEastAsia" w:hAnsi="Times New Roman" w:cs="Times New Roman"/>
        </w:rPr>
        <w:t xml:space="preserve"> stromov. Časová náročnosť tejto operácie je závislá len od časovej náročnosti zlúčenia, čo je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D4DCC" w:rsidRPr="007325E5">
        <w:rPr>
          <w:rFonts w:ascii="Times New Roman" w:eastAsiaTheme="minorEastAsia" w:hAnsi="Times New Roman" w:cs="Times New Roman"/>
        </w:rPr>
        <w:t>.</w:t>
      </w:r>
    </w:p>
    <w:p w14:paraId="6C6B2524" w14:textId="194D5E8D" w:rsidR="00CE6371" w:rsidRPr="007325E5" w:rsidRDefault="00BE034D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</w:t>
      </w:r>
      <w:r w:rsidR="00F313E0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(</w:t>
      </w:r>
      <w:r w:rsidR="005E425A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 w:rsidR="005E425A" w:rsidRPr="007325E5">
        <w:rPr>
          <w:rFonts w:ascii="Times New Roman" w:hAnsi="Times New Roman" w:cs="Times New Roman"/>
          <w:b/>
          <w:bCs/>
        </w:rPr>
        <w:t>-</w:t>
      </w:r>
      <w:r w:rsidR="00523055" w:rsidRPr="007325E5">
        <w:rPr>
          <w:rFonts w:ascii="Times New Roman" w:eastAsiaTheme="minorEastAsia" w:hAnsi="Times New Roman" w:cs="Times New Roman"/>
        </w:rPr>
        <w:t xml:space="preserve"> p</w:t>
      </w:r>
      <w:r w:rsidR="003F4D1B" w:rsidRPr="007325E5">
        <w:rPr>
          <w:rFonts w:ascii="Times New Roman" w:eastAsiaTheme="minorEastAsia" w:hAnsi="Times New Roman" w:cs="Times New Roman"/>
        </w:rPr>
        <w:t xml:space="preserve">rvku </w:t>
      </w:r>
      <w:r w:rsidR="005E425A" w:rsidRPr="007325E5">
        <w:rPr>
          <w:rFonts w:ascii="Times New Roman" w:eastAsiaTheme="minorEastAsia" w:hAnsi="Times New Roman" w:cs="Times New Roman"/>
        </w:rPr>
        <w:t>I</w:t>
      </w:r>
      <w:r w:rsidR="003F4D1B" w:rsidRPr="007325E5">
        <w:rPr>
          <w:rFonts w:ascii="Times New Roman" w:eastAsiaTheme="minorEastAsia" w:hAnsi="Times New Roman" w:cs="Times New Roman"/>
        </w:rPr>
        <w:t xml:space="preserve"> je zmenená priorita. Ak sa priorita zvýšila</w:t>
      </w:r>
      <w:r w:rsidR="00FF7C41" w:rsidRPr="007325E5">
        <w:rPr>
          <w:rFonts w:ascii="Times New Roman" w:eastAsiaTheme="minorEastAsia" w:hAnsi="Times New Roman" w:cs="Times New Roman"/>
        </w:rPr>
        <w:t>, prvok je vymieňaný so svojím</w:t>
      </w:r>
      <w:r w:rsidR="006F153C" w:rsidRPr="007325E5">
        <w:rPr>
          <w:rFonts w:ascii="Times New Roman" w:eastAsiaTheme="minorEastAsia" w:hAnsi="Times New Roman" w:cs="Times New Roman"/>
        </w:rPr>
        <w:t xml:space="preserve"> priamym</w:t>
      </w:r>
      <w:r w:rsidR="00FF7C41" w:rsidRPr="007325E5">
        <w:rPr>
          <w:rFonts w:ascii="Times New Roman" w:eastAsiaTheme="minorEastAsia" w:hAnsi="Times New Roman" w:cs="Times New Roman"/>
        </w:rPr>
        <w:t xml:space="preserve"> </w:t>
      </w:r>
      <w:r w:rsidR="005E425A" w:rsidRPr="007325E5">
        <w:rPr>
          <w:rFonts w:ascii="Times New Roman" w:eastAsiaTheme="minorEastAsia" w:hAnsi="Times New Roman" w:cs="Times New Roman"/>
        </w:rPr>
        <w:t xml:space="preserve">predkom, </w:t>
      </w:r>
      <w:r w:rsidR="00FF7C41" w:rsidRPr="007325E5">
        <w:rPr>
          <w:rFonts w:ascii="Times New Roman" w:eastAsiaTheme="minorEastAsia" w:hAnsi="Times New Roman" w:cs="Times New Roman"/>
        </w:rPr>
        <w:t xml:space="preserve">pokiaľ nebude </w:t>
      </w:r>
      <w:r w:rsidR="00446AB5" w:rsidRPr="007325E5">
        <w:rPr>
          <w:rFonts w:ascii="Times New Roman" w:eastAsiaTheme="minorEastAsia" w:hAnsi="Times New Roman" w:cs="Times New Roman"/>
        </w:rPr>
        <w:t>priorita jeho priameho predka vyššia ako jeho priorita</w:t>
      </w:r>
      <w:r w:rsidR="00743710" w:rsidRPr="007325E5">
        <w:rPr>
          <w:rFonts w:ascii="Times New Roman" w:eastAsiaTheme="minorEastAsia" w:hAnsi="Times New Roman" w:cs="Times New Roman"/>
        </w:rPr>
        <w:t xml:space="preserve">, alebo sa nestane koreňom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="00743710" w:rsidRPr="007325E5">
        <w:rPr>
          <w:rFonts w:ascii="Times New Roman" w:eastAsiaTheme="minorEastAsia" w:hAnsi="Times New Roman" w:cs="Times New Roman"/>
        </w:rPr>
        <w:t>ho stromu</w:t>
      </w:r>
      <w:r w:rsidR="00897210" w:rsidRPr="007325E5">
        <w:rPr>
          <w:rFonts w:ascii="Times New Roman" w:eastAsiaTheme="minorEastAsia" w:hAnsi="Times New Roman" w:cs="Times New Roman"/>
        </w:rPr>
        <w:t>. Ak sa priorit</w:t>
      </w:r>
      <w:r w:rsidR="00254110" w:rsidRPr="007325E5">
        <w:rPr>
          <w:rFonts w:ascii="Times New Roman" w:eastAsiaTheme="minorEastAsia" w:hAnsi="Times New Roman" w:cs="Times New Roman"/>
        </w:rPr>
        <w:t>a</w:t>
      </w:r>
      <w:r w:rsidR="00897210" w:rsidRPr="007325E5">
        <w:rPr>
          <w:rFonts w:ascii="Times New Roman" w:eastAsiaTheme="minorEastAsia" w:hAnsi="Times New Roman" w:cs="Times New Roman"/>
        </w:rPr>
        <w:t xml:space="preserve"> prvku znížila, prvok je</w:t>
      </w:r>
      <w:r w:rsidR="006F153C" w:rsidRPr="007325E5">
        <w:rPr>
          <w:rFonts w:ascii="Times New Roman" w:eastAsiaTheme="minorEastAsia" w:hAnsi="Times New Roman" w:cs="Times New Roman"/>
        </w:rPr>
        <w:t xml:space="preserve"> postupne</w:t>
      </w:r>
      <w:r w:rsidR="00897210" w:rsidRPr="007325E5">
        <w:rPr>
          <w:rFonts w:ascii="Times New Roman" w:eastAsiaTheme="minorEastAsia" w:hAnsi="Times New Roman" w:cs="Times New Roman"/>
        </w:rPr>
        <w:t xml:space="preserve"> vymieňaný </w:t>
      </w:r>
      <w:r w:rsidR="006F153C" w:rsidRPr="007325E5">
        <w:rPr>
          <w:rFonts w:ascii="Times New Roman" w:eastAsiaTheme="minorEastAsia" w:hAnsi="Times New Roman" w:cs="Times New Roman"/>
        </w:rPr>
        <w:t xml:space="preserve">s tým z jeho potomkov, ktorý má najvyššiu prioritu, pokiaľ nie je </w:t>
      </w:r>
      <w:r w:rsidR="00C41D6E" w:rsidRPr="007325E5">
        <w:rPr>
          <w:rFonts w:ascii="Times New Roman" w:eastAsiaTheme="minorEastAsia" w:hAnsi="Times New Roman" w:cs="Times New Roman"/>
        </w:rPr>
        <w:t xml:space="preserve">jeho  priorita vyššia ako priorita </w:t>
      </w:r>
      <w:r w:rsidR="00254110" w:rsidRPr="007325E5">
        <w:rPr>
          <w:rFonts w:ascii="Times New Roman" w:eastAsiaTheme="minorEastAsia" w:hAnsi="Times New Roman" w:cs="Times New Roman"/>
        </w:rPr>
        <w:t>všetkých jeho priamych potomkov</w:t>
      </w:r>
      <w:r w:rsidR="002D6D54" w:rsidRPr="007325E5">
        <w:rPr>
          <w:rFonts w:ascii="Times New Roman" w:eastAsiaTheme="minorEastAsia" w:hAnsi="Times New Roman" w:cs="Times New Roman"/>
        </w:rPr>
        <w:t>.</w:t>
      </w:r>
      <w:r w:rsidR="002D6D54" w:rsidRPr="007325E5">
        <w:rPr>
          <w:rFonts w:ascii="Times New Roman" w:hAnsi="Times New Roman" w:cs="Times New Roman"/>
        </w:rPr>
        <w:t xml:space="preserve"> V oboch prípadoch je maximálny počet v</w:t>
      </w:r>
      <w:r w:rsidR="007B672B" w:rsidRPr="007325E5">
        <w:rPr>
          <w:rFonts w:ascii="Times New Roman" w:hAnsi="Times New Roman" w:cs="Times New Roman"/>
        </w:rPr>
        <w:t>ý</w:t>
      </w:r>
      <w:r w:rsidR="002D6D54" w:rsidRPr="007325E5">
        <w:rPr>
          <w:rFonts w:ascii="Times New Roman" w:hAnsi="Times New Roman" w:cs="Times New Roman"/>
        </w:rPr>
        <w:t>men</w:t>
      </w:r>
      <w:r w:rsidR="007B672B" w:rsidRPr="007325E5">
        <w:rPr>
          <w:rFonts w:ascii="Times New Roman" w:hAnsi="Times New Roman" w:cs="Times New Roman"/>
        </w:rPr>
        <w:t xml:space="preserve"> rovný stupňu </w:t>
      </w:r>
      <w:r w:rsidR="00B04187" w:rsidRPr="007325E5">
        <w:rPr>
          <w:rFonts w:ascii="Times New Roman" w:hAnsi="Times New Roman" w:cs="Times New Roman"/>
        </w:rPr>
        <w:t xml:space="preserve">koreňa </w:t>
      </w:r>
      <w:r w:rsidR="0016380F" w:rsidRPr="007325E5">
        <w:rPr>
          <w:rFonts w:ascii="Times New Roman" w:hAnsi="Times New Roman" w:cs="Times New Roman"/>
        </w:rPr>
        <w:t>binomické</w:t>
      </w:r>
      <w:r w:rsidR="00B04187" w:rsidRPr="007325E5">
        <w:rPr>
          <w:rFonts w:ascii="Times New Roman" w:hAnsi="Times New Roman" w:cs="Times New Roman"/>
        </w:rPr>
        <w:t xml:space="preserve">ho stromu v ktorom sa nachádza prvok </w:t>
      </w:r>
      <w:r w:rsidR="009914E3" w:rsidRPr="007325E5">
        <w:rPr>
          <w:rFonts w:ascii="Times New Roman" w:hAnsi="Times New Roman" w:cs="Times New Roman"/>
        </w:rPr>
        <w:t>I</w:t>
      </w:r>
      <w:r w:rsidR="00B04187" w:rsidRPr="007325E5">
        <w:rPr>
          <w:rFonts w:ascii="Times New Roman" w:hAnsi="Times New Roman" w:cs="Times New Roman"/>
        </w:rPr>
        <w:t>,</w:t>
      </w:r>
      <w:r w:rsidR="00F779C3" w:rsidRPr="007325E5">
        <w:rPr>
          <w:rFonts w:ascii="Times New Roman" w:hAnsi="Times New Roman" w:cs="Times New Roman"/>
        </w:rPr>
        <w:t xml:space="preserve"> čo je</w:t>
      </w:r>
      <w:r w:rsidR="00A30A6D" w:rsidRPr="007325E5">
        <w:rPr>
          <w:rFonts w:ascii="Times New Roman" w:hAnsi="Times New Roman" w:cs="Times New Roman"/>
        </w:rPr>
        <w:t xml:space="preserve"> najviac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</w:rPr>
                  <m:t>size</m:t>
                </m:r>
              </m:e>
            </m:func>
          </m:e>
        </m:d>
        <m:r>
          <w:rPr>
            <w:rFonts w:ascii="Cambria Math" w:hAnsi="Cambria Math" w:cs="Times New Roman"/>
          </w:rPr>
          <m:t>.</m:t>
        </m:r>
      </m:oMath>
      <w:r w:rsidR="003E5BA3" w:rsidRPr="007325E5">
        <w:rPr>
          <w:rFonts w:ascii="Times New Roman" w:hAnsi="Times New Roman" w:cs="Times New Roman"/>
        </w:rPr>
        <w:t xml:space="preserve"> </w:t>
      </w:r>
      <w:r w:rsidR="00CF1416" w:rsidRPr="007325E5">
        <w:rPr>
          <w:rFonts w:ascii="Times New Roman" w:hAnsi="Times New Roman" w:cs="Times New Roman"/>
        </w:rPr>
        <w:t>T</w:t>
      </w:r>
      <w:r w:rsidR="002D6D54" w:rsidRPr="007325E5">
        <w:rPr>
          <w:rFonts w:ascii="Times New Roman" w:hAnsi="Times New Roman" w:cs="Times New Roman"/>
        </w:rPr>
        <w:t xml:space="preserve">o nám dáva časovú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233379" w:rsidRPr="007325E5">
        <w:rPr>
          <w:rFonts w:ascii="Times New Roman" w:hAnsi="Times New Roman" w:cs="Times New Roman"/>
        </w:rPr>
        <w:t>.</w:t>
      </w:r>
      <w:r w:rsidR="009E1E19" w:rsidRPr="007325E5">
        <w:rPr>
          <w:rFonts w:ascii="Times New Roman" w:hAnsi="Times New Roman" w:cs="Times New Roman"/>
        </w:rPr>
        <w:t xml:space="preserve"> </w:t>
      </w:r>
      <w:r w:rsidR="00C26DFE">
        <w:rPr>
          <w:rFonts w:ascii="Times New Roman" w:hAnsi="Times New Roman" w:cs="Times New Roman"/>
        </w:rPr>
        <w:t>Takýto spô</w:t>
      </w:r>
      <w:r w:rsidR="00EC6164">
        <w:rPr>
          <w:rFonts w:ascii="Times New Roman" w:hAnsi="Times New Roman" w:cs="Times New Roman"/>
        </w:rPr>
        <w:t>sob implementácie navrhol D. B. Johnson (</w:t>
      </w:r>
      <w:r w:rsidR="00D84E80">
        <w:rPr>
          <w:rFonts w:ascii="Times New Roman" w:hAnsi="Times New Roman" w:cs="Times New Roman"/>
        </w:rPr>
        <w:t>8</w:t>
      </w:r>
      <w:r w:rsidR="00EC6164">
        <w:rPr>
          <w:rFonts w:ascii="Times New Roman" w:hAnsi="Times New Roman" w:cs="Times New Roman"/>
        </w:rPr>
        <w:t>)</w:t>
      </w:r>
      <w:r w:rsidR="00EC6164" w:rsidRPr="00EC6164">
        <w:rPr>
          <w:rStyle w:val="Odkaznapoznmkupodiarou"/>
          <w:rFonts w:ascii="Times New Roman" w:hAnsi="Times New Roman" w:cs="Times New Roman"/>
          <w:vanish/>
        </w:rPr>
        <w:footnoteReference w:id="7"/>
      </w:r>
      <w:r w:rsidR="00EC6164">
        <w:rPr>
          <w:rFonts w:ascii="Times New Roman" w:hAnsi="Times New Roman" w:cs="Times New Roman"/>
        </w:rPr>
        <w:t>.</w:t>
      </w:r>
    </w:p>
    <w:p w14:paraId="3EE451FC" w14:textId="77777777" w:rsidR="009264F1" w:rsidRPr="008F5F4D" w:rsidRDefault="009264F1" w:rsidP="00FF48B9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0" w:name="_Toc69988326"/>
      <w:proofErr w:type="spellStart"/>
      <w:r w:rsidRPr="008F5F4D">
        <w:rPr>
          <w:rFonts w:ascii="Times New Roman" w:eastAsiaTheme="minorEastAsia" w:hAnsi="Times New Roman" w:cs="Times New Roman"/>
          <w:sz w:val="28"/>
          <w:szCs w:val="28"/>
        </w:rPr>
        <w:lastRenderedPageBreak/>
        <w:t>Fibonacciho</w:t>
      </w:r>
      <w:proofErr w:type="spellEnd"/>
      <w:r w:rsidRPr="008F5F4D">
        <w:rPr>
          <w:rFonts w:ascii="Times New Roman" w:eastAsiaTheme="minorEastAsia" w:hAnsi="Times New Roman" w:cs="Times New Roman"/>
          <w:sz w:val="28"/>
          <w:szCs w:val="28"/>
        </w:rPr>
        <w:t xml:space="preserve"> halda</w:t>
      </w:r>
      <w:bookmarkEnd w:id="20"/>
    </w:p>
    <w:p w14:paraId="369E49D2" w14:textId="0FA5AB68" w:rsidR="004133C8" w:rsidRPr="007325E5" w:rsidRDefault="009264F1" w:rsidP="006F4D4E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</w:rPr>
        <w:t>Fibonacciho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halda je implementácia prioritného frontu, ktorá</w:t>
      </w:r>
      <w:r w:rsidR="00DE506B" w:rsidRPr="007325E5">
        <w:rPr>
          <w:rFonts w:ascii="Times New Roman" w:eastAsiaTheme="minorEastAsia" w:hAnsi="Times New Roman" w:cs="Times New Roman"/>
        </w:rPr>
        <w:t xml:space="preserve"> vznikla </w:t>
      </w:r>
      <w:r w:rsidR="009A559E" w:rsidRPr="007325E5">
        <w:rPr>
          <w:rFonts w:ascii="Times New Roman" w:eastAsiaTheme="minorEastAsia" w:hAnsi="Times New Roman" w:cs="Times New Roman"/>
        </w:rPr>
        <w:t xml:space="preserve">ako </w:t>
      </w:r>
      <w:r w:rsidR="003C5465" w:rsidRPr="007325E5">
        <w:rPr>
          <w:rFonts w:ascii="Times New Roman" w:eastAsiaTheme="minorEastAsia" w:hAnsi="Times New Roman" w:cs="Times New Roman"/>
        </w:rPr>
        <w:t xml:space="preserve">rozšírenie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3C5465" w:rsidRPr="007325E5">
        <w:rPr>
          <w:rFonts w:ascii="Times New Roman" w:eastAsiaTheme="minorEastAsia" w:hAnsi="Times New Roman" w:cs="Times New Roman"/>
        </w:rPr>
        <w:t xml:space="preserve"> haldy</w:t>
      </w:r>
      <w:r w:rsidR="007F0516" w:rsidRPr="00393F09">
        <w:rPr>
          <w:rStyle w:val="Odkaznapoznmkupodiarou"/>
          <w:rFonts w:ascii="Times New Roman" w:eastAsiaTheme="minorEastAsia" w:hAnsi="Times New Roman" w:cs="Times New Roman"/>
          <w:vanish/>
        </w:rPr>
        <w:footnoteReference w:id="8"/>
      </w:r>
      <w:r w:rsidR="003C5465" w:rsidRPr="007325E5">
        <w:rPr>
          <w:rFonts w:ascii="Times New Roman" w:eastAsiaTheme="minorEastAsia" w:hAnsi="Times New Roman" w:cs="Times New Roman"/>
        </w:rPr>
        <w:t xml:space="preserve"> (</w:t>
      </w:r>
      <w:r w:rsidR="00D84E80">
        <w:rPr>
          <w:rFonts w:ascii="Times New Roman" w:eastAsiaTheme="minorEastAsia" w:hAnsi="Times New Roman" w:cs="Times New Roman"/>
        </w:rPr>
        <w:t>9</w:t>
      </w:r>
      <w:r w:rsidR="003C5465" w:rsidRPr="007325E5">
        <w:rPr>
          <w:rFonts w:ascii="Times New Roman" w:eastAsiaTheme="minorEastAsia" w:hAnsi="Times New Roman" w:cs="Times New Roman"/>
        </w:rPr>
        <w:t>)</w:t>
      </w:r>
      <w:r w:rsidR="008A6778" w:rsidRPr="007325E5">
        <w:rPr>
          <w:rFonts w:ascii="Times New Roman" w:eastAsiaTheme="minorEastAsia" w:hAnsi="Times New Roman" w:cs="Times New Roman"/>
        </w:rPr>
        <w:t>.</w:t>
      </w:r>
      <w:r w:rsidR="00993885" w:rsidRPr="007325E5">
        <w:rPr>
          <w:rFonts w:ascii="Times New Roman" w:eastAsiaTheme="minorEastAsia" w:hAnsi="Times New Roman" w:cs="Times New Roman"/>
        </w:rPr>
        <w:t xml:space="preserve"> Ide o</w:t>
      </w:r>
      <w:r w:rsidR="00DC4E48" w:rsidRPr="007325E5">
        <w:rPr>
          <w:rFonts w:ascii="Times New Roman" w:eastAsiaTheme="minorEastAsia" w:hAnsi="Times New Roman" w:cs="Times New Roman"/>
        </w:rPr>
        <w:t xml:space="preserve"> variáciu</w:t>
      </w:r>
      <w:r w:rsidR="00993885" w:rsidRPr="007325E5">
        <w:rPr>
          <w:rFonts w:ascii="Times New Roman" w:eastAsiaTheme="minorEastAsia" w:hAnsi="Times New Roman" w:cs="Times New Roman"/>
        </w:rPr>
        <w:t> leniv</w:t>
      </w:r>
      <w:r w:rsidR="000E49FA" w:rsidRPr="007325E5">
        <w:rPr>
          <w:rFonts w:ascii="Times New Roman" w:eastAsiaTheme="minorEastAsia" w:hAnsi="Times New Roman" w:cs="Times New Roman"/>
        </w:rPr>
        <w:t>ej</w:t>
      </w:r>
      <w:r w:rsidR="00993885" w:rsidRPr="007325E5">
        <w:rPr>
          <w:rFonts w:ascii="Times New Roman" w:eastAsiaTheme="minorEastAsia" w:hAnsi="Times New Roman" w:cs="Times New Roman"/>
        </w:rPr>
        <w:t xml:space="preserve"> </w:t>
      </w:r>
      <w:r w:rsidR="000E49FA" w:rsidRPr="007325E5">
        <w:rPr>
          <w:rFonts w:ascii="Times New Roman" w:eastAsiaTheme="minorEastAsia" w:hAnsi="Times New Roman" w:cs="Times New Roman"/>
        </w:rPr>
        <w:t>binomickej</w:t>
      </w:r>
      <w:r w:rsidR="00993885" w:rsidRPr="007325E5">
        <w:rPr>
          <w:rFonts w:ascii="Times New Roman" w:eastAsiaTheme="minorEastAsia" w:hAnsi="Times New Roman" w:cs="Times New Roman"/>
        </w:rPr>
        <w:t xml:space="preserve"> hald</w:t>
      </w:r>
      <w:r w:rsidR="000E49FA" w:rsidRPr="007325E5">
        <w:rPr>
          <w:rFonts w:ascii="Times New Roman" w:eastAsiaTheme="minorEastAsia" w:hAnsi="Times New Roman" w:cs="Times New Roman"/>
        </w:rPr>
        <w:t>y</w:t>
      </w:r>
      <w:r w:rsidR="00993885" w:rsidRPr="007325E5">
        <w:rPr>
          <w:rFonts w:ascii="Times New Roman" w:eastAsiaTheme="minorEastAsia" w:hAnsi="Times New Roman" w:cs="Times New Roman"/>
        </w:rPr>
        <w:t xml:space="preserve">, </w:t>
      </w:r>
      <w:r w:rsidR="00EF16FE" w:rsidRPr="007325E5">
        <w:rPr>
          <w:rFonts w:ascii="Times New Roman" w:eastAsiaTheme="minorEastAsia" w:hAnsi="Times New Roman" w:cs="Times New Roman"/>
        </w:rPr>
        <w:t>ktorá uprav</w:t>
      </w:r>
      <w:r w:rsidR="00DC4E48" w:rsidRPr="007325E5">
        <w:rPr>
          <w:rFonts w:ascii="Times New Roman" w:eastAsiaTheme="minorEastAsia" w:hAnsi="Times New Roman" w:cs="Times New Roman"/>
        </w:rPr>
        <w:t>uje</w:t>
      </w:r>
      <w:r w:rsidR="00EF16FE" w:rsidRPr="007325E5">
        <w:rPr>
          <w:rFonts w:ascii="Times New Roman" w:eastAsiaTheme="minorEastAsia" w:hAnsi="Times New Roman" w:cs="Times New Roman"/>
        </w:rPr>
        <w:t xml:space="preserve"> vystrihovanie</w:t>
      </w:r>
      <w:r w:rsidR="00DC4E48" w:rsidRPr="007325E5">
        <w:rPr>
          <w:rFonts w:ascii="Times New Roman" w:eastAsiaTheme="minorEastAsia" w:hAnsi="Times New Roman" w:cs="Times New Roman"/>
        </w:rPr>
        <w:t xml:space="preserve"> prvku z 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="00DC4E48" w:rsidRPr="007325E5">
        <w:rPr>
          <w:rFonts w:ascii="Times New Roman" w:eastAsiaTheme="minorEastAsia" w:hAnsi="Times New Roman" w:cs="Times New Roman"/>
        </w:rPr>
        <w:t>ho stromu</w:t>
      </w:r>
      <w:r w:rsidR="00EF16FE" w:rsidRPr="007325E5">
        <w:rPr>
          <w:rFonts w:ascii="Times New Roman" w:eastAsiaTheme="minorEastAsia" w:hAnsi="Times New Roman" w:cs="Times New Roman"/>
        </w:rPr>
        <w:t xml:space="preserve"> </w:t>
      </w:r>
      <w:r w:rsidR="00DD49C6" w:rsidRPr="007325E5">
        <w:rPr>
          <w:rFonts w:ascii="Times New Roman" w:eastAsiaTheme="minorEastAsia" w:hAnsi="Times New Roman" w:cs="Times New Roman"/>
        </w:rPr>
        <w:t xml:space="preserve">tak, aby sa zabránilo prílišnej deformácií </w:t>
      </w:r>
      <w:r w:rsidR="00DC4E48" w:rsidRPr="007325E5">
        <w:rPr>
          <w:rFonts w:ascii="Times New Roman" w:eastAsiaTheme="minorEastAsia" w:hAnsi="Times New Roman" w:cs="Times New Roman"/>
        </w:rPr>
        <w:t>haldy.</w:t>
      </w:r>
      <w:r w:rsidR="00415EFE" w:rsidRPr="007325E5">
        <w:rPr>
          <w:rFonts w:ascii="Times New Roman" w:eastAsiaTheme="minorEastAsia" w:hAnsi="Times New Roman" w:cs="Times New Roman"/>
        </w:rPr>
        <w:t xml:space="preserve"> Toto je dosiahnuté </w:t>
      </w:r>
      <w:r w:rsidR="005F5489" w:rsidRPr="007325E5">
        <w:rPr>
          <w:rFonts w:ascii="Times New Roman" w:eastAsiaTheme="minorEastAsia" w:hAnsi="Times New Roman" w:cs="Times New Roman"/>
        </w:rPr>
        <w:t>sériou rezov</w:t>
      </w:r>
      <w:r w:rsidR="00230759" w:rsidRPr="007325E5">
        <w:rPr>
          <w:rFonts w:ascii="Times New Roman" w:eastAsiaTheme="minorEastAsia" w:hAnsi="Times New Roman" w:cs="Times New Roman"/>
        </w:rPr>
        <w:t xml:space="preserve"> </w:t>
      </w:r>
      <w:r w:rsidR="00042E47" w:rsidRPr="007325E5">
        <w:rPr>
          <w:rFonts w:ascii="Times New Roman" w:eastAsiaTheme="minorEastAsia" w:hAnsi="Times New Roman" w:cs="Times New Roman"/>
        </w:rPr>
        <w:t>nad predkami</w:t>
      </w:r>
      <w:r w:rsidR="005F5489" w:rsidRPr="007325E5">
        <w:rPr>
          <w:rFonts w:ascii="Times New Roman" w:eastAsiaTheme="minorEastAsia" w:hAnsi="Times New Roman" w:cs="Times New Roman"/>
        </w:rPr>
        <w:t xml:space="preserve"> po </w:t>
      </w:r>
      <w:r w:rsidR="00DF6ACE" w:rsidRPr="007325E5">
        <w:rPr>
          <w:rFonts w:ascii="Times New Roman" w:eastAsiaTheme="minorEastAsia" w:hAnsi="Times New Roman" w:cs="Times New Roman"/>
        </w:rPr>
        <w:t>vystrihnutí prvku</w:t>
      </w:r>
      <w:r w:rsidR="00101516">
        <w:rPr>
          <w:rFonts w:ascii="Times New Roman" w:eastAsiaTheme="minorEastAsia" w:hAnsi="Times New Roman" w:cs="Times New Roman"/>
        </w:rPr>
        <w:t xml:space="preserve"> (</w:t>
      </w:r>
      <w:r w:rsidR="00D84E80">
        <w:rPr>
          <w:rFonts w:ascii="Times New Roman" w:eastAsiaTheme="minorEastAsia" w:hAnsi="Times New Roman" w:cs="Times New Roman"/>
        </w:rPr>
        <w:t>9</w:t>
      </w:r>
      <w:r w:rsidR="00101516">
        <w:rPr>
          <w:rFonts w:ascii="Times New Roman" w:eastAsiaTheme="minorEastAsia" w:hAnsi="Times New Roman" w:cs="Times New Roman"/>
        </w:rPr>
        <w:t xml:space="preserve">, str. </w:t>
      </w:r>
      <w:r w:rsidR="005C1A50">
        <w:rPr>
          <w:rFonts w:ascii="Times New Roman" w:eastAsiaTheme="minorEastAsia" w:hAnsi="Times New Roman" w:cs="Times New Roman"/>
        </w:rPr>
        <w:t>603</w:t>
      </w:r>
      <w:r w:rsidR="00101516">
        <w:rPr>
          <w:rFonts w:ascii="Times New Roman" w:eastAsiaTheme="minorEastAsia" w:hAnsi="Times New Roman" w:cs="Times New Roman"/>
        </w:rPr>
        <w:t>)</w:t>
      </w:r>
      <w:r w:rsidR="00642BA2" w:rsidRPr="007325E5">
        <w:rPr>
          <w:rFonts w:ascii="Times New Roman" w:eastAsiaTheme="minorEastAsia" w:hAnsi="Times New Roman" w:cs="Times New Roman"/>
        </w:rPr>
        <w:t>.</w:t>
      </w:r>
      <w:r w:rsidR="00042E47" w:rsidRPr="007325E5">
        <w:rPr>
          <w:rFonts w:ascii="Times New Roman" w:eastAsiaTheme="minorEastAsia" w:hAnsi="Times New Roman" w:cs="Times New Roman"/>
        </w:rPr>
        <w:t xml:space="preserve"> </w:t>
      </w:r>
      <w:r w:rsidR="00B16CA0" w:rsidRPr="007325E5">
        <w:rPr>
          <w:rFonts w:ascii="Times New Roman" w:eastAsiaTheme="minorEastAsia" w:hAnsi="Times New Roman" w:cs="Times New Roman"/>
        </w:rPr>
        <w:t xml:space="preserve">Tieto rezy obmedzujú, aby ktorýkoľvek prvok v binomickom </w:t>
      </w:r>
      <w:r w:rsidR="008D334A" w:rsidRPr="007325E5">
        <w:rPr>
          <w:rFonts w:ascii="Times New Roman" w:eastAsiaTheme="minorEastAsia" w:hAnsi="Times New Roman" w:cs="Times New Roman"/>
        </w:rPr>
        <w:t xml:space="preserve">strome, </w:t>
      </w:r>
      <w:r w:rsidR="0056060A" w:rsidRPr="007325E5">
        <w:rPr>
          <w:rFonts w:ascii="Times New Roman" w:eastAsiaTheme="minorEastAsia" w:hAnsi="Times New Roman" w:cs="Times New Roman"/>
        </w:rPr>
        <w:t>okrem</w:t>
      </w:r>
      <w:r w:rsidR="008D334A" w:rsidRPr="007325E5">
        <w:rPr>
          <w:rFonts w:ascii="Times New Roman" w:eastAsiaTheme="minorEastAsia" w:hAnsi="Times New Roman" w:cs="Times New Roman"/>
        </w:rPr>
        <w:t xml:space="preserve"> koreň</w:t>
      </w:r>
      <w:r w:rsidR="0056060A" w:rsidRPr="007325E5">
        <w:rPr>
          <w:rFonts w:ascii="Times New Roman" w:eastAsiaTheme="minorEastAsia" w:hAnsi="Times New Roman" w:cs="Times New Roman"/>
        </w:rPr>
        <w:t>a</w:t>
      </w:r>
      <w:r w:rsidR="008D334A" w:rsidRPr="007325E5">
        <w:rPr>
          <w:rFonts w:ascii="Times New Roman" w:eastAsiaTheme="minorEastAsia" w:hAnsi="Times New Roman" w:cs="Times New Roman"/>
        </w:rPr>
        <w:t xml:space="preserve"> toho stromu, nestratil viac </w:t>
      </w:r>
      <w:r w:rsidR="0056060A" w:rsidRPr="007325E5">
        <w:rPr>
          <w:rFonts w:ascii="Times New Roman" w:eastAsiaTheme="minorEastAsia" w:hAnsi="Times New Roman" w:cs="Times New Roman"/>
        </w:rPr>
        <w:t>jedného potomka</w:t>
      </w:r>
      <w:r w:rsidR="001103A9" w:rsidRPr="007325E5">
        <w:rPr>
          <w:rFonts w:ascii="Times New Roman" w:eastAsiaTheme="minorEastAsia" w:hAnsi="Times New Roman" w:cs="Times New Roman"/>
        </w:rPr>
        <w:t>, inak je aj on sám vystrihnutý.</w:t>
      </w:r>
      <w:r w:rsidR="00B94314" w:rsidRPr="007325E5">
        <w:rPr>
          <w:rFonts w:ascii="Times New Roman" w:eastAsiaTheme="minorEastAsia" w:hAnsi="Times New Roman" w:cs="Times New Roman"/>
        </w:rPr>
        <w:t xml:space="preserve"> </w:t>
      </w:r>
      <w:r w:rsidR="00DC4E48" w:rsidRPr="007325E5">
        <w:rPr>
          <w:rFonts w:ascii="Times New Roman" w:eastAsiaTheme="minorEastAsia" w:hAnsi="Times New Roman" w:cs="Times New Roman"/>
        </w:rPr>
        <w:t xml:space="preserve">Pre </w:t>
      </w:r>
      <w:r w:rsidR="00DF6ACE" w:rsidRPr="007325E5">
        <w:rPr>
          <w:rFonts w:ascii="Times New Roman" w:eastAsiaTheme="minorEastAsia" w:hAnsi="Times New Roman" w:cs="Times New Roman"/>
        </w:rPr>
        <w:t>implementáciu</w:t>
      </w:r>
      <w:r w:rsidR="00B071AA" w:rsidRPr="007325E5">
        <w:rPr>
          <w:rFonts w:ascii="Times New Roman" w:eastAsiaTheme="minorEastAsia" w:hAnsi="Times New Roman" w:cs="Times New Roman"/>
        </w:rPr>
        <w:t xml:space="preserve"> takého</w:t>
      </w:r>
      <w:r w:rsidR="00CB7B80" w:rsidRPr="007325E5">
        <w:rPr>
          <w:rFonts w:ascii="Times New Roman" w:eastAsiaTheme="minorEastAsia" w:hAnsi="Times New Roman" w:cs="Times New Roman"/>
        </w:rPr>
        <w:t xml:space="preserve"> rezu</w:t>
      </w:r>
      <w:r w:rsidR="00DF6ACE" w:rsidRPr="007325E5">
        <w:rPr>
          <w:rFonts w:ascii="Times New Roman" w:eastAsiaTheme="minorEastAsia" w:hAnsi="Times New Roman" w:cs="Times New Roman"/>
        </w:rPr>
        <w:t xml:space="preserve"> je nutné, aby </w:t>
      </w:r>
      <w:r w:rsidR="00C52527" w:rsidRPr="007325E5">
        <w:rPr>
          <w:rFonts w:ascii="Times New Roman" w:eastAsiaTheme="minorEastAsia" w:hAnsi="Times New Roman" w:cs="Times New Roman"/>
        </w:rPr>
        <w:t xml:space="preserve">každý prvok </w:t>
      </w:r>
      <w:r w:rsidR="00B071AA" w:rsidRPr="007325E5">
        <w:rPr>
          <w:rFonts w:ascii="Times New Roman" w:eastAsiaTheme="minorEastAsia" w:hAnsi="Times New Roman" w:cs="Times New Roman"/>
        </w:rPr>
        <w:t>mal značku o tom, či už mal niekedy odstráneného potomka.</w:t>
      </w:r>
      <w:r w:rsidR="002466B6" w:rsidRPr="007325E5">
        <w:rPr>
          <w:rFonts w:ascii="Times New Roman" w:eastAsiaTheme="minorEastAsia" w:hAnsi="Times New Roman" w:cs="Times New Roman"/>
        </w:rPr>
        <w:t xml:space="preserve"> Nakoľko potrebuje každý prvok prístup k svojmu potomkovi</w:t>
      </w:r>
      <w:r w:rsidR="0016240C" w:rsidRPr="007325E5">
        <w:rPr>
          <w:rFonts w:ascii="Times New Roman" w:eastAsiaTheme="minorEastAsia" w:hAnsi="Times New Roman" w:cs="Times New Roman"/>
        </w:rPr>
        <w:t xml:space="preserve"> je nutn</w:t>
      </w:r>
      <w:r w:rsidR="00F12D9E" w:rsidRPr="007325E5">
        <w:rPr>
          <w:rFonts w:ascii="Times New Roman" w:eastAsiaTheme="minorEastAsia" w:hAnsi="Times New Roman" w:cs="Times New Roman"/>
        </w:rPr>
        <w:t>é</w:t>
      </w:r>
      <w:r w:rsidR="002466B6" w:rsidRPr="007325E5">
        <w:rPr>
          <w:rFonts w:ascii="Times New Roman" w:eastAsiaTheme="minorEastAsia" w:hAnsi="Times New Roman" w:cs="Times New Roman"/>
        </w:rPr>
        <w:t>,</w:t>
      </w:r>
      <w:r w:rsidR="00590285" w:rsidRPr="007325E5">
        <w:rPr>
          <w:rFonts w:ascii="Times New Roman" w:eastAsiaTheme="minorEastAsia" w:hAnsi="Times New Roman" w:cs="Times New Roman"/>
        </w:rPr>
        <w:t xml:space="preserve"> a</w:t>
      </w:r>
      <w:r w:rsidR="00B96038">
        <w:rPr>
          <w:rFonts w:ascii="Times New Roman" w:eastAsiaTheme="minorEastAsia" w:hAnsi="Times New Roman" w:cs="Times New Roman"/>
        </w:rPr>
        <w:t>j</w:t>
      </w:r>
      <w:r w:rsidR="006E593A" w:rsidRPr="007325E5">
        <w:rPr>
          <w:rFonts w:ascii="Times New Roman" w:eastAsiaTheme="minorEastAsia" w:hAnsi="Times New Roman" w:cs="Times New Roman"/>
        </w:rPr>
        <w:t xml:space="preserve"> keď</w:t>
      </w:r>
      <w:r w:rsidR="002466B6" w:rsidRPr="007325E5">
        <w:rPr>
          <w:rFonts w:ascii="Times New Roman" w:eastAsiaTheme="minorEastAsia" w:hAnsi="Times New Roman" w:cs="Times New Roman"/>
        </w:rPr>
        <w:t xml:space="preserve"> je</w:t>
      </w:r>
      <w:r w:rsidR="00590285" w:rsidRPr="007325E5">
        <w:rPr>
          <w:rFonts w:ascii="Times New Roman" w:eastAsiaTheme="minorEastAsia" w:hAnsi="Times New Roman" w:cs="Times New Roman"/>
        </w:rPr>
        <w:t xml:space="preserve"> použitá binárn</w:t>
      </w:r>
      <w:r w:rsidR="00B96038">
        <w:rPr>
          <w:rFonts w:ascii="Times New Roman" w:eastAsiaTheme="minorEastAsia" w:hAnsi="Times New Roman" w:cs="Times New Roman"/>
        </w:rPr>
        <w:t>e</w:t>
      </w:r>
      <w:r w:rsidR="00590285" w:rsidRPr="007325E5">
        <w:rPr>
          <w:rFonts w:ascii="Times New Roman" w:eastAsiaTheme="minorEastAsia" w:hAnsi="Times New Roman" w:cs="Times New Roman"/>
        </w:rPr>
        <w:t xml:space="preserve"> </w:t>
      </w:r>
      <w:r w:rsidR="00B96038">
        <w:rPr>
          <w:rFonts w:ascii="Times New Roman" w:eastAsiaTheme="minorEastAsia" w:hAnsi="Times New Roman" w:cs="Times New Roman"/>
        </w:rPr>
        <w:t>zobrazenie</w:t>
      </w:r>
      <w:r w:rsidR="00590285" w:rsidRPr="007325E5">
        <w:rPr>
          <w:rFonts w:ascii="Times New Roman" w:eastAsiaTheme="minorEastAsia" w:hAnsi="Times New Roman" w:cs="Times New Roman"/>
        </w:rPr>
        <w:t xml:space="preserve">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590285" w:rsidRPr="007325E5">
        <w:rPr>
          <w:rFonts w:ascii="Times New Roman" w:eastAsiaTheme="minorEastAsia" w:hAnsi="Times New Roman" w:cs="Times New Roman"/>
        </w:rPr>
        <w:t xml:space="preserve"> haldy</w:t>
      </w:r>
      <w:r w:rsidR="0016240C" w:rsidRPr="007325E5">
        <w:rPr>
          <w:rFonts w:ascii="Times New Roman" w:eastAsiaTheme="minorEastAsia" w:hAnsi="Times New Roman" w:cs="Times New Roman"/>
        </w:rPr>
        <w:t xml:space="preserve">, </w:t>
      </w:r>
      <w:r w:rsidR="002466B6" w:rsidRPr="007325E5">
        <w:rPr>
          <w:rFonts w:ascii="Times New Roman" w:eastAsiaTheme="minorEastAsia" w:hAnsi="Times New Roman" w:cs="Times New Roman"/>
        </w:rPr>
        <w:t xml:space="preserve"> </w:t>
      </w:r>
      <w:r w:rsidR="0016240C" w:rsidRPr="007325E5">
        <w:rPr>
          <w:rFonts w:ascii="Times New Roman" w:eastAsiaTheme="minorEastAsia" w:hAnsi="Times New Roman" w:cs="Times New Roman"/>
        </w:rPr>
        <w:t xml:space="preserve">aby mal každý prvok referenciu na </w:t>
      </w:r>
      <w:r w:rsidR="00DE301C" w:rsidRPr="007325E5">
        <w:rPr>
          <w:rFonts w:ascii="Times New Roman" w:eastAsiaTheme="minorEastAsia" w:hAnsi="Times New Roman" w:cs="Times New Roman"/>
        </w:rPr>
        <w:t>svojho priameho predka.</w:t>
      </w:r>
      <w:r w:rsidR="002E37EE" w:rsidRPr="007325E5">
        <w:rPr>
          <w:rFonts w:ascii="Times New Roman" w:eastAsiaTheme="minorEastAsia" w:hAnsi="Times New Roman" w:cs="Times New Roman"/>
        </w:rPr>
        <w:t xml:space="preserve"> Keďže</w:t>
      </w:r>
      <w:r w:rsidR="0009153B" w:rsidRPr="007325E5">
        <w:rPr>
          <w:rFonts w:ascii="Times New Roman" w:eastAsiaTheme="minorEastAsia" w:hAnsi="Times New Roman" w:cs="Times New Roman"/>
        </w:rPr>
        <w:t xml:space="preserve"> </w:t>
      </w:r>
      <w:r w:rsidR="002E37EE" w:rsidRPr="007325E5">
        <w:rPr>
          <w:rFonts w:ascii="Times New Roman" w:eastAsiaTheme="minorEastAsia" w:hAnsi="Times New Roman" w:cs="Times New Roman"/>
        </w:rPr>
        <w:t>o</w:t>
      </w:r>
      <w:r w:rsidR="00B15B66" w:rsidRPr="007325E5">
        <w:rPr>
          <w:rFonts w:ascii="Times New Roman" w:eastAsiaTheme="minorEastAsia" w:hAnsi="Times New Roman" w:cs="Times New Roman"/>
        </w:rPr>
        <w:t>perácie vlož, vyber minimum a spoj sú identické op</w:t>
      </w:r>
      <w:r w:rsidR="00542043" w:rsidRPr="007325E5">
        <w:rPr>
          <w:rFonts w:ascii="Times New Roman" w:eastAsiaTheme="minorEastAsia" w:hAnsi="Times New Roman" w:cs="Times New Roman"/>
        </w:rPr>
        <w:t xml:space="preserve">eráciám lenivej </w:t>
      </w:r>
      <w:r w:rsidR="0016380F" w:rsidRPr="007325E5">
        <w:rPr>
          <w:rFonts w:ascii="Times New Roman" w:eastAsiaTheme="minorEastAsia" w:hAnsi="Times New Roman" w:cs="Times New Roman"/>
        </w:rPr>
        <w:t>binomick</w:t>
      </w:r>
      <w:r w:rsidR="000E49FA" w:rsidRPr="007325E5">
        <w:rPr>
          <w:rFonts w:ascii="Times New Roman" w:eastAsiaTheme="minorEastAsia" w:hAnsi="Times New Roman" w:cs="Times New Roman"/>
        </w:rPr>
        <w:t>ej haldy</w:t>
      </w:r>
      <w:r w:rsidR="002E37EE" w:rsidRPr="007325E5">
        <w:rPr>
          <w:rFonts w:ascii="Times New Roman" w:eastAsiaTheme="minorEastAsia" w:hAnsi="Times New Roman" w:cs="Times New Roman"/>
        </w:rPr>
        <w:t>,</w:t>
      </w:r>
      <w:r w:rsidR="000E49FA" w:rsidRPr="007325E5">
        <w:rPr>
          <w:rFonts w:ascii="Times New Roman" w:eastAsiaTheme="minorEastAsia" w:hAnsi="Times New Roman" w:cs="Times New Roman"/>
        </w:rPr>
        <w:t xml:space="preserve"> nebudú popísané.</w:t>
      </w:r>
    </w:p>
    <w:p w14:paraId="173A3DD3" w14:textId="2341667B" w:rsidR="001E4E68" w:rsidRPr="008725F8" w:rsidRDefault="009C3B87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Rez</w:t>
      </w:r>
      <w:r w:rsidR="0086491C" w:rsidRPr="007325E5">
        <w:rPr>
          <w:rFonts w:ascii="Times New Roman" w:hAnsi="Times New Roman" w:cs="Times New Roman"/>
          <w:b/>
          <w:bCs/>
        </w:rPr>
        <w:t xml:space="preserve"> vo </w:t>
      </w:r>
      <w:proofErr w:type="spellStart"/>
      <w:r w:rsidR="00D86DA4">
        <w:rPr>
          <w:rFonts w:ascii="Times New Roman" w:hAnsi="Times New Roman" w:cs="Times New Roman"/>
          <w:b/>
          <w:bCs/>
        </w:rPr>
        <w:t>f</w:t>
      </w:r>
      <w:r w:rsidR="0086491C" w:rsidRPr="007325E5">
        <w:rPr>
          <w:rFonts w:ascii="Times New Roman" w:hAnsi="Times New Roman" w:cs="Times New Roman"/>
          <w:b/>
          <w:bCs/>
        </w:rPr>
        <w:t>ibonacciho</w:t>
      </w:r>
      <w:proofErr w:type="spellEnd"/>
      <w:r w:rsidR="0086491C" w:rsidRPr="007325E5">
        <w:rPr>
          <w:rFonts w:ascii="Times New Roman" w:hAnsi="Times New Roman" w:cs="Times New Roman"/>
          <w:b/>
          <w:bCs/>
        </w:rPr>
        <w:t xml:space="preserve"> halde</w:t>
      </w:r>
      <w:r w:rsidR="0086491C" w:rsidRPr="007325E5">
        <w:rPr>
          <w:rFonts w:ascii="Times New Roman" w:hAnsi="Times New Roman" w:cs="Times New Roman"/>
        </w:rPr>
        <w:t xml:space="preserve"> - prvok je vystrihnutý</w:t>
      </w:r>
      <w:r w:rsidR="00886F09" w:rsidRPr="007325E5">
        <w:rPr>
          <w:rFonts w:ascii="Times New Roman" w:hAnsi="Times New Roman" w:cs="Times New Roman"/>
        </w:rPr>
        <w:t xml:space="preserve"> zo stromu</w:t>
      </w:r>
      <w:r w:rsidR="00FF3CCB" w:rsidRPr="007325E5">
        <w:rPr>
          <w:rFonts w:ascii="Times New Roman" w:hAnsi="Times New Roman" w:cs="Times New Roman"/>
        </w:rPr>
        <w:t>,</w:t>
      </w:r>
      <w:r w:rsidR="00886F09" w:rsidRPr="007325E5">
        <w:rPr>
          <w:rFonts w:ascii="Times New Roman" w:hAnsi="Times New Roman" w:cs="Times New Roman"/>
        </w:rPr>
        <w:t xml:space="preserve"> </w:t>
      </w:r>
      <w:proofErr w:type="spellStart"/>
      <w:r w:rsidR="00886F09" w:rsidRPr="007325E5">
        <w:rPr>
          <w:rFonts w:ascii="Times New Roman" w:hAnsi="Times New Roman" w:cs="Times New Roman"/>
        </w:rPr>
        <w:t>o</w:t>
      </w:r>
      <w:r w:rsidR="00FF3CCB" w:rsidRPr="007325E5">
        <w:rPr>
          <w:rFonts w:ascii="Times New Roman" w:hAnsi="Times New Roman" w:cs="Times New Roman"/>
        </w:rPr>
        <w:t>d</w:t>
      </w:r>
      <w:r w:rsidR="00886F09" w:rsidRPr="007325E5">
        <w:rPr>
          <w:rFonts w:ascii="Times New Roman" w:hAnsi="Times New Roman" w:cs="Times New Roman"/>
        </w:rPr>
        <w:t>značený</w:t>
      </w:r>
      <w:proofErr w:type="spellEnd"/>
      <w:r w:rsidR="00FF3CCB" w:rsidRPr="007325E5">
        <w:rPr>
          <w:rFonts w:ascii="Times New Roman" w:hAnsi="Times New Roman" w:cs="Times New Roman"/>
        </w:rPr>
        <w:t xml:space="preserve"> a pridaný do </w:t>
      </w:r>
      <w:r w:rsidRPr="007325E5">
        <w:rPr>
          <w:rFonts w:ascii="Times New Roman" w:hAnsi="Times New Roman" w:cs="Times New Roman"/>
        </w:rPr>
        <w:t xml:space="preserve">lesa </w:t>
      </w:r>
      <w:r w:rsidR="0046005A" w:rsidRPr="007325E5">
        <w:rPr>
          <w:rFonts w:ascii="Times New Roman" w:hAnsi="Times New Roman" w:cs="Times New Roman"/>
        </w:rPr>
        <w:t>binomických</w:t>
      </w:r>
      <w:r w:rsidRPr="007325E5">
        <w:rPr>
          <w:rFonts w:ascii="Times New Roman" w:hAnsi="Times New Roman" w:cs="Times New Roman"/>
        </w:rPr>
        <w:t xml:space="preserve"> stromov</w:t>
      </w:r>
      <w:r w:rsidR="00886F09" w:rsidRPr="007325E5">
        <w:rPr>
          <w:rFonts w:ascii="Times New Roman" w:hAnsi="Times New Roman" w:cs="Times New Roman"/>
        </w:rPr>
        <w:t xml:space="preserve">. </w:t>
      </w:r>
      <w:r w:rsidR="00605E18" w:rsidRPr="007325E5">
        <w:rPr>
          <w:rFonts w:ascii="Times New Roman" w:hAnsi="Times New Roman" w:cs="Times New Roman"/>
        </w:rPr>
        <w:t xml:space="preserve">Ak priamy predok tohto prvku nebol </w:t>
      </w:r>
      <w:r w:rsidR="00FF3CCB" w:rsidRPr="007325E5">
        <w:rPr>
          <w:rFonts w:ascii="Times New Roman" w:hAnsi="Times New Roman" w:cs="Times New Roman"/>
        </w:rPr>
        <w:t>označený, je označený</w:t>
      </w:r>
      <w:r w:rsidR="00370735">
        <w:rPr>
          <w:rFonts w:ascii="Times New Roman" w:hAnsi="Times New Roman" w:cs="Times New Roman"/>
        </w:rPr>
        <w:t>,</w:t>
      </w:r>
      <w:r w:rsidR="00FF3CCB" w:rsidRPr="007325E5">
        <w:rPr>
          <w:rFonts w:ascii="Times New Roman" w:hAnsi="Times New Roman" w:cs="Times New Roman"/>
        </w:rPr>
        <w:t xml:space="preserve"> </w:t>
      </w:r>
      <w:r w:rsidR="00370735">
        <w:rPr>
          <w:rFonts w:ascii="Times New Roman" w:hAnsi="Times New Roman" w:cs="Times New Roman"/>
        </w:rPr>
        <w:t>i</w:t>
      </w:r>
      <w:r w:rsidR="00FF3CCB" w:rsidRPr="007325E5">
        <w:rPr>
          <w:rFonts w:ascii="Times New Roman" w:hAnsi="Times New Roman" w:cs="Times New Roman"/>
        </w:rPr>
        <w:t>nak je</w:t>
      </w:r>
      <w:r w:rsidR="00097924">
        <w:rPr>
          <w:rFonts w:ascii="Times New Roman" w:hAnsi="Times New Roman" w:cs="Times New Roman"/>
        </w:rPr>
        <w:t xml:space="preserve"> </w:t>
      </w:r>
      <w:r w:rsidR="00370735">
        <w:rPr>
          <w:rFonts w:ascii="Times New Roman" w:hAnsi="Times New Roman" w:cs="Times New Roman"/>
        </w:rPr>
        <w:t>nad týmto prvkom vykonaný rez</w:t>
      </w:r>
      <w:r w:rsidR="00FA3729" w:rsidRPr="007325E5">
        <w:rPr>
          <w:rFonts w:ascii="Times New Roman" w:hAnsi="Times New Roman" w:cs="Times New Roman"/>
        </w:rPr>
        <w:t>.</w:t>
      </w:r>
      <w:r w:rsidR="00FF3CCB" w:rsidRPr="007325E5">
        <w:rPr>
          <w:rFonts w:ascii="Times New Roman" w:hAnsi="Times New Roman" w:cs="Times New Roman"/>
        </w:rPr>
        <w:t xml:space="preserve"> </w:t>
      </w:r>
      <w:r w:rsidR="00BE224C">
        <w:rPr>
          <w:rFonts w:ascii="Times New Roman" w:hAnsi="Times New Roman" w:cs="Times New Roman"/>
        </w:rPr>
        <w:t>Takúto postupno</w:t>
      </w:r>
      <w:r w:rsidR="00DE1205">
        <w:rPr>
          <w:rFonts w:ascii="Times New Roman" w:hAnsi="Times New Roman" w:cs="Times New Roman"/>
        </w:rPr>
        <w:t>sť rezov nazývame sériovým rezom.</w:t>
      </w:r>
    </w:p>
    <w:p w14:paraId="226DFB8F" w14:textId="6B70AA58" w:rsidR="00E353A0" w:rsidRPr="007325E5" w:rsidRDefault="009D2039" w:rsidP="006F4D4E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- operácia </w:t>
      </w:r>
      <w:r w:rsidR="001E4E68" w:rsidRPr="007325E5">
        <w:rPr>
          <w:rFonts w:ascii="Times New Roman" w:hAnsi="Times New Roman" w:cs="Times New Roman"/>
        </w:rPr>
        <w:t xml:space="preserve">funguje </w:t>
      </w:r>
      <w:r w:rsidR="00BF7866" w:rsidRPr="007325E5">
        <w:rPr>
          <w:rFonts w:ascii="Times New Roman" w:hAnsi="Times New Roman" w:cs="Times New Roman"/>
        </w:rPr>
        <w:t xml:space="preserve">rovnako ako pri binomickej halde, </w:t>
      </w:r>
      <w:r w:rsidR="00336685" w:rsidRPr="007325E5">
        <w:rPr>
          <w:rFonts w:ascii="Times New Roman" w:hAnsi="Times New Roman" w:cs="Times New Roman"/>
        </w:rPr>
        <w:t>ale</w:t>
      </w:r>
      <w:r w:rsidR="00BF7866" w:rsidRPr="007325E5">
        <w:rPr>
          <w:rFonts w:ascii="Times New Roman" w:hAnsi="Times New Roman" w:cs="Times New Roman"/>
        </w:rPr>
        <w:t xml:space="preserve"> </w:t>
      </w:r>
      <w:r w:rsidR="00336685" w:rsidRPr="007325E5">
        <w:rPr>
          <w:rFonts w:ascii="Times New Roman" w:hAnsi="Times New Roman" w:cs="Times New Roman"/>
        </w:rPr>
        <w:t xml:space="preserve">nad prvkom I je vykonaný rez. </w:t>
      </w:r>
      <w:r w:rsidR="00E353A0" w:rsidRPr="007325E5">
        <w:rPr>
          <w:rFonts w:ascii="Times New Roman" w:hAnsi="Times New Roman" w:cs="Times New Roman"/>
        </w:rPr>
        <w:t>Časová náročnosť</w:t>
      </w:r>
      <w:r w:rsidR="008A3F61" w:rsidRPr="007325E5">
        <w:rPr>
          <w:rFonts w:ascii="Times New Roman" w:hAnsi="Times New Roman" w:cs="Times New Roman"/>
        </w:rPr>
        <w:t xml:space="preserve"> v najhoršom prípade</w:t>
      </w:r>
      <w:r w:rsidR="00E353A0" w:rsidRPr="007325E5">
        <w:rPr>
          <w:rFonts w:ascii="Times New Roman" w:hAnsi="Times New Roman" w:cs="Times New Roman"/>
        </w:rPr>
        <w:t xml:space="preserve"> </w:t>
      </w:r>
      <w:r w:rsidR="008A3F61" w:rsidRPr="007325E5">
        <w:rPr>
          <w:rFonts w:ascii="Times New Roman" w:hAnsi="Times New Roman" w:cs="Times New Roman"/>
        </w:rPr>
        <w:t>sa zvyšuje na</w:t>
      </w:r>
      <w:r w:rsidR="00E353A0"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8A3F61" w:rsidRPr="007325E5">
        <w:rPr>
          <w:rFonts w:ascii="Times New Roman" w:hAnsi="Times New Roman" w:cs="Times New Roman"/>
        </w:rPr>
        <w:t xml:space="preserve">, no v amortizovanom čase je to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E353A0" w:rsidRPr="007325E5">
        <w:rPr>
          <w:rFonts w:ascii="Times New Roman" w:hAnsi="Times New Roman" w:cs="Times New Roman"/>
        </w:rPr>
        <w:t>.</w:t>
      </w:r>
    </w:p>
    <w:p w14:paraId="295EB5DF" w14:textId="76367D0C" w:rsidR="00134980" w:rsidRPr="007325E5" w:rsidRDefault="008F0C34" w:rsidP="006F4D4E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A64F10" w:rsidRPr="007325E5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A43039" w:rsidRPr="007325E5">
        <w:rPr>
          <w:rFonts w:ascii="Times New Roman" w:hAnsi="Times New Roman" w:cs="Times New Roman"/>
        </w:rPr>
        <w:t xml:space="preserve"> - operácia prebieha </w:t>
      </w:r>
      <w:r w:rsidR="006D2A8E" w:rsidRPr="007325E5">
        <w:rPr>
          <w:rFonts w:ascii="Times New Roman" w:hAnsi="Times New Roman" w:cs="Times New Roman"/>
        </w:rPr>
        <w:t>podobne</w:t>
      </w:r>
      <w:r w:rsidR="00A43039" w:rsidRPr="007325E5">
        <w:rPr>
          <w:rFonts w:ascii="Times New Roman" w:hAnsi="Times New Roman" w:cs="Times New Roman"/>
        </w:rPr>
        <w:t xml:space="preserve"> ako pri lenivej </w:t>
      </w:r>
      <w:r w:rsidR="0046005A" w:rsidRPr="007325E5">
        <w:rPr>
          <w:rFonts w:ascii="Times New Roman" w:hAnsi="Times New Roman" w:cs="Times New Roman"/>
        </w:rPr>
        <w:t>binomickej</w:t>
      </w:r>
      <w:r w:rsidR="00A43039" w:rsidRPr="007325E5">
        <w:rPr>
          <w:rFonts w:ascii="Times New Roman" w:hAnsi="Times New Roman" w:cs="Times New Roman"/>
        </w:rPr>
        <w:t xml:space="preserve"> halde</w:t>
      </w:r>
      <w:r w:rsidR="006D2A8E" w:rsidRPr="007325E5">
        <w:rPr>
          <w:rFonts w:ascii="Times New Roman" w:hAnsi="Times New Roman" w:cs="Times New Roman"/>
        </w:rPr>
        <w:t>. Prvku</w:t>
      </w:r>
      <w:r w:rsidR="00CE56DD" w:rsidRPr="007325E5">
        <w:rPr>
          <w:rFonts w:ascii="Times New Roman" w:eastAsiaTheme="minorEastAsia" w:hAnsi="Times New Roman" w:cs="Times New Roman"/>
        </w:rPr>
        <w:t xml:space="preserve"> </w:t>
      </w:r>
      <w:r w:rsidR="00A64F10" w:rsidRPr="007325E5">
        <w:rPr>
          <w:rFonts w:ascii="Times New Roman" w:eastAsiaTheme="minorEastAsia" w:hAnsi="Times New Roman" w:cs="Times New Roman"/>
        </w:rPr>
        <w:t>I</w:t>
      </w:r>
      <w:r w:rsidR="00CE56DD" w:rsidRPr="007325E5">
        <w:rPr>
          <w:rFonts w:ascii="Times New Roman" w:eastAsiaTheme="minorEastAsia" w:hAnsi="Times New Roman" w:cs="Times New Roman"/>
        </w:rPr>
        <w:t xml:space="preserve"> je zmenená priorita. Ak sa priorita zvýšila, </w:t>
      </w:r>
      <w:r w:rsidR="00CA4E6B" w:rsidRPr="007325E5">
        <w:rPr>
          <w:rFonts w:ascii="Times New Roman" w:eastAsiaTheme="minorEastAsia" w:hAnsi="Times New Roman" w:cs="Times New Roman"/>
        </w:rPr>
        <w:t xml:space="preserve">je nad prvkom vykonaný rez. </w:t>
      </w:r>
      <w:r w:rsidR="006E4BF8" w:rsidRPr="007325E5">
        <w:rPr>
          <w:rFonts w:ascii="Times New Roman" w:eastAsiaTheme="minorEastAsia" w:hAnsi="Times New Roman" w:cs="Times New Roman"/>
        </w:rPr>
        <w:t>T</w:t>
      </w:r>
      <w:r w:rsidR="00521444" w:rsidRPr="007325E5">
        <w:rPr>
          <w:rFonts w:ascii="Times New Roman" w:eastAsiaTheme="minorEastAsia" w:hAnsi="Times New Roman" w:cs="Times New Roman"/>
        </w:rPr>
        <w:t xml:space="preserve">oto má </w:t>
      </w:r>
      <w:r w:rsidR="00893B67" w:rsidRPr="007325E5">
        <w:rPr>
          <w:rFonts w:ascii="Times New Roman" w:eastAsiaTheme="minorEastAsia" w:hAnsi="Times New Roman" w:cs="Times New Roman"/>
        </w:rPr>
        <w:t>časovú náročnosť</w:t>
      </w:r>
      <w:r w:rsidR="00162C8D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AB1F0D" w:rsidRPr="007325E5">
        <w:rPr>
          <w:rFonts w:ascii="Times New Roman" w:eastAsiaTheme="minorEastAsia" w:hAnsi="Times New Roman" w:cs="Times New Roman"/>
        </w:rPr>
        <w:t>, ale</w:t>
      </w:r>
      <w:r w:rsidR="00893B67" w:rsidRPr="007325E5">
        <w:rPr>
          <w:rFonts w:ascii="Times New Roman" w:eastAsiaTheme="minorEastAsia" w:hAnsi="Times New Roman" w:cs="Times New Roman"/>
        </w:rPr>
        <w:t xml:space="preserve"> v</w:t>
      </w:r>
      <w:r w:rsidR="00C10E4F" w:rsidRPr="007325E5">
        <w:rPr>
          <w:rFonts w:ascii="Times New Roman" w:eastAsiaTheme="minorEastAsia" w:hAnsi="Times New Roman" w:cs="Times New Roman"/>
        </w:rPr>
        <w:t> </w:t>
      </w:r>
      <w:r w:rsidR="00893B67" w:rsidRPr="007325E5">
        <w:rPr>
          <w:rFonts w:ascii="Times New Roman" w:eastAsiaTheme="minorEastAsia" w:hAnsi="Times New Roman" w:cs="Times New Roman"/>
        </w:rPr>
        <w:t>amortizo</w:t>
      </w:r>
      <w:r w:rsidR="00C10E4F" w:rsidRPr="007325E5">
        <w:rPr>
          <w:rFonts w:ascii="Times New Roman" w:eastAsiaTheme="minorEastAsia" w:hAnsi="Times New Roman" w:cs="Times New Roman"/>
        </w:rPr>
        <w:t xml:space="preserve">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AB1F0D" w:rsidRPr="007325E5">
        <w:rPr>
          <w:rFonts w:ascii="Times New Roman" w:eastAsiaTheme="minorEastAsia" w:hAnsi="Times New Roman" w:cs="Times New Roman"/>
        </w:rPr>
        <w:t xml:space="preserve">. </w:t>
      </w:r>
      <w:r w:rsidR="0012473C" w:rsidRPr="007325E5">
        <w:rPr>
          <w:rFonts w:ascii="Times New Roman" w:eastAsiaTheme="minorEastAsia" w:hAnsi="Times New Roman" w:cs="Times New Roman"/>
        </w:rPr>
        <w:t xml:space="preserve">V prípade, že </w:t>
      </w:r>
      <w:r w:rsidR="0002126E" w:rsidRPr="007325E5">
        <w:rPr>
          <w:rFonts w:ascii="Times New Roman" w:eastAsiaTheme="minorEastAsia" w:hAnsi="Times New Roman" w:cs="Times New Roman"/>
        </w:rPr>
        <w:t xml:space="preserve">sa priorita znížila, </w:t>
      </w:r>
      <w:r w:rsidR="00CA4E6B" w:rsidRPr="007325E5">
        <w:rPr>
          <w:rFonts w:ascii="Times New Roman" w:eastAsiaTheme="minorEastAsia" w:hAnsi="Times New Roman" w:cs="Times New Roman"/>
        </w:rPr>
        <w:t xml:space="preserve">je </w:t>
      </w:r>
      <w:r w:rsidR="00BE17CA" w:rsidRPr="007325E5">
        <w:rPr>
          <w:rFonts w:ascii="Times New Roman" w:eastAsiaTheme="minorEastAsia" w:hAnsi="Times New Roman" w:cs="Times New Roman"/>
        </w:rPr>
        <w:t xml:space="preserve">postupne </w:t>
      </w:r>
      <w:r w:rsidR="00CA4E6B" w:rsidRPr="007325E5">
        <w:rPr>
          <w:rFonts w:ascii="Times New Roman" w:eastAsiaTheme="minorEastAsia" w:hAnsi="Times New Roman" w:cs="Times New Roman"/>
        </w:rPr>
        <w:t xml:space="preserve">nad </w:t>
      </w:r>
      <w:r w:rsidR="00BE17CA" w:rsidRPr="007325E5">
        <w:rPr>
          <w:rFonts w:ascii="Times New Roman" w:eastAsiaTheme="minorEastAsia" w:hAnsi="Times New Roman" w:cs="Times New Roman"/>
        </w:rPr>
        <w:t>potomk</w:t>
      </w:r>
      <w:r w:rsidR="00CA4E6B" w:rsidRPr="007325E5">
        <w:rPr>
          <w:rFonts w:ascii="Times New Roman" w:eastAsiaTheme="minorEastAsia" w:hAnsi="Times New Roman" w:cs="Times New Roman"/>
        </w:rPr>
        <w:t>ami</w:t>
      </w:r>
      <w:r w:rsidR="00BE17CA" w:rsidRPr="007325E5">
        <w:rPr>
          <w:rFonts w:ascii="Times New Roman" w:eastAsiaTheme="minorEastAsia" w:hAnsi="Times New Roman" w:cs="Times New Roman"/>
        </w:rPr>
        <w:t xml:space="preserve">  prvku, ktorí majú vyššiu </w:t>
      </w:r>
      <w:r w:rsidR="00A911A4" w:rsidRPr="007325E5">
        <w:rPr>
          <w:rFonts w:ascii="Times New Roman" w:eastAsiaTheme="minorEastAsia" w:hAnsi="Times New Roman" w:cs="Times New Roman"/>
        </w:rPr>
        <w:t>prioritu ako tento prvok</w:t>
      </w:r>
      <w:r w:rsidR="00B85813" w:rsidRPr="007325E5">
        <w:rPr>
          <w:rFonts w:ascii="Times New Roman" w:eastAsiaTheme="minorEastAsia" w:hAnsi="Times New Roman" w:cs="Times New Roman"/>
        </w:rPr>
        <w:t xml:space="preserve">, </w:t>
      </w:r>
      <w:r w:rsidR="00CA4E6B" w:rsidRPr="007325E5">
        <w:rPr>
          <w:rFonts w:ascii="Times New Roman" w:eastAsiaTheme="minorEastAsia" w:hAnsi="Times New Roman" w:cs="Times New Roman"/>
        </w:rPr>
        <w:t>vykonaný rez</w:t>
      </w:r>
      <w:r w:rsidR="00D52A34" w:rsidRPr="007325E5">
        <w:rPr>
          <w:rFonts w:ascii="Times New Roman" w:eastAsiaTheme="minorEastAsia" w:hAnsi="Times New Roman" w:cs="Times New Roman"/>
        </w:rPr>
        <w:t xml:space="preserve">. </w:t>
      </w:r>
      <w:r w:rsidR="006E4BF8" w:rsidRPr="007325E5">
        <w:rPr>
          <w:rFonts w:ascii="Times New Roman" w:eastAsiaTheme="minorEastAsia" w:hAnsi="Times New Roman" w:cs="Times New Roman"/>
        </w:rPr>
        <w:t>Tento postup je</w:t>
      </w:r>
      <w:r w:rsidR="00AB1F0D" w:rsidRPr="007325E5">
        <w:rPr>
          <w:rFonts w:ascii="Times New Roman" w:eastAsiaTheme="minorEastAsia" w:hAnsi="Times New Roman" w:cs="Times New Roman"/>
        </w:rPr>
        <w:t xml:space="preserve"> možné </w:t>
      </w:r>
      <w:r w:rsidR="00DB5E76" w:rsidRPr="007325E5">
        <w:rPr>
          <w:rFonts w:ascii="Times New Roman" w:eastAsiaTheme="minorEastAsia" w:hAnsi="Times New Roman" w:cs="Times New Roman"/>
        </w:rPr>
        <w:t xml:space="preserve">brať, ako keby sme zvýšili prioritu všetkým </w:t>
      </w:r>
      <w:r w:rsidR="004F44EE" w:rsidRPr="007325E5">
        <w:rPr>
          <w:rFonts w:ascii="Times New Roman" w:eastAsiaTheme="minorEastAsia" w:hAnsi="Times New Roman" w:cs="Times New Roman"/>
        </w:rPr>
        <w:t xml:space="preserve">potomkom prvku </w:t>
      </w:r>
      <w:r w:rsidR="00A64F10" w:rsidRPr="007325E5">
        <w:rPr>
          <w:rFonts w:ascii="Times New Roman" w:eastAsiaTheme="minorEastAsia" w:hAnsi="Times New Roman" w:cs="Times New Roman"/>
        </w:rPr>
        <w:t>I</w:t>
      </w:r>
      <w:r w:rsidR="004F44EE" w:rsidRPr="007325E5">
        <w:rPr>
          <w:rFonts w:ascii="Times New Roman" w:eastAsiaTheme="minorEastAsia" w:hAnsi="Times New Roman" w:cs="Times New Roman"/>
        </w:rPr>
        <w:t xml:space="preserve">, čo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0B0D12" w:rsidRPr="007325E5">
        <w:rPr>
          <w:rFonts w:ascii="Times New Roman" w:eastAsiaTheme="minorEastAsia" w:hAnsi="Times New Roman" w:cs="Times New Roman"/>
        </w:rPr>
        <w:t>.</w:t>
      </w:r>
      <w:r w:rsidR="002A3F7D" w:rsidRPr="007325E5">
        <w:rPr>
          <w:rFonts w:ascii="Times New Roman" w:eastAsiaTheme="minorEastAsia" w:hAnsi="Times New Roman" w:cs="Times New Roman"/>
        </w:rPr>
        <w:t xml:space="preserve"> </w:t>
      </w:r>
      <w:r w:rsidR="009970D1" w:rsidRPr="007325E5">
        <w:rPr>
          <w:rFonts w:ascii="Times New Roman" w:eastAsiaTheme="minorEastAsia" w:hAnsi="Times New Roman" w:cs="Times New Roman"/>
        </w:rPr>
        <w:t xml:space="preserve">Táto náročnosť </w:t>
      </w:r>
      <w:r w:rsidR="00E116C6" w:rsidRPr="007325E5">
        <w:rPr>
          <w:rFonts w:ascii="Times New Roman" w:eastAsiaTheme="minorEastAsia" w:hAnsi="Times New Roman" w:cs="Times New Roman"/>
        </w:rPr>
        <w:t>bude</w:t>
      </w:r>
      <w:r w:rsidR="009970D1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116C6" w:rsidRPr="007325E5">
        <w:rPr>
          <w:rFonts w:ascii="Times New Roman" w:eastAsiaTheme="minorEastAsia" w:hAnsi="Times New Roman" w:cs="Times New Roman"/>
        </w:rPr>
        <w:t xml:space="preserve"> aj v najhoršom prípade</w:t>
      </w:r>
      <w:r w:rsidR="009970D1" w:rsidRPr="007325E5">
        <w:rPr>
          <w:rFonts w:ascii="Times New Roman" w:eastAsiaTheme="minorEastAsia" w:hAnsi="Times New Roman" w:cs="Times New Roman"/>
        </w:rPr>
        <w:t xml:space="preserve">, nakoľko </w:t>
      </w:r>
      <w:r w:rsidR="00BA6010" w:rsidRPr="007325E5">
        <w:rPr>
          <w:rFonts w:ascii="Times New Roman" w:eastAsiaTheme="minorEastAsia" w:hAnsi="Times New Roman" w:cs="Times New Roman"/>
        </w:rPr>
        <w:t>je</w:t>
      </w:r>
      <w:r w:rsidR="004326C8" w:rsidRPr="007325E5">
        <w:rPr>
          <w:rFonts w:ascii="Times New Roman" w:eastAsiaTheme="minorEastAsia" w:hAnsi="Times New Roman" w:cs="Times New Roman"/>
        </w:rPr>
        <w:t xml:space="preserve"> po druhom reze jeho potomka vykonaný rez aj nad </w:t>
      </w:r>
      <w:r w:rsidR="00BA6010" w:rsidRPr="007325E5">
        <w:rPr>
          <w:rFonts w:ascii="Times New Roman" w:eastAsiaTheme="minorEastAsia" w:hAnsi="Times New Roman" w:cs="Times New Roman"/>
        </w:rPr>
        <w:t>samotným</w:t>
      </w:r>
      <w:r w:rsidR="004326C8" w:rsidRPr="007325E5">
        <w:rPr>
          <w:rFonts w:ascii="Times New Roman" w:eastAsiaTheme="minorEastAsia" w:hAnsi="Times New Roman" w:cs="Times New Roman"/>
        </w:rPr>
        <w:t xml:space="preserve"> prvko</w:t>
      </w:r>
      <w:r w:rsidR="00E116C6" w:rsidRPr="007325E5">
        <w:rPr>
          <w:rFonts w:ascii="Times New Roman" w:eastAsiaTheme="minorEastAsia" w:hAnsi="Times New Roman" w:cs="Times New Roman"/>
        </w:rPr>
        <w:t>m, č</w:t>
      </w:r>
      <w:r w:rsidR="00BA6010" w:rsidRPr="007325E5">
        <w:rPr>
          <w:rFonts w:ascii="Times New Roman" w:eastAsiaTheme="minorEastAsia" w:hAnsi="Times New Roman" w:cs="Times New Roman"/>
        </w:rPr>
        <w:t>ím sa</w:t>
      </w:r>
      <w:r w:rsidR="00E116C6" w:rsidRPr="007325E5">
        <w:rPr>
          <w:rFonts w:ascii="Times New Roman" w:eastAsiaTheme="minorEastAsia" w:hAnsi="Times New Roman" w:cs="Times New Roman"/>
        </w:rPr>
        <w:t xml:space="preserve"> zabráni ďalším</w:t>
      </w:r>
      <w:r w:rsidR="00BA6010" w:rsidRPr="007325E5">
        <w:rPr>
          <w:rFonts w:ascii="Times New Roman" w:eastAsiaTheme="minorEastAsia" w:hAnsi="Times New Roman" w:cs="Times New Roman"/>
        </w:rPr>
        <w:t xml:space="preserve"> sériovým</w:t>
      </w:r>
      <w:r w:rsidR="00E116C6" w:rsidRPr="007325E5">
        <w:rPr>
          <w:rFonts w:ascii="Times New Roman" w:eastAsiaTheme="minorEastAsia" w:hAnsi="Times New Roman" w:cs="Times New Roman"/>
        </w:rPr>
        <w:t xml:space="preserve"> rezom</w:t>
      </w:r>
      <w:r w:rsidR="002D6474" w:rsidRPr="007325E5">
        <w:rPr>
          <w:rFonts w:ascii="Times New Roman" w:eastAsiaTheme="minorEastAsia" w:hAnsi="Times New Roman" w:cs="Times New Roman"/>
        </w:rPr>
        <w:t>.</w:t>
      </w:r>
    </w:p>
    <w:p w14:paraId="7BE26BA8" w14:textId="5C6AC4C9" w:rsidR="009B5EAD" w:rsidRDefault="00385657" w:rsidP="00D63B7D">
      <w:pPr>
        <w:spacing w:after="120" w:line="360" w:lineRule="auto"/>
        <w:ind w:right="0"/>
        <w:jc w:val="center"/>
      </w:pPr>
      <w:r>
        <w:object w:dxaOrig="7531" w:dyaOrig="3196" w14:anchorId="34C749E6">
          <v:shape id="_x0000_i1032" type="#_x0000_t75" style="width:376.5pt;height:159.75pt" o:ole="">
            <v:imagedata r:id="rId26" o:title=""/>
          </v:shape>
          <o:OLEObject Type="Embed" ProgID="Visio.Drawing.15" ShapeID="_x0000_i1032" DrawAspect="Content" ObjectID="_1681035135" r:id="rId27"/>
        </w:object>
      </w:r>
    </w:p>
    <w:p w14:paraId="5E298222" w14:textId="4A25B3B6" w:rsidR="00D63B7D" w:rsidRPr="00D63B7D" w:rsidRDefault="00D63B7D" w:rsidP="00D63B7D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1" w:name="_Toc70347372"/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385657">
        <w:rPr>
          <w:rFonts w:ascii="Times New Roman" w:hAnsi="Times New Roman" w:cs="Times New Roman"/>
          <w:i w:val="0"/>
          <w:iCs w:val="0"/>
          <w:sz w:val="24"/>
          <w:szCs w:val="24"/>
        </w:rPr>
        <w:t>. Zvýšenie priority prvku 19</w:t>
      </w:r>
      <w:bookmarkEnd w:id="21"/>
    </w:p>
    <w:p w14:paraId="19EDB9F2" w14:textId="0501A37F" w:rsidR="00D3217F" w:rsidRDefault="00C41AFB" w:rsidP="00D63B7D">
      <w:pPr>
        <w:spacing w:after="120" w:line="360" w:lineRule="auto"/>
        <w:ind w:right="0"/>
        <w:jc w:val="center"/>
      </w:pPr>
      <w:r>
        <w:object w:dxaOrig="8401" w:dyaOrig="3180" w14:anchorId="4F7635FA">
          <v:shape id="_x0000_i1033" type="#_x0000_t75" style="width:420pt;height:159pt" o:ole="">
            <v:imagedata r:id="rId28" o:title=""/>
          </v:shape>
          <o:OLEObject Type="Embed" ProgID="Visio.Drawing.15" ShapeID="_x0000_i1033" DrawAspect="Content" ObjectID="_1681035136" r:id="rId29"/>
        </w:object>
      </w:r>
    </w:p>
    <w:p w14:paraId="3B65475F" w14:textId="05268C7E" w:rsidR="00D63B7D" w:rsidRPr="00D63B7D" w:rsidRDefault="00D63B7D" w:rsidP="00D63B7D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2" w:name="_Toc70347373"/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9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1AF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Zvýšenie priority prvku 12 a sériový rez nad prvkom 11</w:t>
      </w:r>
      <w:bookmarkEnd w:id="22"/>
    </w:p>
    <w:p w14:paraId="45ED4AB9" w14:textId="5BFCB408" w:rsidR="00114847" w:rsidRPr="008F5F4D" w:rsidRDefault="000C3F43" w:rsidP="00FF48B9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3" w:name="_Toc69988327"/>
      <w:r>
        <w:rPr>
          <w:rFonts w:ascii="Times New Roman" w:eastAsiaTheme="minorEastAsia" w:hAnsi="Times New Roman" w:cs="Times New Roman"/>
          <w:sz w:val="28"/>
          <w:szCs w:val="28"/>
        </w:rPr>
        <w:t>Úrovňová p</w:t>
      </w:r>
      <w:r w:rsidR="00114847" w:rsidRPr="008F5F4D">
        <w:rPr>
          <w:rFonts w:ascii="Times New Roman" w:eastAsiaTheme="minorEastAsia" w:hAnsi="Times New Roman" w:cs="Times New Roman"/>
          <w:sz w:val="28"/>
          <w:szCs w:val="28"/>
        </w:rPr>
        <w:t>árovacia halda</w:t>
      </w:r>
      <w:bookmarkEnd w:id="23"/>
    </w:p>
    <w:p w14:paraId="3B587007" w14:textId="2624315C" w:rsidR="00114847" w:rsidRPr="007325E5" w:rsidRDefault="00114847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 xml:space="preserve">Párovacia halda na základe úrovní je variácia lenivej binomickej haldy, ktorá upravuje úrovne jednotlivých binomických stromov po </w:t>
      </w:r>
      <w:r w:rsidR="00B20BBD" w:rsidRPr="007325E5">
        <w:rPr>
          <w:rFonts w:ascii="Times New Roman" w:hAnsi="Times New Roman" w:cs="Times New Roman"/>
        </w:rPr>
        <w:t>vystrihnutí</w:t>
      </w:r>
      <w:r w:rsidRPr="007325E5">
        <w:rPr>
          <w:rFonts w:ascii="Times New Roman" w:hAnsi="Times New Roman" w:cs="Times New Roman"/>
        </w:rPr>
        <w:t xml:space="preserve"> prvku</w:t>
      </w:r>
      <w:r w:rsidR="002E6C11">
        <w:rPr>
          <w:rFonts w:ascii="Times New Roman" w:hAnsi="Times New Roman" w:cs="Times New Roman"/>
        </w:rPr>
        <w:t>, čím sa</w:t>
      </w:r>
      <w:r w:rsidRPr="007325E5">
        <w:rPr>
          <w:rFonts w:ascii="Times New Roman" w:hAnsi="Times New Roman" w:cs="Times New Roman"/>
        </w:rPr>
        <w:t xml:space="preserve"> </w:t>
      </w:r>
      <w:r w:rsidR="002E6C11" w:rsidRPr="007325E5">
        <w:rPr>
          <w:rFonts w:ascii="Times New Roman" w:hAnsi="Times New Roman" w:cs="Times New Roman"/>
        </w:rPr>
        <w:t>zachová</w:t>
      </w:r>
      <w:r w:rsidR="002E6C11">
        <w:rPr>
          <w:rFonts w:ascii="Times New Roman" w:hAnsi="Times New Roman" w:cs="Times New Roman"/>
        </w:rPr>
        <w:t>v</w:t>
      </w:r>
      <w:r w:rsidR="002E6C11" w:rsidRPr="007325E5">
        <w:rPr>
          <w:rFonts w:ascii="Times New Roman" w:hAnsi="Times New Roman" w:cs="Times New Roman"/>
        </w:rPr>
        <w:t>a</w:t>
      </w:r>
      <w:r w:rsidRPr="007325E5">
        <w:rPr>
          <w:rFonts w:ascii="Times New Roman" w:hAnsi="Times New Roman" w:cs="Times New Roman"/>
        </w:rPr>
        <w:t xml:space="preserve"> efektívnosť </w:t>
      </w:r>
      <w:r w:rsidR="00DD1653" w:rsidRPr="007325E5">
        <w:rPr>
          <w:rFonts w:ascii="Times New Roman" w:hAnsi="Times New Roman" w:cs="Times New Roman"/>
        </w:rPr>
        <w:t>zlučovania</w:t>
      </w:r>
      <w:r w:rsidR="00B20BBD" w:rsidRPr="007325E5">
        <w:rPr>
          <w:rFonts w:ascii="Times New Roman" w:hAnsi="Times New Roman" w:cs="Times New Roman"/>
        </w:rPr>
        <w:t>.</w:t>
      </w:r>
      <w:r w:rsidR="00AD05C1" w:rsidRPr="007325E5">
        <w:rPr>
          <w:rFonts w:ascii="Times New Roman" w:hAnsi="Times New Roman" w:cs="Times New Roman"/>
        </w:rPr>
        <w:t xml:space="preserve"> Táto hald</w:t>
      </w:r>
      <w:r w:rsidR="003C65E0">
        <w:rPr>
          <w:rFonts w:ascii="Times New Roman" w:hAnsi="Times New Roman" w:cs="Times New Roman"/>
        </w:rPr>
        <w:t>a</w:t>
      </w:r>
      <w:r w:rsidR="00AD05C1" w:rsidRPr="007325E5">
        <w:rPr>
          <w:rFonts w:ascii="Times New Roman" w:hAnsi="Times New Roman" w:cs="Times New Roman"/>
        </w:rPr>
        <w:t xml:space="preserve"> je efektívne implementovaná binárnou </w:t>
      </w:r>
      <w:r w:rsidR="002F628D" w:rsidRPr="007325E5">
        <w:rPr>
          <w:rFonts w:ascii="Times New Roman" w:hAnsi="Times New Roman" w:cs="Times New Roman"/>
        </w:rPr>
        <w:t>reprezentáciou, nakoľko nie je potrebný prístup k priamemu pred</w:t>
      </w:r>
      <w:r w:rsidR="00CD57D2" w:rsidRPr="007325E5">
        <w:rPr>
          <w:rFonts w:ascii="Times New Roman" w:hAnsi="Times New Roman" w:cs="Times New Roman"/>
        </w:rPr>
        <w:t>kovi</w:t>
      </w:r>
      <w:r w:rsidR="002F628D" w:rsidRPr="007325E5">
        <w:rPr>
          <w:rFonts w:ascii="Times New Roman" w:hAnsi="Times New Roman" w:cs="Times New Roman"/>
        </w:rPr>
        <w:t>.</w:t>
      </w:r>
    </w:p>
    <w:p w14:paraId="4350F4A7" w14:textId="15219F2B" w:rsidR="00731F52" w:rsidRPr="007325E5" w:rsidRDefault="002D3BC4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t>Pre pochopenie zmeny priority j</w:t>
      </w:r>
      <w:r w:rsidR="00114847" w:rsidRPr="007325E5">
        <w:rPr>
          <w:rFonts w:ascii="Times New Roman" w:hAnsi="Times New Roman" w:cs="Times New Roman"/>
        </w:rPr>
        <w:t>e nutné</w:t>
      </w:r>
      <w:r w:rsidR="00435A02" w:rsidRPr="007325E5">
        <w:rPr>
          <w:rFonts w:ascii="Times New Roman" w:hAnsi="Times New Roman" w:cs="Times New Roman"/>
        </w:rPr>
        <w:t xml:space="preserve"> si</w:t>
      </w:r>
      <w:r w:rsidR="00114847" w:rsidRPr="007325E5">
        <w:rPr>
          <w:rFonts w:ascii="Times New Roman" w:hAnsi="Times New Roman" w:cs="Times New Roman"/>
        </w:rPr>
        <w:t xml:space="preserve"> zaviesť pojem i, j </w:t>
      </w:r>
      <w:r w:rsidR="00E727E7">
        <w:rPr>
          <w:rFonts w:ascii="Times New Roman" w:hAnsi="Times New Roman" w:cs="Times New Roman"/>
        </w:rPr>
        <w:t>-</w:t>
      </w:r>
      <w:r w:rsidR="00114847" w:rsidRPr="007325E5">
        <w:rPr>
          <w:rFonts w:ascii="Times New Roman" w:hAnsi="Times New Roman" w:cs="Times New Roman"/>
        </w:rPr>
        <w:t xml:space="preserve"> prvk</w:t>
      </w:r>
      <w:r w:rsidR="00DD1653" w:rsidRPr="007325E5">
        <w:rPr>
          <w:rFonts w:ascii="Times New Roman" w:hAnsi="Times New Roman" w:cs="Times New Roman"/>
        </w:rPr>
        <w:t>u (5)</w:t>
      </w:r>
      <w:r w:rsidR="00114847" w:rsidRPr="007325E5">
        <w:rPr>
          <w:rFonts w:ascii="Times New Roman" w:hAnsi="Times New Roman" w:cs="Times New Roman"/>
        </w:rPr>
        <w:t>.</w:t>
      </w:r>
      <w:r w:rsidR="008E0487" w:rsidRPr="007325E5">
        <w:rPr>
          <w:rFonts w:ascii="Times New Roman" w:hAnsi="Times New Roman" w:cs="Times New Roman"/>
        </w:rPr>
        <w:t xml:space="preserve"> Táto definícia berie </w:t>
      </w:r>
      <w:r w:rsidR="003B6419" w:rsidRPr="007325E5">
        <w:rPr>
          <w:rFonts w:ascii="Times New Roman" w:hAnsi="Times New Roman" w:cs="Times New Roman"/>
        </w:rPr>
        <w:t>do úvahy binárne zobrazenie hal</w:t>
      </w:r>
      <w:r w:rsidR="00346EC2" w:rsidRPr="007325E5">
        <w:rPr>
          <w:rFonts w:ascii="Times New Roman" w:hAnsi="Times New Roman" w:cs="Times New Roman"/>
        </w:rPr>
        <w:t>dy</w:t>
      </w:r>
      <w:r w:rsidR="000F5A39">
        <w:rPr>
          <w:rFonts w:ascii="Times New Roman" w:hAnsi="Times New Roman" w:cs="Times New Roman"/>
        </w:rPr>
        <w:t>.</w:t>
      </w:r>
      <w:r w:rsidR="00095374">
        <w:rPr>
          <w:rFonts w:ascii="Times New Roman" w:hAnsi="Times New Roman" w:cs="Times New Roman"/>
        </w:rPr>
        <w:t xml:space="preserve"> </w:t>
      </w:r>
      <w:r w:rsidR="005B19EF">
        <w:rPr>
          <w:rFonts w:ascii="Times New Roman" w:hAnsi="Times New Roman" w:cs="Times New Roman"/>
        </w:rPr>
        <w:t>N</w:t>
      </w:r>
      <w:r w:rsidR="00095374">
        <w:rPr>
          <w:rFonts w:ascii="Times New Roman" w:hAnsi="Times New Roman" w:cs="Times New Roman"/>
        </w:rPr>
        <w:t>akoľko</w:t>
      </w:r>
      <w:r w:rsidR="005B19EF">
        <w:rPr>
          <w:rFonts w:ascii="Times New Roman" w:hAnsi="Times New Roman" w:cs="Times New Roman"/>
        </w:rPr>
        <w:t xml:space="preserve"> p</w:t>
      </w:r>
      <w:r w:rsidR="00114847" w:rsidRPr="007325E5">
        <w:rPr>
          <w:rFonts w:ascii="Times New Roman" w:hAnsi="Times New Roman" w:cs="Times New Roman"/>
        </w:rPr>
        <w:t>rvok nazývame i-potomkom, ak je rozdiel medzi jeho stupňom a stupňom jeho priamym pred</w:t>
      </w:r>
      <w:r w:rsidR="00346EC2" w:rsidRPr="007325E5">
        <w:rPr>
          <w:rFonts w:ascii="Times New Roman" w:hAnsi="Times New Roman" w:cs="Times New Roman"/>
        </w:rPr>
        <w:t>ka</w:t>
      </w:r>
      <w:r w:rsidR="00114847" w:rsidRPr="007325E5">
        <w:rPr>
          <w:rFonts w:ascii="Times New Roman" w:hAnsi="Times New Roman" w:cs="Times New Roman"/>
        </w:rPr>
        <w:t xml:space="preserve"> i. i, j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prvok je potom taký prvok, ktorého ľavý a pravý potomok majú stupne i a j.</w:t>
      </w:r>
    </w:p>
    <w:p w14:paraId="4ACE87B2" w14:textId="2E71F082" w:rsidR="00114847" w:rsidRDefault="00731F52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8725F8">
        <w:rPr>
          <w:rFonts w:ascii="Times New Roman" w:hAnsi="Times New Roman" w:cs="Times New Roman"/>
          <w:b/>
          <w:bCs/>
        </w:rPr>
        <w:t>Stupňové pravidlo</w:t>
      </w:r>
      <w:r w:rsidRPr="007325E5">
        <w:rPr>
          <w:rFonts w:ascii="Times New Roman" w:hAnsi="Times New Roman" w:cs="Times New Roman"/>
        </w:rPr>
        <w:t xml:space="preserve"> -</w:t>
      </w:r>
      <w:r w:rsidR="004663B8" w:rsidRPr="007325E5">
        <w:rPr>
          <w:rFonts w:ascii="Times New Roman" w:hAnsi="Times New Roman" w:cs="Times New Roman"/>
        </w:rPr>
        <w:t xml:space="preserve"> </w:t>
      </w:r>
      <w:proofErr w:type="spellStart"/>
      <w:r w:rsidR="004663B8" w:rsidRPr="007325E5">
        <w:rPr>
          <w:rFonts w:ascii="Times New Roman" w:hAnsi="Times New Roman" w:cs="Times New Roman"/>
        </w:rPr>
        <w:t>Haupler</w:t>
      </w:r>
      <w:proofErr w:type="spellEnd"/>
      <w:r w:rsidR="004663B8" w:rsidRPr="007325E5">
        <w:rPr>
          <w:rFonts w:ascii="Times New Roman" w:hAnsi="Times New Roman" w:cs="Times New Roman"/>
        </w:rPr>
        <w:t xml:space="preserve"> (</w:t>
      </w:r>
      <w:r w:rsidR="00D84E80">
        <w:rPr>
          <w:rFonts w:ascii="Times New Roman" w:hAnsi="Times New Roman" w:cs="Times New Roman"/>
        </w:rPr>
        <w:t>6</w:t>
      </w:r>
      <w:r w:rsidR="004663B8" w:rsidRPr="007325E5">
        <w:rPr>
          <w:rFonts w:ascii="Times New Roman" w:hAnsi="Times New Roman" w:cs="Times New Roman"/>
        </w:rPr>
        <w:t>) definoval dva stupňové pravidla</w:t>
      </w:r>
      <w:r w:rsidR="000822B0" w:rsidRPr="007325E5">
        <w:rPr>
          <w:rFonts w:ascii="Times New Roman" w:hAnsi="Times New Roman" w:cs="Times New Roman"/>
        </w:rPr>
        <w:t>:</w:t>
      </w:r>
      <w:r w:rsidRPr="007325E5">
        <w:rPr>
          <w:rFonts w:ascii="Times New Roman" w:hAnsi="Times New Roman" w:cs="Times New Roman"/>
        </w:rPr>
        <w:t xml:space="preserve"> </w:t>
      </w:r>
      <w:r w:rsidR="000822B0" w:rsidRPr="007325E5">
        <w:rPr>
          <w:rFonts w:ascii="Times New Roman" w:hAnsi="Times New Roman" w:cs="Times New Roman"/>
        </w:rPr>
        <w:t>p</w:t>
      </w:r>
      <w:r w:rsidR="00114847" w:rsidRPr="007325E5">
        <w:rPr>
          <w:rFonts w:ascii="Times New Roman" w:hAnsi="Times New Roman" w:cs="Times New Roman"/>
        </w:rPr>
        <w:t>ri</w:t>
      </w:r>
      <w:r w:rsidRPr="007325E5">
        <w:rPr>
          <w:rFonts w:ascii="Times New Roman" w:hAnsi="Times New Roman" w:cs="Times New Roman"/>
        </w:rPr>
        <w:t xml:space="preserve"> stupňovom</w:t>
      </w:r>
      <w:r w:rsidR="00114847" w:rsidRPr="007325E5">
        <w:rPr>
          <w:rFonts w:ascii="Times New Roman" w:hAnsi="Times New Roman" w:cs="Times New Roman"/>
        </w:rPr>
        <w:t xml:space="preserve"> pravidle typu jeden je potrebné, aby koreň stromu bol i-prvok a každý iný prvok bol 1, 1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-prvok alebo 0, i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>-</w:t>
      </w:r>
      <w:r w:rsidR="00E727E7">
        <w:rPr>
          <w:rFonts w:ascii="Times New Roman" w:hAnsi="Times New Roman" w:cs="Times New Roman"/>
        </w:rPr>
        <w:t xml:space="preserve"> </w:t>
      </w:r>
      <w:r w:rsidR="00114847" w:rsidRPr="007325E5">
        <w:rPr>
          <w:rFonts w:ascii="Times New Roman" w:hAnsi="Times New Roman" w:cs="Times New Roman"/>
        </w:rPr>
        <w:t xml:space="preserve">prvok, kde i &gt; 1. </w:t>
      </w:r>
      <w:r w:rsidRPr="007325E5">
        <w:rPr>
          <w:rFonts w:ascii="Times New Roman" w:hAnsi="Times New Roman" w:cs="Times New Roman"/>
        </w:rPr>
        <w:t>Stupňové p</w:t>
      </w:r>
      <w:r w:rsidR="00114847" w:rsidRPr="007325E5">
        <w:rPr>
          <w:rFonts w:ascii="Times New Roman" w:hAnsi="Times New Roman" w:cs="Times New Roman"/>
        </w:rPr>
        <w:t>ravidlo typu dva je podobné, ale</w:t>
      </w:r>
      <w:r w:rsidR="00CE345E" w:rsidRPr="007325E5">
        <w:rPr>
          <w:rFonts w:ascii="Times New Roman" w:hAnsi="Times New Roman" w:cs="Times New Roman"/>
        </w:rPr>
        <w:t xml:space="preserve"> navyše</w:t>
      </w:r>
      <w:r w:rsidR="00114847" w:rsidRPr="007325E5">
        <w:rPr>
          <w:rFonts w:ascii="Times New Roman" w:hAnsi="Times New Roman" w:cs="Times New Roman"/>
        </w:rPr>
        <w:t xml:space="preserve"> </w:t>
      </w:r>
      <w:r w:rsidR="00CE345E" w:rsidRPr="007325E5">
        <w:rPr>
          <w:rFonts w:ascii="Times New Roman" w:hAnsi="Times New Roman" w:cs="Times New Roman"/>
        </w:rPr>
        <w:t>povoľuje</w:t>
      </w:r>
      <w:r w:rsidR="00114847" w:rsidRPr="007325E5">
        <w:rPr>
          <w:rFonts w:ascii="Times New Roman" w:hAnsi="Times New Roman" w:cs="Times New Roman"/>
        </w:rPr>
        <w:t xml:space="preserve"> 1, 2-prvky</w:t>
      </w:r>
      <w:r w:rsidR="000822B0" w:rsidRPr="007325E5">
        <w:rPr>
          <w:rFonts w:ascii="Times New Roman" w:hAnsi="Times New Roman" w:cs="Times New Roman"/>
        </w:rPr>
        <w:t>.</w:t>
      </w:r>
    </w:p>
    <w:p w14:paraId="7E7BA459" w14:textId="03F4420B" w:rsidR="00114847" w:rsidRPr="007325E5" w:rsidRDefault="00F36E49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</w:rPr>
        <w:lastRenderedPageBreak/>
        <w:t>Operácie vlož, vyber minimum</w:t>
      </w:r>
      <w:r w:rsidR="008173FE" w:rsidRPr="007325E5">
        <w:rPr>
          <w:rFonts w:ascii="Times New Roman" w:hAnsi="Times New Roman" w:cs="Times New Roman"/>
        </w:rPr>
        <w:t xml:space="preserve"> a </w:t>
      </w:r>
      <w:r w:rsidRPr="007325E5">
        <w:rPr>
          <w:rFonts w:ascii="Times New Roman" w:hAnsi="Times New Roman" w:cs="Times New Roman"/>
        </w:rPr>
        <w:t>spoj</w:t>
      </w:r>
      <w:r w:rsidR="008173FE" w:rsidRPr="007325E5">
        <w:rPr>
          <w:rFonts w:ascii="Times New Roman" w:hAnsi="Times New Roman" w:cs="Times New Roman"/>
        </w:rPr>
        <w:t xml:space="preserve"> sú identické lenivej binomickej halde</w:t>
      </w:r>
      <w:r w:rsidR="00ED38DF">
        <w:rPr>
          <w:rFonts w:ascii="Times New Roman" w:hAnsi="Times New Roman" w:cs="Times New Roman"/>
        </w:rPr>
        <w:t>,</w:t>
      </w:r>
      <w:r w:rsidR="008173FE" w:rsidRPr="007325E5">
        <w:rPr>
          <w:rFonts w:ascii="Times New Roman" w:hAnsi="Times New Roman" w:cs="Times New Roman"/>
        </w:rPr>
        <w:t xml:space="preserve"> a preto nebudú popísané.</w:t>
      </w:r>
    </w:p>
    <w:p w14:paraId="4E5FF0C7" w14:textId="481C6E7F" w:rsidR="00C63708" w:rsidRPr="008725F8" w:rsidRDefault="00C63708" w:rsidP="006B66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vyber prvok(I)</w:t>
      </w:r>
      <w:r w:rsidRPr="007325E5">
        <w:rPr>
          <w:rFonts w:ascii="Times New Roman" w:hAnsi="Times New Roman" w:cs="Times New Roman"/>
        </w:rPr>
        <w:t xml:space="preserve"> -</w:t>
      </w:r>
      <w:r w:rsidR="00CF5CCE" w:rsidRPr="007325E5">
        <w:rPr>
          <w:rFonts w:ascii="Times New Roman" w:hAnsi="Times New Roman" w:cs="Times New Roman"/>
        </w:rPr>
        <w:t xml:space="preserve"> prvok I je vystrihnutý a jeho potomkovia sú pridaný do lesa </w:t>
      </w:r>
      <w:r w:rsidRPr="007325E5">
        <w:rPr>
          <w:rFonts w:ascii="Times New Roman" w:hAnsi="Times New Roman" w:cs="Times New Roman"/>
        </w:rPr>
        <w:t xml:space="preserve"> </w:t>
      </w:r>
      <w:r w:rsidR="00BC14B5" w:rsidRPr="007325E5">
        <w:rPr>
          <w:rFonts w:ascii="Times New Roman" w:hAnsi="Times New Roman" w:cs="Times New Roman"/>
        </w:rPr>
        <w:t>binomických stromov</w:t>
      </w:r>
      <w:r w:rsidR="0061285E" w:rsidRPr="007325E5">
        <w:rPr>
          <w:rFonts w:ascii="Times New Roman" w:hAnsi="Times New Roman" w:cs="Times New Roman"/>
        </w:rPr>
        <w:t>. Od predka tohto prvku je následne nastolené stupňové pravidlo.</w:t>
      </w:r>
      <w:r w:rsidR="007113AE" w:rsidRPr="007325E5">
        <w:rPr>
          <w:rFonts w:ascii="Times New Roman" w:hAnsi="Times New Roman" w:cs="Times New Roman"/>
        </w:rPr>
        <w:t xml:space="preserve"> Ak mál prvok najvyššiu prioritu, </w:t>
      </w:r>
      <w:r w:rsidR="003F5954" w:rsidRPr="007325E5">
        <w:rPr>
          <w:rFonts w:ascii="Times New Roman" w:hAnsi="Times New Roman" w:cs="Times New Roman"/>
        </w:rPr>
        <w:t>stromy v lese binomických stromov sú zlúčené.</w:t>
      </w:r>
      <w:r w:rsidR="0061285E" w:rsidRPr="007325E5"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>Časová náročnosť</w:t>
      </w:r>
      <w:r w:rsidR="00E32494" w:rsidRPr="007325E5">
        <w:rPr>
          <w:rFonts w:ascii="Times New Roman" w:hAnsi="Times New Roman" w:cs="Times New Roman"/>
        </w:rPr>
        <w:t xml:space="preserve"> je teda</w:t>
      </w:r>
      <w:r w:rsidRPr="007325E5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E32494" w:rsidRPr="007325E5">
        <w:rPr>
          <w:rFonts w:ascii="Times New Roman" w:hAnsi="Times New Roman" w:cs="Times New Roman"/>
        </w:rPr>
        <w:t xml:space="preserve">, no </w:t>
      </w:r>
      <w:r w:rsidR="003F5954" w:rsidRPr="007325E5">
        <w:rPr>
          <w:rFonts w:ascii="Times New Roman" w:hAnsi="Times New Roman" w:cs="Times New Roman"/>
        </w:rPr>
        <w:t xml:space="preserve">v amortizovanom čase je to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6B66B9">
        <w:rPr>
          <w:rFonts w:ascii="Times New Roman" w:hAnsi="Times New Roman" w:cs="Times New Roman"/>
        </w:rPr>
        <w:t xml:space="preserve"> (5)</w:t>
      </w:r>
      <w:r w:rsidRPr="007325E5">
        <w:rPr>
          <w:rFonts w:ascii="Times New Roman" w:hAnsi="Times New Roman" w:cs="Times New Roman"/>
        </w:rPr>
        <w:t>.</w:t>
      </w:r>
    </w:p>
    <w:p w14:paraId="0B07FCE3" w14:textId="1ACBE4D7" w:rsidR="00F70AB7" w:rsidRDefault="00114847" w:rsidP="006B66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zmeň</w:t>
      </w:r>
      <w:r w:rsidR="004F1DB1">
        <w:rPr>
          <w:rFonts w:ascii="Times New Roman" w:hAnsi="Times New Roman" w:cs="Times New Roman"/>
          <w:b/>
          <w:bCs/>
        </w:rPr>
        <w:t xml:space="preserve">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4F1DB1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>, K)</w:t>
      </w:r>
      <w:r w:rsidR="000822B0" w:rsidRPr="007325E5">
        <w:rPr>
          <w:rFonts w:ascii="Times New Roman" w:hAnsi="Times New Roman" w:cs="Times New Roman"/>
          <w:b/>
          <w:bCs/>
        </w:rPr>
        <w:t xml:space="preserve"> - </w:t>
      </w:r>
      <w:r w:rsidR="000822B0" w:rsidRPr="007325E5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 xml:space="preserve">rvku </w:t>
      </w:r>
      <w:r w:rsidR="00C613AE" w:rsidRPr="007325E5"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 pridaný </w:t>
      </w:r>
      <w:r w:rsidR="00271756" w:rsidRPr="007325E5">
        <w:rPr>
          <w:rFonts w:ascii="Times New Roman" w:eastAsiaTheme="minorEastAsia" w:hAnsi="Times New Roman" w:cs="Times New Roman"/>
        </w:rPr>
        <w:t>do lesa</w:t>
      </w:r>
      <w:r w:rsidRPr="007325E5">
        <w:rPr>
          <w:rFonts w:ascii="Times New Roman" w:eastAsiaTheme="minorEastAsia" w:hAnsi="Times New Roman" w:cs="Times New Roman"/>
        </w:rPr>
        <w:t xml:space="preserve"> binomických stromov. Pre všetkých predchodcov prvku je opätovne nastavené</w:t>
      </w:r>
      <w:r w:rsidR="00731F52" w:rsidRPr="007325E5">
        <w:rPr>
          <w:rFonts w:ascii="Times New Roman" w:eastAsiaTheme="minorEastAsia" w:hAnsi="Times New Roman" w:cs="Times New Roman"/>
        </w:rPr>
        <w:t xml:space="preserve"> stupňové</w:t>
      </w:r>
      <w:r w:rsidR="00C613AE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pravidlo.</w:t>
      </w:r>
      <w:r w:rsidR="001051B0" w:rsidRPr="007325E5">
        <w:rPr>
          <w:rFonts w:ascii="Times New Roman" w:eastAsiaTheme="minorEastAsia" w:hAnsi="Times New Roman" w:cs="Times New Roman"/>
        </w:rPr>
        <w:t xml:space="preserve"> Toto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1051B0" w:rsidRPr="007325E5">
        <w:rPr>
          <w:rFonts w:ascii="Times New Roman" w:eastAsiaTheme="minorEastAsia" w:hAnsi="Times New Roman" w:cs="Times New Roman"/>
        </w:rPr>
        <w:t xml:space="preserve">, no v amortizovanom čase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1051B0" w:rsidRPr="007325E5">
        <w:rPr>
          <w:rFonts w:ascii="Times New Roman" w:eastAsiaTheme="minorEastAsia" w:hAnsi="Times New Roman" w:cs="Times New Roman"/>
        </w:rPr>
        <w:t>.</w:t>
      </w:r>
      <w:r w:rsidR="00C613AE" w:rsidRPr="007325E5">
        <w:rPr>
          <w:rFonts w:ascii="Times New Roman" w:eastAsiaTheme="minorEastAsia" w:hAnsi="Times New Roman" w:cs="Times New Roman"/>
        </w:rPr>
        <w:t xml:space="preserve"> Ak sa táto priorita zmenšila, </w:t>
      </w:r>
      <w:r w:rsidR="00B12FCB" w:rsidRPr="007325E5">
        <w:rPr>
          <w:rFonts w:ascii="Times New Roman" w:eastAsiaTheme="minorEastAsia" w:hAnsi="Times New Roman" w:cs="Times New Roman"/>
        </w:rPr>
        <w:t xml:space="preserve">sú postupne všetci potomkovia z pravej chrbtice ľavého syna </w:t>
      </w:r>
      <w:r w:rsidR="00271756" w:rsidRPr="007325E5">
        <w:rPr>
          <w:rFonts w:ascii="Times New Roman" w:eastAsiaTheme="minorEastAsia" w:hAnsi="Times New Roman" w:cs="Times New Roman"/>
        </w:rPr>
        <w:t xml:space="preserve">vystrihnutý a pridaný do </w:t>
      </w:r>
      <w:r w:rsidR="00095657" w:rsidRPr="007325E5">
        <w:rPr>
          <w:rFonts w:ascii="Times New Roman" w:eastAsiaTheme="minorEastAsia" w:hAnsi="Times New Roman" w:cs="Times New Roman"/>
        </w:rPr>
        <w:t>lesa binomických stromov, pričom sa zapa</w:t>
      </w:r>
      <w:r w:rsidR="00806770" w:rsidRPr="007325E5">
        <w:rPr>
          <w:rFonts w:ascii="Times New Roman" w:eastAsiaTheme="minorEastAsia" w:hAnsi="Times New Roman" w:cs="Times New Roman"/>
        </w:rPr>
        <w:t>mätá predok</w:t>
      </w:r>
      <w:r w:rsidR="00B67B27" w:rsidRPr="007325E5">
        <w:rPr>
          <w:rFonts w:ascii="Times New Roman" w:eastAsiaTheme="minorEastAsia" w:hAnsi="Times New Roman" w:cs="Times New Roman"/>
        </w:rPr>
        <w:t xml:space="preserve"> naposledy vystrihnutého prvku</w:t>
      </w:r>
      <w:r w:rsidR="00095657" w:rsidRPr="007325E5">
        <w:rPr>
          <w:rFonts w:ascii="Times New Roman" w:eastAsiaTheme="minorEastAsia" w:hAnsi="Times New Roman" w:cs="Times New Roman"/>
        </w:rPr>
        <w:t xml:space="preserve">. </w:t>
      </w:r>
      <w:r w:rsidR="0061370B" w:rsidRPr="007325E5">
        <w:rPr>
          <w:rFonts w:ascii="Times New Roman" w:eastAsiaTheme="minorEastAsia" w:hAnsi="Times New Roman" w:cs="Times New Roman"/>
        </w:rPr>
        <w:t xml:space="preserve">Od tohto predka je následne nastolené </w:t>
      </w:r>
      <w:r w:rsidR="009C739E" w:rsidRPr="007325E5">
        <w:rPr>
          <w:rFonts w:ascii="Times New Roman" w:eastAsiaTheme="minorEastAsia" w:hAnsi="Times New Roman" w:cs="Times New Roman"/>
        </w:rPr>
        <w:t>stupňové pravidlo.</w:t>
      </w:r>
      <w:r w:rsidR="00FC4F32" w:rsidRPr="007325E5">
        <w:rPr>
          <w:rFonts w:ascii="Times New Roman" w:eastAsiaTheme="minorEastAsia" w:hAnsi="Times New Roman" w:cs="Times New Roman"/>
        </w:rPr>
        <w:t xml:space="preserve"> </w:t>
      </w:r>
      <w:r w:rsidR="00C0360E" w:rsidRPr="007325E5">
        <w:rPr>
          <w:rFonts w:ascii="Times New Roman" w:eastAsiaTheme="minorEastAsia" w:hAnsi="Times New Roman" w:cs="Times New Roman"/>
        </w:rPr>
        <w:t xml:space="preserve">Toto má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C63708" w:rsidRPr="007325E5">
        <w:rPr>
          <w:rFonts w:ascii="Times New Roman" w:eastAsiaTheme="minorEastAsia" w:hAnsi="Times New Roman" w:cs="Times New Roman"/>
        </w:rPr>
        <w:t>.</w:t>
      </w:r>
    </w:p>
    <w:p w14:paraId="34B27F95" w14:textId="77777777" w:rsidR="008C30B3" w:rsidRDefault="008C30B3" w:rsidP="008C30B3">
      <w:pPr>
        <w:spacing w:after="120" w:line="360" w:lineRule="auto"/>
        <w:ind w:right="0" w:firstLine="0"/>
        <w:jc w:val="center"/>
      </w:pPr>
      <w:r>
        <w:object w:dxaOrig="9255" w:dyaOrig="3735" w14:anchorId="574CB46C">
          <v:shape id="_x0000_i1036" type="#_x0000_t75" style="width:439.5pt;height:177pt" o:ole="">
            <v:imagedata r:id="rId30" o:title=""/>
          </v:shape>
          <o:OLEObject Type="Embed" ProgID="Visio.Drawing.15" ShapeID="_x0000_i1036" DrawAspect="Content" ObjectID="_1681035137" r:id="rId31"/>
        </w:object>
      </w:r>
    </w:p>
    <w:p w14:paraId="1B16DDEE" w14:textId="48F1CC5A" w:rsidR="008C30B3" w:rsidRPr="008C30B3" w:rsidRDefault="008C30B3" w:rsidP="008C30B3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4" w:name="_Toc70347374"/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10</w:t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4A4478">
        <w:rPr>
          <w:rFonts w:ascii="Times New Roman" w:hAnsi="Times New Roman" w:cs="Times New Roman"/>
          <w:i w:val="0"/>
          <w:iCs w:val="0"/>
          <w:sz w:val="24"/>
          <w:szCs w:val="24"/>
        </w:rPr>
        <w:t>. Zvýšenie priority prvku 14 a úprava úrovne prvku 12</w:t>
      </w:r>
      <w:bookmarkEnd w:id="24"/>
    </w:p>
    <w:p w14:paraId="73CABE4D" w14:textId="6021CAE7" w:rsidR="009264F1" w:rsidRPr="008F5F4D" w:rsidRDefault="009264F1" w:rsidP="00FF48B9">
      <w:pPr>
        <w:pStyle w:val="Nadpis2"/>
        <w:spacing w:before="480" w:after="12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69988328"/>
      <w:r w:rsidRPr="008F5F4D">
        <w:rPr>
          <w:rFonts w:ascii="Times New Roman" w:hAnsi="Times New Roman" w:cs="Times New Roman"/>
          <w:sz w:val="28"/>
          <w:szCs w:val="28"/>
        </w:rPr>
        <w:t>Párovacia halda</w:t>
      </w:r>
      <w:bookmarkEnd w:id="25"/>
    </w:p>
    <w:p w14:paraId="43F38696" w14:textId="51AA688C" w:rsidR="009264F1" w:rsidRPr="007325E5" w:rsidRDefault="009264F1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Párovacia halda predstavuje implementáciu prioritného frontu, ktorý je reprezentovaný </w:t>
      </w:r>
      <w:r w:rsidR="00695CC3" w:rsidRPr="007325E5">
        <w:rPr>
          <w:rFonts w:ascii="Times New Roman" w:eastAsiaTheme="minorEastAsia" w:hAnsi="Times New Roman" w:cs="Times New Roman"/>
        </w:rPr>
        <w:t>viaccestným</w:t>
      </w:r>
      <w:r w:rsidR="008D6FE6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stromom, ktorý dodržuje vlastnosť haldy. Ide o samo-vyrovnávaciu </w:t>
      </w:r>
      <w:r w:rsidR="00C67D8B" w:rsidRPr="007325E5">
        <w:rPr>
          <w:rFonts w:ascii="Times New Roman" w:eastAsiaTheme="minorEastAsia" w:hAnsi="Times New Roman" w:cs="Times New Roman"/>
        </w:rPr>
        <w:t>haldu (10)</w:t>
      </w:r>
      <w:r w:rsidR="00880E13" w:rsidRPr="008725F8">
        <w:rPr>
          <w:rStyle w:val="Odkaznapoznmkupodiarou"/>
          <w:rFonts w:ascii="Times New Roman" w:eastAsiaTheme="minorEastAsia" w:hAnsi="Times New Roman" w:cs="Times New Roman"/>
          <w:vanish/>
        </w:rPr>
        <w:footnoteReference w:id="9"/>
      </w:r>
      <w:r w:rsidR="00C67D8B" w:rsidRPr="007325E5">
        <w:rPr>
          <w:rFonts w:ascii="Times New Roman" w:eastAsiaTheme="minorEastAsia" w:hAnsi="Times New Roman" w:cs="Times New Roman"/>
        </w:rPr>
        <w:t>.</w:t>
      </w:r>
      <w:r w:rsidR="00DA3520" w:rsidRPr="007325E5">
        <w:rPr>
          <w:rFonts w:ascii="Times New Roman" w:eastAsiaTheme="minorEastAsia" w:hAnsi="Times New Roman" w:cs="Times New Roman"/>
        </w:rPr>
        <w:t xml:space="preserve"> </w:t>
      </w:r>
      <w:r w:rsidR="00415727" w:rsidRPr="007325E5">
        <w:rPr>
          <w:rFonts w:ascii="Times New Roman" w:eastAsiaTheme="minorEastAsia" w:hAnsi="Times New Roman" w:cs="Times New Roman"/>
        </w:rPr>
        <w:t xml:space="preserve">Túto implementáciu je možne brať ako variáciu </w:t>
      </w:r>
      <w:r w:rsidR="00D14290" w:rsidRPr="007325E5">
        <w:rPr>
          <w:rFonts w:ascii="Times New Roman" w:eastAsiaTheme="minorEastAsia" w:hAnsi="Times New Roman" w:cs="Times New Roman"/>
        </w:rPr>
        <w:t xml:space="preserve">lenivej </w:t>
      </w:r>
      <w:r w:rsidR="0016380F" w:rsidRPr="007325E5">
        <w:rPr>
          <w:rFonts w:ascii="Times New Roman" w:eastAsiaTheme="minorEastAsia" w:hAnsi="Times New Roman" w:cs="Times New Roman"/>
        </w:rPr>
        <w:t>binomickej</w:t>
      </w:r>
      <w:r w:rsidR="000C5F28" w:rsidRPr="007325E5">
        <w:rPr>
          <w:rFonts w:ascii="Times New Roman" w:eastAsiaTheme="minorEastAsia" w:hAnsi="Times New Roman" w:cs="Times New Roman"/>
        </w:rPr>
        <w:t xml:space="preserve"> haldy</w:t>
      </w:r>
      <w:r w:rsidR="00731213" w:rsidRPr="007325E5">
        <w:rPr>
          <w:rFonts w:ascii="Times New Roman" w:eastAsiaTheme="minorEastAsia" w:hAnsi="Times New Roman" w:cs="Times New Roman"/>
        </w:rPr>
        <w:t xml:space="preserve">, </w:t>
      </w:r>
      <w:r w:rsidR="00D03049" w:rsidRPr="007325E5">
        <w:rPr>
          <w:rFonts w:ascii="Times New Roman" w:eastAsiaTheme="minorEastAsia" w:hAnsi="Times New Roman" w:cs="Times New Roman"/>
        </w:rPr>
        <w:t xml:space="preserve">kde </w:t>
      </w:r>
      <w:r w:rsidR="00385304" w:rsidRPr="007325E5">
        <w:rPr>
          <w:rFonts w:ascii="Times New Roman" w:eastAsiaTheme="minorEastAsia" w:hAnsi="Times New Roman" w:cs="Times New Roman"/>
        </w:rPr>
        <w:t xml:space="preserve">je umožnené </w:t>
      </w:r>
      <w:r w:rsidR="00DE6920" w:rsidRPr="007325E5">
        <w:rPr>
          <w:rFonts w:ascii="Times New Roman" w:eastAsiaTheme="minorEastAsia" w:hAnsi="Times New Roman" w:cs="Times New Roman"/>
        </w:rPr>
        <w:t xml:space="preserve">neférové </w:t>
      </w:r>
      <w:r w:rsidR="00973812" w:rsidRPr="007325E5">
        <w:rPr>
          <w:rFonts w:ascii="Times New Roman" w:eastAsiaTheme="minorEastAsia" w:hAnsi="Times New Roman" w:cs="Times New Roman"/>
        </w:rPr>
        <w:t>pre</w:t>
      </w:r>
      <w:r w:rsidR="008469BA" w:rsidRPr="007325E5">
        <w:rPr>
          <w:rFonts w:ascii="Times New Roman" w:eastAsiaTheme="minorEastAsia" w:hAnsi="Times New Roman" w:cs="Times New Roman"/>
        </w:rPr>
        <w:t xml:space="preserve">pájanie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="008F156F" w:rsidRPr="007325E5">
        <w:rPr>
          <w:rFonts w:ascii="Times New Roman" w:eastAsiaTheme="minorEastAsia" w:hAnsi="Times New Roman" w:cs="Times New Roman"/>
        </w:rPr>
        <w:t xml:space="preserve"> stromov</w:t>
      </w:r>
      <w:r w:rsidR="00D14290" w:rsidRPr="007325E5">
        <w:rPr>
          <w:rFonts w:ascii="Times New Roman" w:eastAsiaTheme="minorEastAsia" w:hAnsi="Times New Roman" w:cs="Times New Roman"/>
        </w:rPr>
        <w:t>.</w:t>
      </w:r>
      <w:r w:rsidR="005B6ADB" w:rsidRPr="007325E5">
        <w:rPr>
          <w:rFonts w:ascii="Times New Roman" w:eastAsiaTheme="minorEastAsia" w:hAnsi="Times New Roman" w:cs="Times New Roman"/>
        </w:rPr>
        <w:t xml:space="preserve"> </w:t>
      </w:r>
      <w:r w:rsidR="00816244" w:rsidRPr="007325E5">
        <w:rPr>
          <w:rFonts w:ascii="Times New Roman" w:eastAsiaTheme="minorEastAsia" w:hAnsi="Times New Roman" w:cs="Times New Roman"/>
        </w:rPr>
        <w:t xml:space="preserve">Túto štruktúru je možno efektívne </w:t>
      </w:r>
      <w:r w:rsidR="00CF119C" w:rsidRPr="007325E5">
        <w:rPr>
          <w:rFonts w:ascii="Times New Roman" w:eastAsiaTheme="minorEastAsia" w:hAnsi="Times New Roman" w:cs="Times New Roman"/>
        </w:rPr>
        <w:t>reprezentovať binárnym stromom.</w:t>
      </w:r>
      <w:r w:rsidR="00F175DA" w:rsidRPr="007325E5">
        <w:rPr>
          <w:rFonts w:ascii="Times New Roman" w:eastAsiaTheme="minorEastAsia" w:hAnsi="Times New Roman" w:cs="Times New Roman"/>
        </w:rPr>
        <w:t xml:space="preserve"> Rovnako ako pri lenivej binomickej halde, aj </w:t>
      </w:r>
      <w:r w:rsidR="00770737" w:rsidRPr="007325E5">
        <w:rPr>
          <w:rFonts w:ascii="Times New Roman" w:eastAsiaTheme="minorEastAsia" w:hAnsi="Times New Roman" w:cs="Times New Roman"/>
        </w:rPr>
        <w:t xml:space="preserve">pri párovacej halde je potrebné zlučovanie </w:t>
      </w:r>
      <w:r w:rsidR="00993155" w:rsidRPr="007325E5">
        <w:rPr>
          <w:rFonts w:ascii="Times New Roman" w:eastAsiaTheme="minorEastAsia" w:hAnsi="Times New Roman" w:cs="Times New Roman"/>
        </w:rPr>
        <w:t>stromov po vy</w:t>
      </w:r>
      <w:r w:rsidR="006B4768" w:rsidRPr="007325E5">
        <w:rPr>
          <w:rFonts w:ascii="Times New Roman" w:eastAsiaTheme="minorEastAsia" w:hAnsi="Times New Roman" w:cs="Times New Roman"/>
        </w:rPr>
        <w:t>bratí prvku.</w:t>
      </w:r>
    </w:p>
    <w:p w14:paraId="6B9D51D9" w14:textId="474B0463" w:rsidR="00EC0D7C" w:rsidRPr="007325E5" w:rsidRDefault="006B4768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912D29">
        <w:rPr>
          <w:rFonts w:ascii="Times New Roman" w:eastAsiaTheme="minorEastAsia" w:hAnsi="Times New Roman" w:cs="Times New Roman"/>
          <w:b/>
          <w:bCs/>
        </w:rPr>
        <w:lastRenderedPageBreak/>
        <w:t>Zlúčovanie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- p</w:t>
      </w:r>
      <w:r w:rsidR="00703FD7" w:rsidRPr="007325E5">
        <w:rPr>
          <w:rFonts w:ascii="Times New Roman" w:eastAsiaTheme="minorEastAsia" w:hAnsi="Times New Roman" w:cs="Times New Roman"/>
        </w:rPr>
        <w:t xml:space="preserve">odľa </w:t>
      </w:r>
      <w:r w:rsidR="00C13412" w:rsidRPr="007325E5">
        <w:rPr>
          <w:rFonts w:ascii="Times New Roman" w:eastAsiaTheme="minorEastAsia" w:hAnsi="Times New Roman" w:cs="Times New Roman"/>
        </w:rPr>
        <w:t>spôsobu zl</w:t>
      </w:r>
      <w:r w:rsidR="008725F8">
        <w:rPr>
          <w:rFonts w:ascii="Times New Roman" w:eastAsiaTheme="minorEastAsia" w:hAnsi="Times New Roman" w:cs="Times New Roman"/>
        </w:rPr>
        <w:t>u</w:t>
      </w:r>
      <w:r w:rsidR="00C13412" w:rsidRPr="007325E5">
        <w:rPr>
          <w:rFonts w:ascii="Times New Roman" w:eastAsiaTheme="minorEastAsia" w:hAnsi="Times New Roman" w:cs="Times New Roman"/>
        </w:rPr>
        <w:t>čo</w:t>
      </w:r>
      <w:r w:rsidR="008725F8">
        <w:rPr>
          <w:rFonts w:ascii="Times New Roman" w:eastAsiaTheme="minorEastAsia" w:hAnsi="Times New Roman" w:cs="Times New Roman"/>
        </w:rPr>
        <w:t>vania</w:t>
      </w:r>
      <w:r w:rsidR="00C13412" w:rsidRPr="007325E5">
        <w:rPr>
          <w:rFonts w:ascii="Times New Roman" w:eastAsiaTheme="minorEastAsia" w:hAnsi="Times New Roman" w:cs="Times New Roman"/>
        </w:rPr>
        <w:t xml:space="preserve"> </w:t>
      </w:r>
      <w:r w:rsidR="00703FD7" w:rsidRPr="007325E5">
        <w:rPr>
          <w:rFonts w:ascii="Times New Roman" w:eastAsiaTheme="minorEastAsia" w:hAnsi="Times New Roman" w:cs="Times New Roman"/>
        </w:rPr>
        <w:t xml:space="preserve">môžeme rozdeliť </w:t>
      </w:r>
      <w:r w:rsidR="00BF76D2" w:rsidRPr="007325E5">
        <w:rPr>
          <w:rFonts w:ascii="Times New Roman" w:eastAsiaTheme="minorEastAsia" w:hAnsi="Times New Roman" w:cs="Times New Roman"/>
        </w:rPr>
        <w:t xml:space="preserve">párovaciu haldu na </w:t>
      </w:r>
      <w:r w:rsidR="009B31F2">
        <w:rPr>
          <w:rFonts w:ascii="Times New Roman" w:eastAsiaTheme="minorEastAsia" w:hAnsi="Times New Roman" w:cs="Times New Roman"/>
        </w:rPr>
        <w:t>viacprechodovú (</w:t>
      </w:r>
      <w:proofErr w:type="spellStart"/>
      <w:r w:rsidR="009B31F2">
        <w:rPr>
          <w:rFonts w:ascii="Times New Roman" w:eastAsiaTheme="minorEastAsia" w:hAnsi="Times New Roman" w:cs="Times New Roman"/>
        </w:rPr>
        <w:t>ang</w:t>
      </w:r>
      <w:proofErr w:type="spellEnd"/>
      <w:r w:rsidR="009B31F2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9B31F2">
        <w:rPr>
          <w:rFonts w:ascii="Times New Roman" w:eastAsiaTheme="minorEastAsia" w:hAnsi="Times New Roman" w:cs="Times New Roman"/>
          <w:i/>
          <w:iCs/>
        </w:rPr>
        <w:t>multipass</w:t>
      </w:r>
      <w:proofErr w:type="spellEnd"/>
      <w:r w:rsidR="009B31F2">
        <w:rPr>
          <w:rFonts w:ascii="Times New Roman" w:eastAsiaTheme="minorEastAsia" w:hAnsi="Times New Roman" w:cs="Times New Roman"/>
        </w:rPr>
        <w:t>)</w:t>
      </w:r>
      <w:r w:rsidR="00BF76D2" w:rsidRPr="007325E5">
        <w:rPr>
          <w:rFonts w:ascii="Times New Roman" w:eastAsiaTheme="minorEastAsia" w:hAnsi="Times New Roman" w:cs="Times New Roman"/>
        </w:rPr>
        <w:t xml:space="preserve"> a</w:t>
      </w:r>
      <w:r w:rsidR="009B31F2">
        <w:rPr>
          <w:rFonts w:ascii="Times New Roman" w:eastAsiaTheme="minorEastAsia" w:hAnsi="Times New Roman" w:cs="Times New Roman"/>
        </w:rPr>
        <w:t xml:space="preserve"> dvojprechodovú</w:t>
      </w:r>
      <w:r w:rsidR="00BF76D2" w:rsidRPr="007325E5">
        <w:rPr>
          <w:rFonts w:ascii="Times New Roman" w:eastAsiaTheme="minorEastAsia" w:hAnsi="Times New Roman" w:cs="Times New Roman"/>
        </w:rPr>
        <w:t> </w:t>
      </w:r>
      <w:r w:rsidR="00C567E9">
        <w:rPr>
          <w:rFonts w:ascii="Times New Roman" w:eastAsiaTheme="minorEastAsia" w:hAnsi="Times New Roman" w:cs="Times New Roman"/>
        </w:rPr>
        <w:t>(</w:t>
      </w:r>
      <w:proofErr w:type="spellStart"/>
      <w:r w:rsidR="00C567E9">
        <w:rPr>
          <w:rFonts w:ascii="Times New Roman" w:eastAsiaTheme="minorEastAsia" w:hAnsi="Times New Roman" w:cs="Times New Roman"/>
        </w:rPr>
        <w:t>ang</w:t>
      </w:r>
      <w:proofErr w:type="spellEnd"/>
      <w:r w:rsidR="00C567E9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7D4F70" w:rsidRPr="00C567E9">
        <w:rPr>
          <w:rFonts w:ascii="Times New Roman" w:eastAsiaTheme="minorEastAsia" w:hAnsi="Times New Roman" w:cs="Times New Roman"/>
          <w:i/>
          <w:iCs/>
        </w:rPr>
        <w:t>two</w:t>
      </w:r>
      <w:r w:rsidR="00D649E8">
        <w:rPr>
          <w:rFonts w:ascii="Times New Roman" w:eastAsiaTheme="minorEastAsia" w:hAnsi="Times New Roman" w:cs="Times New Roman"/>
          <w:i/>
          <w:iCs/>
        </w:rPr>
        <w:t>-</w:t>
      </w:r>
      <w:r w:rsidR="00BF76D2" w:rsidRPr="00C567E9">
        <w:rPr>
          <w:rFonts w:ascii="Times New Roman" w:eastAsiaTheme="minorEastAsia" w:hAnsi="Times New Roman" w:cs="Times New Roman"/>
          <w:i/>
          <w:iCs/>
        </w:rPr>
        <w:t>pass</w:t>
      </w:r>
      <w:proofErr w:type="spellEnd"/>
      <w:r w:rsidR="00C567E9">
        <w:rPr>
          <w:rFonts w:ascii="Times New Roman" w:eastAsiaTheme="minorEastAsia" w:hAnsi="Times New Roman" w:cs="Times New Roman"/>
        </w:rPr>
        <w:t>)</w:t>
      </w:r>
      <w:r w:rsidR="00BF76D2" w:rsidRPr="007325E5">
        <w:rPr>
          <w:rFonts w:ascii="Times New Roman" w:eastAsiaTheme="minorEastAsia" w:hAnsi="Times New Roman" w:cs="Times New Roman"/>
        </w:rPr>
        <w:t xml:space="preserve"> </w:t>
      </w:r>
      <w:r w:rsidR="00C23683" w:rsidRPr="007325E5">
        <w:rPr>
          <w:rFonts w:ascii="Times New Roman" w:eastAsiaTheme="minorEastAsia" w:hAnsi="Times New Roman" w:cs="Times New Roman"/>
        </w:rPr>
        <w:t>párovaciu haldu</w:t>
      </w:r>
      <w:r w:rsidR="00254ED7">
        <w:rPr>
          <w:rFonts w:ascii="Times New Roman" w:eastAsiaTheme="minorEastAsia" w:hAnsi="Times New Roman" w:cs="Times New Roman"/>
        </w:rPr>
        <w:t xml:space="preserve"> (10)</w:t>
      </w:r>
      <w:r w:rsidR="00C23683" w:rsidRPr="007325E5">
        <w:rPr>
          <w:rFonts w:ascii="Times New Roman" w:eastAsiaTheme="minorEastAsia" w:hAnsi="Times New Roman" w:cs="Times New Roman"/>
        </w:rPr>
        <w:t xml:space="preserve">. Pri </w:t>
      </w:r>
      <w:r w:rsidR="00C567E9">
        <w:rPr>
          <w:rFonts w:ascii="Times New Roman" w:eastAsiaTheme="minorEastAsia" w:hAnsi="Times New Roman" w:cs="Times New Roman"/>
        </w:rPr>
        <w:t>viacprechodovej</w:t>
      </w:r>
      <w:r w:rsidR="00C23683" w:rsidRPr="007325E5">
        <w:rPr>
          <w:rFonts w:ascii="Times New Roman" w:eastAsiaTheme="minorEastAsia" w:hAnsi="Times New Roman" w:cs="Times New Roman"/>
        </w:rPr>
        <w:t xml:space="preserve"> párovacej halde</w:t>
      </w:r>
      <w:r w:rsidR="004A01F4" w:rsidRPr="007325E5">
        <w:rPr>
          <w:rFonts w:ascii="Times New Roman" w:eastAsiaTheme="minorEastAsia" w:hAnsi="Times New Roman" w:cs="Times New Roman"/>
        </w:rPr>
        <w:t xml:space="preserve"> je </w:t>
      </w:r>
      <w:r w:rsidR="00350F5B">
        <w:rPr>
          <w:rFonts w:ascii="Times New Roman" w:eastAsiaTheme="minorEastAsia" w:hAnsi="Times New Roman" w:cs="Times New Roman"/>
        </w:rPr>
        <w:t xml:space="preserve">les stromov zlúčený </w:t>
      </w:r>
      <w:r w:rsidR="004A01F4" w:rsidRPr="007325E5">
        <w:rPr>
          <w:rFonts w:ascii="Times New Roman" w:eastAsiaTheme="minorEastAsia" w:hAnsi="Times New Roman" w:cs="Times New Roman"/>
        </w:rPr>
        <w:t>tak, že</w:t>
      </w:r>
      <w:r w:rsidR="00C23683" w:rsidRPr="007325E5">
        <w:rPr>
          <w:rFonts w:ascii="Times New Roman" w:eastAsiaTheme="minorEastAsia" w:hAnsi="Times New Roman" w:cs="Times New Roman"/>
        </w:rPr>
        <w:t xml:space="preserve"> </w:t>
      </w:r>
      <w:r w:rsidR="00043478" w:rsidRPr="007325E5">
        <w:rPr>
          <w:rFonts w:ascii="Times New Roman" w:eastAsiaTheme="minorEastAsia" w:hAnsi="Times New Roman" w:cs="Times New Roman"/>
        </w:rPr>
        <w:t xml:space="preserve">sa </w:t>
      </w:r>
      <w:r w:rsidR="00B65060" w:rsidRPr="007325E5">
        <w:rPr>
          <w:rFonts w:ascii="Times New Roman" w:eastAsiaTheme="minorEastAsia" w:hAnsi="Times New Roman" w:cs="Times New Roman"/>
        </w:rPr>
        <w:t>po</w:t>
      </w:r>
      <w:r w:rsidR="00043478" w:rsidRPr="007325E5">
        <w:rPr>
          <w:rFonts w:ascii="Times New Roman" w:eastAsiaTheme="minorEastAsia" w:hAnsi="Times New Roman" w:cs="Times New Roman"/>
        </w:rPr>
        <w:t xml:space="preserve"> sebe idúce prvky v</w:t>
      </w:r>
      <w:r w:rsidR="005E0138" w:rsidRPr="007325E5">
        <w:rPr>
          <w:rFonts w:ascii="Times New Roman" w:eastAsiaTheme="minorEastAsia" w:hAnsi="Times New Roman" w:cs="Times New Roman"/>
        </w:rPr>
        <w:t> </w:t>
      </w:r>
      <w:r w:rsidR="006F4A59">
        <w:rPr>
          <w:rFonts w:ascii="Times New Roman" w:eastAsiaTheme="minorEastAsia" w:hAnsi="Times New Roman" w:cs="Times New Roman"/>
        </w:rPr>
        <w:t>lese</w:t>
      </w:r>
      <w:r w:rsidR="005E0138" w:rsidRPr="007325E5">
        <w:rPr>
          <w:rFonts w:ascii="Times New Roman" w:eastAsiaTheme="minorEastAsia" w:hAnsi="Times New Roman" w:cs="Times New Roman"/>
        </w:rPr>
        <w:t xml:space="preserve"> v pároch</w:t>
      </w:r>
      <w:r w:rsidR="00043478" w:rsidRPr="007325E5">
        <w:rPr>
          <w:rFonts w:ascii="Times New Roman" w:eastAsiaTheme="minorEastAsia" w:hAnsi="Times New Roman" w:cs="Times New Roman"/>
        </w:rPr>
        <w:t xml:space="preserve"> </w:t>
      </w:r>
      <w:r w:rsidR="007F47B1" w:rsidRPr="007325E5">
        <w:rPr>
          <w:rFonts w:ascii="Times New Roman" w:eastAsiaTheme="minorEastAsia" w:hAnsi="Times New Roman" w:cs="Times New Roman"/>
        </w:rPr>
        <w:t>prep</w:t>
      </w:r>
      <w:r w:rsidR="007F47B1">
        <w:rPr>
          <w:rFonts w:ascii="Times New Roman" w:eastAsiaTheme="minorEastAsia" w:hAnsi="Times New Roman" w:cs="Times New Roman"/>
        </w:rPr>
        <w:t>á</w:t>
      </w:r>
      <w:r w:rsidR="007F47B1" w:rsidRPr="007325E5">
        <w:rPr>
          <w:rFonts w:ascii="Times New Roman" w:eastAsiaTheme="minorEastAsia" w:hAnsi="Times New Roman" w:cs="Times New Roman"/>
        </w:rPr>
        <w:t>jajú</w:t>
      </w:r>
      <w:r w:rsidR="005E0138" w:rsidRPr="007325E5">
        <w:rPr>
          <w:rFonts w:ascii="Times New Roman" w:eastAsiaTheme="minorEastAsia" w:hAnsi="Times New Roman" w:cs="Times New Roman"/>
        </w:rPr>
        <w:t xml:space="preserve">, pokiaľ nevznikne </w:t>
      </w:r>
      <w:r w:rsidR="007D4F70" w:rsidRPr="007325E5">
        <w:rPr>
          <w:rFonts w:ascii="Times New Roman" w:eastAsiaTheme="minorEastAsia" w:hAnsi="Times New Roman" w:cs="Times New Roman"/>
        </w:rPr>
        <w:t xml:space="preserve">jeden strom. </w:t>
      </w:r>
      <w:r w:rsidR="00BC72B5" w:rsidRPr="007325E5">
        <w:rPr>
          <w:rFonts w:ascii="Times New Roman" w:eastAsiaTheme="minorEastAsia" w:hAnsi="Times New Roman" w:cs="Times New Roman"/>
        </w:rPr>
        <w:t xml:space="preserve">Pri </w:t>
      </w:r>
      <w:r w:rsidR="0091343C">
        <w:rPr>
          <w:rFonts w:ascii="Times New Roman" w:eastAsiaTheme="minorEastAsia" w:hAnsi="Times New Roman" w:cs="Times New Roman"/>
        </w:rPr>
        <w:t>dvojprechodovej</w:t>
      </w:r>
      <w:r w:rsidR="00275B6C" w:rsidRPr="007325E5">
        <w:rPr>
          <w:rFonts w:ascii="Times New Roman" w:eastAsiaTheme="minorEastAsia" w:hAnsi="Times New Roman" w:cs="Times New Roman"/>
        </w:rPr>
        <w:t xml:space="preserve"> párovacej halde </w:t>
      </w:r>
      <w:r w:rsidR="005F6394" w:rsidRPr="007325E5">
        <w:rPr>
          <w:rFonts w:ascii="Times New Roman" w:eastAsiaTheme="minorEastAsia" w:hAnsi="Times New Roman" w:cs="Times New Roman"/>
        </w:rPr>
        <w:t>sa</w:t>
      </w:r>
      <w:r w:rsidR="00C71926">
        <w:rPr>
          <w:rFonts w:ascii="Times New Roman" w:eastAsiaTheme="minorEastAsia" w:hAnsi="Times New Roman" w:cs="Times New Roman"/>
        </w:rPr>
        <w:t xml:space="preserve"> pri prvom prechode</w:t>
      </w:r>
      <w:r w:rsidR="005F6394" w:rsidRPr="007325E5">
        <w:rPr>
          <w:rFonts w:ascii="Times New Roman" w:eastAsiaTheme="minorEastAsia" w:hAnsi="Times New Roman" w:cs="Times New Roman"/>
        </w:rPr>
        <w:t xml:space="preserve"> po sebe idúce prvky</w:t>
      </w:r>
      <w:r w:rsidR="001C61C1">
        <w:rPr>
          <w:rFonts w:ascii="Times New Roman" w:eastAsiaTheme="minorEastAsia" w:hAnsi="Times New Roman" w:cs="Times New Roman"/>
        </w:rPr>
        <w:t xml:space="preserve"> v lese stromov v pároch prepoja</w:t>
      </w:r>
      <w:r w:rsidR="005F6394" w:rsidRPr="007325E5">
        <w:rPr>
          <w:rFonts w:ascii="Times New Roman" w:eastAsiaTheme="minorEastAsia" w:hAnsi="Times New Roman" w:cs="Times New Roman"/>
        </w:rPr>
        <w:t xml:space="preserve"> a</w:t>
      </w:r>
      <w:r w:rsidR="00C71926">
        <w:rPr>
          <w:rFonts w:ascii="Times New Roman" w:eastAsiaTheme="minorEastAsia" w:hAnsi="Times New Roman" w:cs="Times New Roman"/>
        </w:rPr>
        <w:t xml:space="preserve"> pri druhom sa </w:t>
      </w:r>
      <w:r w:rsidR="00E86FFC">
        <w:rPr>
          <w:rFonts w:ascii="Times New Roman" w:eastAsiaTheme="minorEastAsia" w:hAnsi="Times New Roman" w:cs="Times New Roman"/>
        </w:rPr>
        <w:t>prepájajú s posledným stromom v</w:t>
      </w:r>
      <w:r w:rsidR="00912D29">
        <w:rPr>
          <w:rFonts w:ascii="Times New Roman" w:eastAsiaTheme="minorEastAsia" w:hAnsi="Times New Roman" w:cs="Times New Roman"/>
        </w:rPr>
        <w:t> </w:t>
      </w:r>
      <w:r w:rsidR="00E86FFC">
        <w:rPr>
          <w:rFonts w:ascii="Times New Roman" w:eastAsiaTheme="minorEastAsia" w:hAnsi="Times New Roman" w:cs="Times New Roman"/>
        </w:rPr>
        <w:t>lese</w:t>
      </w:r>
      <w:r w:rsidR="00912D29">
        <w:rPr>
          <w:rFonts w:ascii="Times New Roman" w:eastAsiaTheme="minorEastAsia" w:hAnsi="Times New Roman" w:cs="Times New Roman"/>
        </w:rPr>
        <w:t>, čím vznikne nový strom.</w:t>
      </w:r>
      <w:r w:rsidR="00E5670D">
        <w:rPr>
          <w:rFonts w:ascii="Times New Roman" w:eastAsiaTheme="minorEastAsia" w:hAnsi="Times New Roman" w:cs="Times New Roman"/>
        </w:rPr>
        <w:t xml:space="preserve"> Prepájanie prebieha identicky na základe priority ako pri lenivej </w:t>
      </w:r>
      <w:r w:rsidR="007F47B1">
        <w:rPr>
          <w:rFonts w:ascii="Times New Roman" w:eastAsiaTheme="minorEastAsia" w:hAnsi="Times New Roman" w:cs="Times New Roman"/>
        </w:rPr>
        <w:t>binomickej halde.</w:t>
      </w:r>
    </w:p>
    <w:p w14:paraId="0D1D328D" w14:textId="3608D977" w:rsidR="002F0D07" w:rsidRPr="002F0D07" w:rsidRDefault="00CB5605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 xml:space="preserve">lož(K, X) </w:t>
      </w:r>
      <w:r w:rsidR="007F47B1">
        <w:rPr>
          <w:rFonts w:ascii="Times New Roman" w:hAnsi="Times New Roman" w:cs="Times New Roman"/>
          <w:b/>
          <w:bCs/>
        </w:rPr>
        <w:t xml:space="preserve">- </w:t>
      </w:r>
      <w:r w:rsidR="007F47B1">
        <w:rPr>
          <w:rFonts w:ascii="Times New Roman" w:hAnsi="Times New Roman" w:cs="Times New Roman"/>
        </w:rPr>
        <w:t>je vytvorený</w:t>
      </w:r>
      <w:r w:rsidR="009264F1" w:rsidRPr="007325E5">
        <w:rPr>
          <w:rFonts w:ascii="Times New Roman" w:hAnsi="Times New Roman" w:cs="Times New Roman"/>
        </w:rPr>
        <w:t xml:space="preserve"> nov</w:t>
      </w:r>
      <w:r w:rsidR="00912D29">
        <w:rPr>
          <w:rFonts w:ascii="Times New Roman" w:hAnsi="Times New Roman" w:cs="Times New Roman"/>
        </w:rPr>
        <w:t xml:space="preserve">ý </w:t>
      </w:r>
      <w:r w:rsidR="00F24EFF">
        <w:rPr>
          <w:rFonts w:ascii="Times New Roman" w:hAnsi="Times New Roman" w:cs="Times New Roman"/>
        </w:rPr>
        <w:t>prvok, ktorý obsah</w:t>
      </w:r>
      <w:r w:rsidR="007F47B1">
        <w:rPr>
          <w:rFonts w:ascii="Times New Roman" w:hAnsi="Times New Roman" w:cs="Times New Roman"/>
        </w:rPr>
        <w:t>uje</w:t>
      </w:r>
      <w:r w:rsidR="00F24EFF">
        <w:rPr>
          <w:rFonts w:ascii="Times New Roman" w:hAnsi="Times New Roman" w:cs="Times New Roman"/>
        </w:rPr>
        <w:t xml:space="preserve"> dáta</w:t>
      </w:r>
      <w:r w:rsidR="009264F1" w:rsidRPr="007325E5">
        <w:rPr>
          <w:rFonts w:ascii="Times New Roman" w:hAnsi="Times New Roman" w:cs="Times New Roman"/>
        </w:rPr>
        <w:t xml:space="preserve"> X s prioritou K. T</w:t>
      </w:r>
      <w:r w:rsidR="00F24EFF">
        <w:rPr>
          <w:rFonts w:ascii="Times New Roman" w:hAnsi="Times New Roman" w:cs="Times New Roman"/>
        </w:rPr>
        <w:t>en</w:t>
      </w:r>
      <w:r w:rsidR="009264F1" w:rsidRPr="007325E5">
        <w:rPr>
          <w:rFonts w:ascii="Times New Roman" w:hAnsi="Times New Roman" w:cs="Times New Roman"/>
        </w:rPr>
        <w:t xml:space="preserve">to </w:t>
      </w:r>
      <w:r w:rsidR="00F24EFF">
        <w:rPr>
          <w:rFonts w:ascii="Times New Roman" w:hAnsi="Times New Roman" w:cs="Times New Roman"/>
        </w:rPr>
        <w:t>prvok</w:t>
      </w:r>
      <w:r w:rsidR="009264F1" w:rsidRPr="007325E5">
        <w:rPr>
          <w:rFonts w:ascii="Times New Roman" w:hAnsi="Times New Roman" w:cs="Times New Roman"/>
        </w:rPr>
        <w:t xml:space="preserve"> </w:t>
      </w:r>
      <w:r w:rsidR="007F47B1">
        <w:rPr>
          <w:rFonts w:ascii="Times New Roman" w:hAnsi="Times New Roman" w:cs="Times New Roman"/>
        </w:rPr>
        <w:t xml:space="preserve">je </w:t>
      </w:r>
      <w:r w:rsidR="009264F1" w:rsidRPr="007325E5">
        <w:rPr>
          <w:rFonts w:ascii="Times New Roman" w:hAnsi="Times New Roman" w:cs="Times New Roman"/>
        </w:rPr>
        <w:t>prepoj</w:t>
      </w:r>
      <w:r w:rsidR="007F47B1">
        <w:rPr>
          <w:rFonts w:ascii="Times New Roman" w:hAnsi="Times New Roman" w:cs="Times New Roman"/>
        </w:rPr>
        <w:t>ený</w:t>
      </w:r>
      <w:r w:rsidR="009264F1" w:rsidRPr="007325E5">
        <w:rPr>
          <w:rFonts w:ascii="Times New Roman" w:hAnsi="Times New Roman" w:cs="Times New Roman"/>
        </w:rPr>
        <w:t xml:space="preserve"> s</w:t>
      </w:r>
      <w:r w:rsidR="007F47B1">
        <w:rPr>
          <w:rFonts w:ascii="Times New Roman" w:hAnsi="Times New Roman" w:cs="Times New Roman"/>
        </w:rPr>
        <w:t xml:space="preserve"> koreňom </w:t>
      </w:r>
      <w:r w:rsidR="005E729B">
        <w:rPr>
          <w:rFonts w:ascii="Times New Roman" w:hAnsi="Times New Roman" w:cs="Times New Roman"/>
        </w:rPr>
        <w:t>stromu</w:t>
      </w:r>
      <w:r w:rsidR="009264F1" w:rsidRPr="007325E5">
        <w:rPr>
          <w:rFonts w:ascii="Times New Roman" w:hAnsi="Times New Roman" w:cs="Times New Roman"/>
        </w:rPr>
        <w:t xml:space="preserve">. </w:t>
      </w:r>
      <w:r w:rsidR="00296730" w:rsidRPr="007325E5">
        <w:rPr>
          <w:rFonts w:ascii="Times New Roman" w:hAnsi="Times New Roman" w:cs="Times New Roman"/>
        </w:rPr>
        <w:t>Č</w:t>
      </w:r>
      <w:r w:rsidR="009264F1" w:rsidRPr="007325E5">
        <w:rPr>
          <w:rFonts w:ascii="Times New Roman" w:hAnsi="Times New Roman" w:cs="Times New Roman"/>
        </w:rPr>
        <w:t xml:space="preserve">asová náročnosť tejto operácie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3BC07C2F" w14:textId="56DB71A1" w:rsidR="009264F1" w:rsidRPr="007325E5" w:rsidRDefault="00CB5605" w:rsidP="00FF48B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  <w:b/>
          <w:bCs/>
        </w:rPr>
        <w:t>Operácia v</w:t>
      </w:r>
      <w:r w:rsidR="009264F1" w:rsidRPr="007325E5">
        <w:rPr>
          <w:rFonts w:ascii="Times New Roman" w:hAnsi="Times New Roman" w:cs="Times New Roman"/>
          <w:b/>
          <w:bCs/>
        </w:rPr>
        <w:t>yber</w:t>
      </w:r>
      <w:r w:rsidR="001D5000">
        <w:rPr>
          <w:rFonts w:ascii="Times New Roman" w:hAnsi="Times New Roman" w:cs="Times New Roman"/>
          <w:b/>
          <w:bCs/>
        </w:rPr>
        <w:t xml:space="preserve"> minimum</w:t>
      </w:r>
      <w:r w:rsidR="009264F1" w:rsidRPr="007325E5">
        <w:rPr>
          <w:rFonts w:ascii="Times New Roman" w:hAnsi="Times New Roman" w:cs="Times New Roman"/>
          <w:b/>
          <w:bCs/>
        </w:rPr>
        <w:t xml:space="preserve"> -</w:t>
      </w:r>
      <w:r w:rsidR="001D5000">
        <w:rPr>
          <w:rFonts w:ascii="Times New Roman" w:hAnsi="Times New Roman" w:cs="Times New Roman"/>
          <w:b/>
          <w:bCs/>
        </w:rPr>
        <w:t xml:space="preserve"> </w:t>
      </w:r>
      <w:r w:rsidR="009264F1"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r w:rsidR="001D5000">
        <w:rPr>
          <w:rFonts w:ascii="Times New Roman" w:eastAsiaTheme="minorEastAsia" w:hAnsi="Times New Roman" w:cs="Times New Roman"/>
        </w:rPr>
        <w:t>p</w:t>
      </w:r>
      <w:r w:rsidR="00543B9F" w:rsidRPr="007325E5">
        <w:rPr>
          <w:rFonts w:ascii="Times New Roman" w:eastAsiaTheme="minorEastAsia" w:hAnsi="Times New Roman" w:cs="Times New Roman"/>
        </w:rPr>
        <w:t xml:space="preserve">rvok </w:t>
      </w:r>
      <w:r w:rsidR="005A6E51" w:rsidRPr="007325E5">
        <w:rPr>
          <w:rFonts w:ascii="Times New Roman" w:eastAsiaTheme="minorEastAsia" w:hAnsi="Times New Roman" w:cs="Times New Roman"/>
        </w:rPr>
        <w:t>s najvyššou prioritou</w:t>
      </w:r>
      <w:r w:rsidR="005E729B">
        <w:rPr>
          <w:rFonts w:ascii="Times New Roman" w:eastAsiaTheme="minorEastAsia" w:hAnsi="Times New Roman" w:cs="Times New Roman"/>
        </w:rPr>
        <w:t xml:space="preserve"> tvorí koreň stromu</w:t>
      </w:r>
      <w:r w:rsidR="005A6E51" w:rsidRPr="007325E5">
        <w:rPr>
          <w:rFonts w:ascii="Times New Roman" w:eastAsiaTheme="minorEastAsia" w:hAnsi="Times New Roman" w:cs="Times New Roman"/>
        </w:rPr>
        <w:t xml:space="preserve">. </w:t>
      </w:r>
      <w:r w:rsidR="009264F1" w:rsidRPr="007325E5">
        <w:rPr>
          <w:rFonts w:ascii="Times New Roman" w:eastAsiaTheme="minorEastAsia" w:hAnsi="Times New Roman" w:cs="Times New Roman"/>
        </w:rPr>
        <w:t xml:space="preserve">Po odstránení koreňa vznikne </w:t>
      </w:r>
      <w:r w:rsidR="005E729B">
        <w:rPr>
          <w:rFonts w:ascii="Times New Roman" w:eastAsiaTheme="minorEastAsia" w:hAnsi="Times New Roman" w:cs="Times New Roman"/>
        </w:rPr>
        <w:t>les</w:t>
      </w:r>
      <w:r w:rsidR="009264F1" w:rsidRPr="007325E5">
        <w:rPr>
          <w:rFonts w:ascii="Times New Roman" w:eastAsiaTheme="minorEastAsia" w:hAnsi="Times New Roman" w:cs="Times New Roman"/>
        </w:rPr>
        <w:t xml:space="preserve"> stromov</w:t>
      </w:r>
      <w:r w:rsidR="00C43E65" w:rsidRPr="007325E5">
        <w:rPr>
          <w:rFonts w:ascii="Times New Roman" w:eastAsiaTheme="minorEastAsia" w:hAnsi="Times New Roman" w:cs="Times New Roman"/>
        </w:rPr>
        <w:t>, ktor</w:t>
      </w:r>
      <w:r w:rsidR="004F1E3F">
        <w:rPr>
          <w:rFonts w:ascii="Times New Roman" w:eastAsiaTheme="minorEastAsia" w:hAnsi="Times New Roman" w:cs="Times New Roman"/>
        </w:rPr>
        <w:t>ý</w:t>
      </w:r>
      <w:r w:rsidR="00C43E65" w:rsidRPr="007325E5">
        <w:rPr>
          <w:rFonts w:ascii="Times New Roman" w:eastAsiaTheme="minorEastAsia" w:hAnsi="Times New Roman" w:cs="Times New Roman"/>
        </w:rPr>
        <w:t xml:space="preserve"> tvorili jeho potomkov</w:t>
      </w:r>
      <w:r w:rsidR="009264F1" w:rsidRPr="007325E5">
        <w:rPr>
          <w:rFonts w:ascii="Times New Roman" w:eastAsiaTheme="minorEastAsia" w:hAnsi="Times New Roman" w:cs="Times New Roman"/>
        </w:rPr>
        <w:t xml:space="preserve">. </w:t>
      </w:r>
      <w:r w:rsidR="001E4A32" w:rsidRPr="007325E5">
        <w:rPr>
          <w:rFonts w:ascii="Times New Roman" w:eastAsiaTheme="minorEastAsia" w:hAnsi="Times New Roman" w:cs="Times New Roman"/>
        </w:rPr>
        <w:t xml:space="preserve">Tento </w:t>
      </w:r>
      <w:r w:rsidR="004F1E3F">
        <w:rPr>
          <w:rFonts w:ascii="Times New Roman" w:eastAsiaTheme="minorEastAsia" w:hAnsi="Times New Roman" w:cs="Times New Roman"/>
        </w:rPr>
        <w:t>les</w:t>
      </w:r>
      <w:r w:rsidR="001E4A32" w:rsidRPr="007325E5">
        <w:rPr>
          <w:rFonts w:ascii="Times New Roman" w:eastAsiaTheme="minorEastAsia" w:hAnsi="Times New Roman" w:cs="Times New Roman"/>
        </w:rPr>
        <w:t xml:space="preserve"> je </w:t>
      </w:r>
      <w:r w:rsidR="004F1E3F">
        <w:rPr>
          <w:rFonts w:ascii="Times New Roman" w:eastAsiaTheme="minorEastAsia" w:hAnsi="Times New Roman" w:cs="Times New Roman"/>
        </w:rPr>
        <w:t>zl</w:t>
      </w:r>
      <w:r w:rsidR="00A606D8">
        <w:rPr>
          <w:rFonts w:ascii="Times New Roman" w:eastAsiaTheme="minorEastAsia" w:hAnsi="Times New Roman" w:cs="Times New Roman"/>
        </w:rPr>
        <w:t>účený</w:t>
      </w:r>
      <w:r w:rsidR="001E4A32" w:rsidRPr="007325E5">
        <w:rPr>
          <w:rFonts w:ascii="Times New Roman" w:eastAsiaTheme="minorEastAsia" w:hAnsi="Times New Roman" w:cs="Times New Roman"/>
        </w:rPr>
        <w:t xml:space="preserve"> a vytvorený strom </w:t>
      </w:r>
      <w:r w:rsidR="00A606D8">
        <w:rPr>
          <w:rFonts w:ascii="Times New Roman" w:eastAsiaTheme="minorEastAsia" w:hAnsi="Times New Roman" w:cs="Times New Roman"/>
        </w:rPr>
        <w:t xml:space="preserve">tvorí </w:t>
      </w:r>
      <w:r w:rsidR="001D5000">
        <w:rPr>
          <w:rFonts w:ascii="Times New Roman" w:eastAsiaTheme="minorEastAsia" w:hAnsi="Times New Roman" w:cs="Times New Roman"/>
        </w:rPr>
        <w:t>haldu</w:t>
      </w:r>
      <w:r w:rsidR="0082104A" w:rsidRPr="007325E5">
        <w:rPr>
          <w:rFonts w:ascii="Times New Roman" w:eastAsiaTheme="minorEastAsia" w:hAnsi="Times New Roman" w:cs="Times New Roman"/>
        </w:rPr>
        <w:t>.</w:t>
      </w:r>
      <w:r w:rsidR="00F93677" w:rsidRPr="007325E5">
        <w:rPr>
          <w:rFonts w:ascii="Times New Roman" w:eastAsiaTheme="minorEastAsia" w:hAnsi="Times New Roman" w:cs="Times New Roman"/>
        </w:rPr>
        <w:t xml:space="preserve"> </w:t>
      </w:r>
      <w:r w:rsidR="00CD44CB" w:rsidRPr="007325E5">
        <w:rPr>
          <w:rFonts w:ascii="Times New Roman" w:eastAsiaTheme="minorEastAsia" w:hAnsi="Times New Roman" w:cs="Times New Roman"/>
        </w:rPr>
        <w:t xml:space="preserve">Časová náročnosť tejto operácie je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612E8C" w:rsidRPr="007325E5">
        <w:rPr>
          <w:rFonts w:ascii="Times New Roman" w:eastAsiaTheme="minorEastAsia" w:hAnsi="Times New Roman" w:cs="Times New Roman"/>
        </w:rPr>
        <w:t xml:space="preserve"> ak je strom </w:t>
      </w:r>
      <w:r w:rsidR="00DF4260" w:rsidRPr="007325E5">
        <w:rPr>
          <w:rFonts w:ascii="Times New Roman" w:eastAsiaTheme="minorEastAsia" w:hAnsi="Times New Roman" w:cs="Times New Roman"/>
        </w:rPr>
        <w:t>deformovaný</w:t>
      </w:r>
      <w:r w:rsidR="00151280" w:rsidRPr="007325E5">
        <w:rPr>
          <w:rFonts w:ascii="Times New Roman" w:eastAsiaTheme="minorEastAsia" w:hAnsi="Times New Roman" w:cs="Times New Roman"/>
        </w:rPr>
        <w:t xml:space="preserve">, ale v amortizovanom čase </w:t>
      </w:r>
      <w:r w:rsidR="00383D1C" w:rsidRPr="007325E5">
        <w:rPr>
          <w:rFonts w:ascii="Times New Roman" w:eastAsiaTheme="minorEastAsia" w:hAnsi="Times New Roman" w:cs="Times New Roman"/>
        </w:rPr>
        <w:t>ide o</w:t>
      </w:r>
      <w:r w:rsidR="003261B5"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3292ACDF" w14:textId="11B83EC9" w:rsidR="002F0D07" w:rsidRDefault="002F0D07" w:rsidP="00FF48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 xml:space="preserve">Operácia </w:t>
      </w:r>
      <w:r>
        <w:rPr>
          <w:rFonts w:ascii="Times New Roman" w:hAnsi="Times New Roman" w:cs="Times New Roman"/>
          <w:b/>
          <w:bCs/>
        </w:rPr>
        <w:t>vyber prvok</w:t>
      </w:r>
      <w:r w:rsidRPr="007325E5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>rv</w:t>
      </w:r>
      <w:r w:rsidR="00256950">
        <w:rPr>
          <w:rFonts w:ascii="Times New Roman" w:eastAsiaTheme="minorEastAsia" w:hAnsi="Times New Roman" w:cs="Times New Roman"/>
        </w:rPr>
        <w:t>o</w:t>
      </w:r>
      <w:r w:rsidRPr="007325E5">
        <w:rPr>
          <w:rFonts w:ascii="Times New Roman" w:eastAsiaTheme="minorEastAsia" w:hAnsi="Times New Roman" w:cs="Times New Roman"/>
        </w:rPr>
        <w:t xml:space="preserve">k </w:t>
      </w:r>
      <w:r>
        <w:rPr>
          <w:rFonts w:ascii="Times New Roman" w:eastAsiaTheme="minorEastAsia" w:hAnsi="Times New Roman" w:cs="Times New Roman"/>
        </w:rPr>
        <w:t>I</w:t>
      </w:r>
      <w:r w:rsidRPr="007325E5">
        <w:rPr>
          <w:rFonts w:ascii="Times New Roman" w:eastAsiaTheme="minorEastAsia" w:hAnsi="Times New Roman" w:cs="Times New Roman"/>
        </w:rPr>
        <w:t xml:space="preserve"> je </w:t>
      </w:r>
      <w:r w:rsidR="00256950">
        <w:rPr>
          <w:rFonts w:ascii="Times New Roman" w:eastAsiaTheme="minorEastAsia" w:hAnsi="Times New Roman" w:cs="Times New Roman"/>
        </w:rPr>
        <w:t>vystrihnutý</w:t>
      </w:r>
      <w:r w:rsidR="00B91A49">
        <w:rPr>
          <w:rFonts w:ascii="Times New Roman" w:eastAsiaTheme="minorEastAsia" w:hAnsi="Times New Roman" w:cs="Times New Roman"/>
        </w:rPr>
        <w:t xml:space="preserve"> a les stromov tvorený jeho potomkami je zlúčený</w:t>
      </w:r>
      <w:r w:rsidR="00EE0868">
        <w:rPr>
          <w:rFonts w:ascii="Times New Roman" w:eastAsiaTheme="minorEastAsia" w:hAnsi="Times New Roman" w:cs="Times New Roman"/>
        </w:rPr>
        <w:t xml:space="preserve">. Tento strom je následne pripojený na pôvodné miesto </w:t>
      </w:r>
      <w:r w:rsidR="00AE2676">
        <w:rPr>
          <w:rFonts w:ascii="Times New Roman" w:eastAsiaTheme="minorEastAsia" w:hAnsi="Times New Roman" w:cs="Times New Roman"/>
        </w:rPr>
        <w:t>prvku I a je vrátená hodnota to</w:t>
      </w:r>
      <w:r w:rsidR="00ED2E34">
        <w:rPr>
          <w:rFonts w:ascii="Times New Roman" w:eastAsiaTheme="minorEastAsia" w:hAnsi="Times New Roman" w:cs="Times New Roman"/>
        </w:rPr>
        <w:t>hto prvku.</w:t>
      </w:r>
      <w:r w:rsidRPr="007325E5">
        <w:rPr>
          <w:rFonts w:ascii="Times New Roman" w:eastAsiaTheme="minorEastAsia" w:hAnsi="Times New Roman" w:cs="Times New Roman"/>
        </w:rPr>
        <w:t xml:space="preserve"> priorita</w:t>
      </w:r>
      <w:r w:rsidR="00ED2E34"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ED2E34">
        <w:rPr>
          <w:rFonts w:ascii="Times New Roman" w:eastAsiaTheme="minorEastAsia" w:hAnsi="Times New Roman" w:cs="Times New Roman"/>
        </w:rPr>
        <w:t>Takáto operácia</w:t>
      </w:r>
      <w:r w:rsidRPr="007325E5">
        <w:rPr>
          <w:rFonts w:ascii="Times New Roman" w:eastAsiaTheme="minorEastAsia" w:hAnsi="Times New Roman" w:cs="Times New Roman"/>
        </w:rPr>
        <w:t xml:space="preserve"> nám dáva časovú náročnosť</w:t>
      </w:r>
      <w:r w:rsidR="00ED2E3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D2E34" w:rsidRPr="007325E5">
        <w:rPr>
          <w:rFonts w:ascii="Times New Roman" w:eastAsiaTheme="minorEastAsia" w:hAnsi="Times New Roman" w:cs="Times New Roman"/>
        </w:rPr>
        <w:t xml:space="preserve"> v najhoršom prípade</w:t>
      </w:r>
      <w:r w:rsidR="00ED2E34">
        <w:rPr>
          <w:rFonts w:ascii="Times New Roman" w:eastAsiaTheme="minorEastAsia" w:hAnsi="Times New Roman" w:cs="Times New Roman"/>
        </w:rPr>
        <w:t xml:space="preserve"> a</w:t>
      </w:r>
      <w:r w:rsidRPr="007325E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Pr="007325E5">
        <w:rPr>
          <w:rFonts w:ascii="Times New Roman" w:eastAsiaTheme="minorEastAsia" w:hAnsi="Times New Roman" w:cs="Times New Roman"/>
        </w:rPr>
        <w:t xml:space="preserve"> v amortizovanom.</w:t>
      </w:r>
    </w:p>
    <w:p w14:paraId="536AC9E7" w14:textId="660C1460" w:rsidR="009264F1" w:rsidRPr="00EA69F6" w:rsidRDefault="00675A5A" w:rsidP="00FF48B9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s</w:t>
      </w:r>
      <w:r w:rsidR="009264F1" w:rsidRPr="007325E5">
        <w:rPr>
          <w:rFonts w:ascii="Times New Roman" w:hAnsi="Times New Roman" w:cs="Times New Roman"/>
          <w:b/>
          <w:bCs/>
        </w:rPr>
        <w:t xml:space="preserve">poj(Q) </w:t>
      </w:r>
      <w:r w:rsidR="00EA69F6">
        <w:rPr>
          <w:rFonts w:ascii="Times New Roman" w:hAnsi="Times New Roman" w:cs="Times New Roman"/>
          <w:b/>
          <w:bCs/>
        </w:rPr>
        <w:t xml:space="preserve">- </w:t>
      </w:r>
      <w:r w:rsidR="00EA69F6">
        <w:rPr>
          <w:rFonts w:ascii="Times New Roman" w:eastAsiaTheme="minorEastAsia" w:hAnsi="Times New Roman" w:cs="Times New Roman"/>
        </w:rPr>
        <w:t>k</w:t>
      </w:r>
      <w:r w:rsidR="009264F1" w:rsidRPr="007325E5">
        <w:rPr>
          <w:rFonts w:ascii="Times New Roman" w:eastAsiaTheme="minorEastAsia" w:hAnsi="Times New Roman" w:cs="Times New Roman"/>
        </w:rPr>
        <w:t>ore</w:t>
      </w:r>
      <w:r w:rsidR="00B208B2">
        <w:rPr>
          <w:rFonts w:ascii="Times New Roman" w:eastAsiaTheme="minorEastAsia" w:hAnsi="Times New Roman" w:cs="Times New Roman"/>
        </w:rPr>
        <w:t xml:space="preserve">ň haldy prepojíme koreňom haldy Q a takto vzniknutý strom </w:t>
      </w:r>
      <w:r w:rsidR="00EA69F6">
        <w:rPr>
          <w:rFonts w:ascii="Times New Roman" w:eastAsiaTheme="minorEastAsia" w:hAnsi="Times New Roman" w:cs="Times New Roman"/>
        </w:rPr>
        <w:t>stanovíme ako haldu</w:t>
      </w:r>
      <w:r w:rsidR="009264F1" w:rsidRPr="007325E5">
        <w:rPr>
          <w:rFonts w:ascii="Times New Roman" w:hAnsi="Times New Roman" w:cs="Times New Roman"/>
        </w:rPr>
        <w:t xml:space="preserve">. Keďže </w:t>
      </w:r>
      <w:r w:rsidR="009264F1" w:rsidRPr="007325E5">
        <w:rPr>
          <w:rFonts w:ascii="Times New Roman" w:eastAsiaTheme="minorEastAsia" w:hAnsi="Times New Roman" w:cs="Times New Roman"/>
        </w:rPr>
        <w:t xml:space="preserve">časová náročnosť operácie je závislá len od rýchlosti prepojenia, ktoré je vykonané </w:t>
      </w:r>
      <w:r w:rsidR="00BA61C7">
        <w:rPr>
          <w:rFonts w:ascii="Times New Roman" w:eastAsiaTheme="minorEastAsia" w:hAnsi="Times New Roman" w:cs="Times New Roman"/>
        </w:rPr>
        <w:t>konštantné</w:t>
      </w:r>
      <w:r w:rsidR="009264F1" w:rsidRPr="007325E5">
        <w:rPr>
          <w:rFonts w:ascii="Times New Roman" w:eastAsiaTheme="minorEastAsia" w:hAnsi="Times New Roman" w:cs="Times New Roman"/>
        </w:rPr>
        <w:t xml:space="preserve">, tak aj celková náročnosť prepojenia je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9264F1" w:rsidRPr="007325E5">
        <w:rPr>
          <w:rFonts w:ascii="Times New Roman" w:eastAsiaTheme="minorEastAsia" w:hAnsi="Times New Roman" w:cs="Times New Roman"/>
        </w:rPr>
        <w:t>.</w:t>
      </w:r>
    </w:p>
    <w:p w14:paraId="7853DA32" w14:textId="59F2E270" w:rsidR="00BA61C7" w:rsidRPr="00B60B02" w:rsidRDefault="00CB5605" w:rsidP="00B60B02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/>
          <w:bCs/>
        </w:rPr>
      </w:pPr>
      <w:r w:rsidRPr="007325E5">
        <w:rPr>
          <w:rFonts w:ascii="Times New Roman" w:hAnsi="Times New Roman" w:cs="Times New Roman"/>
          <w:b/>
          <w:bCs/>
        </w:rPr>
        <w:t>Operácia zme</w:t>
      </w:r>
      <w:r w:rsidR="002F0D07">
        <w:rPr>
          <w:rFonts w:ascii="Times New Roman" w:hAnsi="Times New Roman" w:cs="Times New Roman"/>
          <w:b/>
          <w:bCs/>
        </w:rPr>
        <w:t xml:space="preserve">ň </w:t>
      </w:r>
      <w:r w:rsidRPr="007325E5">
        <w:rPr>
          <w:rFonts w:ascii="Times New Roman" w:hAnsi="Times New Roman" w:cs="Times New Roman"/>
          <w:b/>
          <w:bCs/>
        </w:rPr>
        <w:t>prioritu(</w:t>
      </w:r>
      <w:r w:rsidR="00EA69F6">
        <w:rPr>
          <w:rFonts w:ascii="Times New Roman" w:hAnsi="Times New Roman" w:cs="Times New Roman"/>
          <w:b/>
          <w:bCs/>
        </w:rPr>
        <w:t>I</w:t>
      </w:r>
      <w:r w:rsidRPr="007325E5">
        <w:rPr>
          <w:rFonts w:ascii="Times New Roman" w:hAnsi="Times New Roman" w:cs="Times New Roman"/>
          <w:b/>
          <w:bCs/>
        </w:rPr>
        <w:t xml:space="preserve">, K) </w:t>
      </w:r>
      <w:r w:rsidR="00EA69F6">
        <w:rPr>
          <w:rFonts w:ascii="Times New Roman" w:hAnsi="Times New Roman" w:cs="Times New Roman"/>
          <w:b/>
          <w:bCs/>
        </w:rPr>
        <w:t xml:space="preserve">- </w:t>
      </w:r>
      <w:r w:rsidR="00EA69F6">
        <w:rPr>
          <w:rFonts w:ascii="Times New Roman" w:eastAsiaTheme="minorEastAsia" w:hAnsi="Times New Roman" w:cs="Times New Roman"/>
        </w:rPr>
        <w:t>p</w:t>
      </w:r>
      <w:r w:rsidR="00696775" w:rsidRPr="007325E5">
        <w:rPr>
          <w:rFonts w:ascii="Times New Roman" w:eastAsiaTheme="minorEastAsia" w:hAnsi="Times New Roman" w:cs="Times New Roman"/>
        </w:rPr>
        <w:t xml:space="preserve">rvku </w:t>
      </w:r>
      <w:r w:rsidR="00EA69F6">
        <w:rPr>
          <w:rFonts w:ascii="Times New Roman" w:eastAsiaTheme="minorEastAsia" w:hAnsi="Times New Roman" w:cs="Times New Roman"/>
        </w:rPr>
        <w:t>I</w:t>
      </w:r>
      <w:r w:rsidR="00696775" w:rsidRPr="007325E5">
        <w:rPr>
          <w:rFonts w:ascii="Times New Roman" w:eastAsiaTheme="minorEastAsia" w:hAnsi="Times New Roman" w:cs="Times New Roman"/>
        </w:rPr>
        <w:t xml:space="preserve"> je zmenená priorita. Ak sa priorita zvýšila, prvok je vystrihnutý a</w:t>
      </w:r>
      <w:r w:rsidR="00A24B59">
        <w:rPr>
          <w:rFonts w:ascii="Times New Roman" w:eastAsiaTheme="minorEastAsia" w:hAnsi="Times New Roman" w:cs="Times New Roman"/>
        </w:rPr>
        <w:t xml:space="preserve"> prepojený </w:t>
      </w:r>
      <w:r w:rsidR="0059555C" w:rsidRPr="007325E5">
        <w:rPr>
          <w:rFonts w:ascii="Times New Roman" w:eastAsiaTheme="minorEastAsia" w:hAnsi="Times New Roman" w:cs="Times New Roman"/>
        </w:rPr>
        <w:t xml:space="preserve">s koreňom </w:t>
      </w:r>
      <w:r w:rsidR="00696775" w:rsidRPr="007325E5">
        <w:rPr>
          <w:rFonts w:ascii="Times New Roman" w:eastAsiaTheme="minorEastAsia" w:hAnsi="Times New Roman" w:cs="Times New Roman"/>
        </w:rPr>
        <w:t>strom</w:t>
      </w:r>
      <w:r w:rsidR="0059555C" w:rsidRPr="007325E5">
        <w:rPr>
          <w:rFonts w:ascii="Times New Roman" w:eastAsiaTheme="minorEastAsia" w:hAnsi="Times New Roman" w:cs="Times New Roman"/>
        </w:rPr>
        <w:t>u</w:t>
      </w:r>
      <w:r w:rsidR="00696775" w:rsidRPr="007325E5">
        <w:rPr>
          <w:rFonts w:ascii="Times New Roman" w:eastAsiaTheme="minorEastAsia" w:hAnsi="Times New Roman" w:cs="Times New Roman"/>
        </w:rPr>
        <w:t xml:space="preserve">. Toto má časovú náročnosť </w:t>
      </w:r>
      <m:oMath>
        <m:r>
          <w:rPr>
            <w:rFonts w:ascii="Cambria Math" w:eastAsiaTheme="minorEastAsia" w:hAnsi="Cambria Math" w:cs="Times New Roman"/>
          </w:rPr>
          <m:t>O(1)</m:t>
        </m:r>
      </m:oMath>
      <w:r w:rsidR="00696775" w:rsidRPr="007325E5">
        <w:rPr>
          <w:rFonts w:ascii="Times New Roman" w:eastAsiaTheme="minorEastAsia" w:hAnsi="Times New Roman" w:cs="Times New Roman"/>
        </w:rPr>
        <w:t>. V prípade, že sa priorita znížila,</w:t>
      </w:r>
      <w:r w:rsidR="00A87C96" w:rsidRPr="007325E5">
        <w:rPr>
          <w:rFonts w:ascii="Times New Roman" w:eastAsiaTheme="minorEastAsia" w:hAnsi="Times New Roman" w:cs="Times New Roman"/>
        </w:rPr>
        <w:t xml:space="preserve"> je vytvorený </w:t>
      </w:r>
      <w:r w:rsidR="00A24B59">
        <w:rPr>
          <w:rFonts w:ascii="Times New Roman" w:eastAsiaTheme="minorEastAsia" w:hAnsi="Times New Roman" w:cs="Times New Roman"/>
        </w:rPr>
        <w:t>les stromov</w:t>
      </w:r>
      <w:r w:rsidR="00A87C96" w:rsidRPr="007325E5">
        <w:rPr>
          <w:rFonts w:ascii="Times New Roman" w:eastAsiaTheme="minorEastAsia" w:hAnsi="Times New Roman" w:cs="Times New Roman"/>
        </w:rPr>
        <w:t xml:space="preserve"> z</w:t>
      </w:r>
      <w:r w:rsidR="00030AB0" w:rsidRPr="007325E5">
        <w:rPr>
          <w:rFonts w:ascii="Times New Roman" w:eastAsiaTheme="minorEastAsia" w:hAnsi="Times New Roman" w:cs="Times New Roman"/>
        </w:rPr>
        <w:t xml:space="preserve"> prvku </w:t>
      </w:r>
      <w:r w:rsidR="00A24B59">
        <w:rPr>
          <w:rFonts w:ascii="Times New Roman" w:eastAsiaTheme="minorEastAsia" w:hAnsi="Times New Roman" w:cs="Times New Roman"/>
        </w:rPr>
        <w:t>I</w:t>
      </w:r>
      <w:r w:rsidR="00030AB0" w:rsidRPr="007325E5">
        <w:rPr>
          <w:rFonts w:ascii="Times New Roman" w:eastAsiaTheme="minorEastAsia" w:hAnsi="Times New Roman" w:cs="Times New Roman"/>
        </w:rPr>
        <w:t xml:space="preserve"> a jeho potomkov</w:t>
      </w:r>
      <w:r w:rsidR="00685610" w:rsidRPr="007325E5">
        <w:rPr>
          <w:rFonts w:ascii="Times New Roman" w:eastAsiaTheme="minorEastAsia" w:hAnsi="Times New Roman" w:cs="Times New Roman"/>
        </w:rPr>
        <w:t xml:space="preserve"> a tento </w:t>
      </w:r>
      <w:r w:rsidR="00A24B59">
        <w:rPr>
          <w:rFonts w:ascii="Times New Roman" w:eastAsiaTheme="minorEastAsia" w:hAnsi="Times New Roman" w:cs="Times New Roman"/>
        </w:rPr>
        <w:t>les</w:t>
      </w:r>
      <w:r w:rsidR="00685610" w:rsidRPr="007325E5">
        <w:rPr>
          <w:rFonts w:ascii="Times New Roman" w:eastAsiaTheme="minorEastAsia" w:hAnsi="Times New Roman" w:cs="Times New Roman"/>
        </w:rPr>
        <w:t xml:space="preserve"> je </w:t>
      </w:r>
      <w:r w:rsidR="00A24B59">
        <w:rPr>
          <w:rFonts w:ascii="Times New Roman" w:eastAsiaTheme="minorEastAsia" w:hAnsi="Times New Roman" w:cs="Times New Roman"/>
        </w:rPr>
        <w:t>zl</w:t>
      </w:r>
      <w:r w:rsidR="003E21FF">
        <w:rPr>
          <w:rFonts w:ascii="Times New Roman" w:eastAsiaTheme="minorEastAsia" w:hAnsi="Times New Roman" w:cs="Times New Roman"/>
        </w:rPr>
        <w:t>účený</w:t>
      </w:r>
      <w:r w:rsidR="00685610" w:rsidRPr="007325E5">
        <w:rPr>
          <w:rFonts w:ascii="Times New Roman" w:eastAsiaTheme="minorEastAsia" w:hAnsi="Times New Roman" w:cs="Times New Roman"/>
        </w:rPr>
        <w:t>.</w:t>
      </w:r>
      <w:r w:rsidR="009221E7" w:rsidRPr="007325E5">
        <w:rPr>
          <w:rFonts w:ascii="Times New Roman" w:eastAsiaTheme="minorEastAsia" w:hAnsi="Times New Roman" w:cs="Times New Roman"/>
        </w:rPr>
        <w:t xml:space="preserve"> Vytvorený strom je </w:t>
      </w:r>
      <w:r w:rsidR="008A79BC" w:rsidRPr="007325E5">
        <w:rPr>
          <w:rFonts w:ascii="Times New Roman" w:eastAsiaTheme="minorEastAsia" w:hAnsi="Times New Roman" w:cs="Times New Roman"/>
        </w:rPr>
        <w:t>pripojen</w:t>
      </w:r>
      <w:r w:rsidR="00503D14" w:rsidRPr="007325E5">
        <w:rPr>
          <w:rFonts w:ascii="Times New Roman" w:eastAsiaTheme="minorEastAsia" w:hAnsi="Times New Roman" w:cs="Times New Roman"/>
        </w:rPr>
        <w:t>ý</w:t>
      </w:r>
      <w:r w:rsidR="008A79BC" w:rsidRPr="007325E5">
        <w:rPr>
          <w:rFonts w:ascii="Times New Roman" w:eastAsiaTheme="minorEastAsia" w:hAnsi="Times New Roman" w:cs="Times New Roman"/>
        </w:rPr>
        <w:t xml:space="preserve"> na pôvodné miesto prvku </w:t>
      </w:r>
      <w:r w:rsidR="00B36ADC">
        <w:rPr>
          <w:rFonts w:ascii="Times New Roman" w:eastAsiaTheme="minorEastAsia" w:hAnsi="Times New Roman" w:cs="Times New Roman"/>
        </w:rPr>
        <w:t>I</w:t>
      </w:r>
      <w:r w:rsidR="008A79BC" w:rsidRPr="007325E5">
        <w:rPr>
          <w:rFonts w:ascii="Times New Roman" w:eastAsiaTheme="minorEastAsia" w:hAnsi="Times New Roman" w:cs="Times New Roman"/>
        </w:rPr>
        <w:t>. Toto</w:t>
      </w:r>
      <w:r w:rsidR="00696775" w:rsidRPr="007325E5">
        <w:rPr>
          <w:rFonts w:ascii="Times New Roman" w:eastAsiaTheme="minorEastAsia" w:hAnsi="Times New Roman" w:cs="Times New Roman"/>
        </w:rPr>
        <w:t xml:space="preserve"> nám dáva časovú náročnosť </w:t>
      </w:r>
      <m:oMath>
        <m:r>
          <w:rPr>
            <w:rFonts w:ascii="Cambria Math" w:eastAsiaTheme="minorEastAsia" w:hAnsi="Cambria Math" w:cs="Times New Roman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</m:e>
        </m:func>
      </m:oMath>
      <w:r w:rsidR="00344221" w:rsidRPr="007325E5">
        <w:rPr>
          <w:rFonts w:ascii="Times New Roman" w:eastAsiaTheme="minorEastAsia" w:hAnsi="Times New Roman" w:cs="Times New Roman"/>
        </w:rPr>
        <w:t xml:space="preserve"> v amortizovanom čase a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344221" w:rsidRPr="007325E5">
        <w:rPr>
          <w:rFonts w:ascii="Times New Roman" w:eastAsiaTheme="minorEastAsia" w:hAnsi="Times New Roman" w:cs="Times New Roman"/>
        </w:rPr>
        <w:t xml:space="preserve"> v najhoršom prípade</w:t>
      </w:r>
      <w:r w:rsidR="00696775" w:rsidRPr="007325E5">
        <w:rPr>
          <w:rFonts w:ascii="Times New Roman" w:eastAsiaTheme="minorEastAsia" w:hAnsi="Times New Roman" w:cs="Times New Roman"/>
        </w:rPr>
        <w:t>.</w:t>
      </w:r>
    </w:p>
    <w:p w14:paraId="696E3287" w14:textId="77777777" w:rsidR="00C00A1D" w:rsidRDefault="00C00A1D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32"/>
          <w:szCs w:val="32"/>
        </w:rPr>
      </w:pPr>
      <w:bookmarkStart w:id="26" w:name="_Toc69988329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36846C8" w14:textId="4F96DB77" w:rsidR="009264F1" w:rsidRPr="007C2A57" w:rsidRDefault="0063493C" w:rsidP="007C2A57">
      <w:pPr>
        <w:pStyle w:val="Nadpis1"/>
        <w:spacing w:before="240" w:after="240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</w:t>
      </w:r>
      <w:r w:rsidR="009264F1" w:rsidRPr="007C2A57">
        <w:rPr>
          <w:rFonts w:ascii="Times New Roman" w:hAnsi="Times New Roman" w:cs="Times New Roman"/>
          <w:sz w:val="32"/>
          <w:szCs w:val="32"/>
        </w:rPr>
        <w:t>mplementáci</w:t>
      </w:r>
      <w:r>
        <w:rPr>
          <w:rFonts w:ascii="Times New Roman" w:hAnsi="Times New Roman" w:cs="Times New Roman"/>
          <w:sz w:val="32"/>
          <w:szCs w:val="32"/>
        </w:rPr>
        <w:t>e</w:t>
      </w:r>
      <w:r w:rsidR="009264F1" w:rsidRPr="007C2A57">
        <w:rPr>
          <w:rFonts w:ascii="Times New Roman" w:hAnsi="Times New Roman" w:cs="Times New Roman"/>
          <w:sz w:val="32"/>
          <w:szCs w:val="32"/>
        </w:rPr>
        <w:t xml:space="preserve"> prioritného frontu</w:t>
      </w:r>
      <w:bookmarkEnd w:id="26"/>
    </w:p>
    <w:p w14:paraId="4270400C" w14:textId="3F30A636" w:rsidR="009264F1" w:rsidRPr="007325E5" w:rsidRDefault="009264F1" w:rsidP="007C2A57">
      <w:pPr>
        <w:spacing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Pre implementáciu prioritných frontov bol použitý jazyk C++. Bol vybraný kvôli manuálnej správ</w:t>
      </w:r>
      <w:r w:rsidR="009C368C">
        <w:rPr>
          <w:rFonts w:ascii="Times New Roman" w:eastAsiaTheme="minorEastAsia" w:hAnsi="Times New Roman" w:cs="Times New Roman"/>
        </w:rPr>
        <w:t>e</w:t>
      </w:r>
      <w:r w:rsidRPr="007325E5">
        <w:rPr>
          <w:rFonts w:ascii="Times New Roman" w:eastAsiaTheme="minorEastAsia" w:hAnsi="Times New Roman" w:cs="Times New Roman"/>
        </w:rPr>
        <w:t xml:space="preserve"> pamäte. Jednotlivé triedy je možné rozdeliť na dve skupiny - triedy, ktoré reprezentujú prvky v prioritnom fronte a triedy reprezentujúce implementáciu prioritného frontu.</w:t>
      </w:r>
    </w:p>
    <w:p w14:paraId="6755DA95" w14:textId="77777777" w:rsidR="009264F1" w:rsidRPr="007C2A57" w:rsidRDefault="009264F1" w:rsidP="007C2A57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7" w:name="_Toc69988330"/>
      <w:r w:rsidRPr="007C2A57">
        <w:rPr>
          <w:rFonts w:ascii="Times New Roman" w:eastAsiaTheme="minorEastAsia" w:hAnsi="Times New Roman" w:cs="Times New Roman"/>
          <w:sz w:val="28"/>
          <w:szCs w:val="28"/>
        </w:rPr>
        <w:t>Triedy reprezentujúce prvky v prioritnom fronte</w:t>
      </w:r>
      <w:bookmarkEnd w:id="27"/>
    </w:p>
    <w:p w14:paraId="63AF783E" w14:textId="0A3E9E1B" w:rsidR="009264F1" w:rsidRPr="007325E5" w:rsidRDefault="009264F1" w:rsidP="003A3D8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Tieto triedy predstavujú základné jednotky, ktoré sú použité pre uloženie dát spolu s prioritou do prioritného frontu. Tieto prvky môžu zároveň aj v sebe obsahovať vzťahy s inými prvkami. Jednotlivé implementácie sa nachádzajú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PriorityQueueItems.h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1F44151A" w14:textId="6960076A" w:rsidR="002E6669" w:rsidRDefault="00A358E8" w:rsidP="003A3D85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7BD90F53" wp14:editId="093C014F">
            <wp:extent cx="5463074" cy="3800475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75159" cy="38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92DD" w14:textId="21423358" w:rsidR="003A3D85" w:rsidRPr="003A3D85" w:rsidRDefault="003A3D85" w:rsidP="003A3D8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8" w:name="_Toc70347375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iagr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m prvkov prioritného frontu</w:t>
      </w:r>
      <w:bookmarkEnd w:id="28"/>
    </w:p>
    <w:p w14:paraId="5DA4D4DD" w14:textId="1B53BC32" w:rsidR="009264F1" w:rsidRPr="00CD20ED" w:rsidRDefault="009264F1" w:rsidP="00504CE3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29" w:name="_Toc69988331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t>PriorityQueueItem</w:t>
      </w:r>
      <w:bookmarkEnd w:id="29"/>
      <w:proofErr w:type="spellEnd"/>
    </w:p>
    <w:p w14:paraId="59C76FD5" w14:textId="28E4C9E1" w:rsidR="009264F1" w:rsidRDefault="009264F1" w:rsidP="002F12F6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Generická trieda</w:t>
      </w:r>
      <w:r w:rsidR="00331E60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C1352F" w:rsidRPr="007325E5">
        <w:rPr>
          <w:rFonts w:ascii="Times New Roman" w:eastAsiaTheme="minorEastAsia" w:hAnsi="Times New Roman" w:cs="Times New Roman"/>
        </w:rPr>
        <w:t>tvoriaca</w:t>
      </w:r>
      <w:r w:rsidR="00A81C6B" w:rsidRPr="007325E5">
        <w:rPr>
          <w:rFonts w:ascii="Times New Roman" w:eastAsiaTheme="minorEastAsia" w:hAnsi="Times New Roman" w:cs="Times New Roman"/>
        </w:rPr>
        <w:t xml:space="preserve"> spoločného</w:t>
      </w:r>
      <w:r w:rsidR="00C1352F" w:rsidRPr="007325E5">
        <w:rPr>
          <w:rFonts w:ascii="Times New Roman" w:eastAsiaTheme="minorEastAsia" w:hAnsi="Times New Roman" w:cs="Times New Roman"/>
        </w:rPr>
        <w:t xml:space="preserve"> </w:t>
      </w:r>
      <w:r w:rsidR="00A81C6B" w:rsidRPr="007325E5">
        <w:rPr>
          <w:rFonts w:ascii="Times New Roman" w:eastAsiaTheme="minorEastAsia" w:hAnsi="Times New Roman" w:cs="Times New Roman"/>
        </w:rPr>
        <w:t>predka pre jednotlivé prvky v</w:t>
      </w:r>
      <w:r w:rsidR="00F8180B">
        <w:rPr>
          <w:rFonts w:ascii="Times New Roman" w:eastAsiaTheme="minorEastAsia" w:hAnsi="Times New Roman" w:cs="Times New Roman"/>
        </w:rPr>
        <w:t> </w:t>
      </w:r>
      <w:r w:rsidR="00A81C6B" w:rsidRPr="007325E5">
        <w:rPr>
          <w:rFonts w:ascii="Times New Roman" w:eastAsiaTheme="minorEastAsia" w:hAnsi="Times New Roman" w:cs="Times New Roman"/>
        </w:rPr>
        <w:t>prioritnom</w:t>
      </w:r>
      <w:r w:rsidR="00F8180B">
        <w:rPr>
          <w:rFonts w:ascii="Times New Roman" w:eastAsiaTheme="minorEastAsia" w:hAnsi="Times New Roman" w:cs="Times New Roman"/>
        </w:rPr>
        <w:t xml:space="preserve"> fronte</w:t>
      </w:r>
      <w:r w:rsidR="00331E60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obsahuj</w:t>
      </w:r>
      <w:r w:rsidR="00043CC3">
        <w:rPr>
          <w:rFonts w:ascii="Times New Roman" w:eastAsiaTheme="minorEastAsia" w:hAnsi="Times New Roman" w:cs="Times New Roman"/>
        </w:rPr>
        <w:t>úca</w:t>
      </w:r>
      <w:r w:rsidRPr="007325E5">
        <w:rPr>
          <w:rFonts w:ascii="Times New Roman" w:eastAsiaTheme="minorEastAsia" w:hAnsi="Times New Roman" w:cs="Times New Roman"/>
        </w:rPr>
        <w:t xml:space="preserve"> prioritu</w:t>
      </w:r>
      <w:r w:rsidR="00043CC3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> dáta</w:t>
      </w:r>
      <w:r w:rsidR="00043CC3">
        <w:rPr>
          <w:rFonts w:ascii="Times New Roman" w:eastAsiaTheme="minorEastAsia" w:hAnsi="Times New Roman" w:cs="Times New Roman"/>
        </w:rPr>
        <w:t xml:space="preserve"> a jedinečný identifikátor prvku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6C2192E7" w14:textId="12451AA4" w:rsidR="003B1E7F" w:rsidRPr="007325E5" w:rsidRDefault="00BA3FC4" w:rsidP="002F12F6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2F12F6">
        <w:rPr>
          <w:rFonts w:ascii="Times New Roman" w:eastAsiaTheme="minorEastAsia" w:hAnsi="Times New Roman" w:cs="Times New Roman"/>
          <w:b/>
          <w:bCs/>
        </w:rPr>
        <w:t>bool</w:t>
      </w:r>
      <w:proofErr w:type="spellEnd"/>
      <w:r w:rsidRPr="002F12F6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3B1E7F" w:rsidRPr="002F12F6">
        <w:rPr>
          <w:rFonts w:ascii="Times New Roman" w:eastAsiaTheme="minorEastAsia" w:hAnsi="Times New Roman" w:cs="Times New Roman"/>
          <w:b/>
          <w:bCs/>
        </w:rPr>
        <w:t>operator</w:t>
      </w:r>
      <w:proofErr w:type="spellEnd"/>
      <w:r w:rsidR="003B1E7F" w:rsidRPr="002F12F6">
        <w:rPr>
          <w:rFonts w:ascii="Times New Roman" w:eastAsiaTheme="minorEastAsia" w:hAnsi="Times New Roman" w:cs="Times New Roman"/>
          <w:b/>
          <w:bCs/>
        </w:rPr>
        <w:t>&lt;</w:t>
      </w:r>
      <w:r w:rsidR="007D736E" w:rsidRPr="002F12F6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7D736E" w:rsidRPr="002F12F6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="007D736E" w:rsidRPr="002F12F6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7D736E" w:rsidRPr="002F12F6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="007D736E" w:rsidRPr="002F12F6">
        <w:rPr>
          <w:rFonts w:ascii="Times New Roman" w:eastAsiaTheme="minorEastAsia" w:hAnsi="Times New Roman" w:cs="Times New Roman"/>
          <w:b/>
          <w:bCs/>
        </w:rPr>
        <w:t>)</w:t>
      </w:r>
      <w:r w:rsidR="003B1E7F">
        <w:rPr>
          <w:rFonts w:ascii="Times New Roman" w:eastAsiaTheme="minorEastAsia" w:hAnsi="Times New Roman" w:cs="Times New Roman"/>
        </w:rPr>
        <w:t xml:space="preserve"> </w:t>
      </w:r>
      <w:r w:rsidR="00FD4F1B">
        <w:rPr>
          <w:rFonts w:ascii="Times New Roman" w:eastAsiaTheme="minorEastAsia" w:hAnsi="Times New Roman" w:cs="Times New Roman"/>
        </w:rPr>
        <w:t xml:space="preserve">- </w:t>
      </w:r>
      <w:r>
        <w:rPr>
          <w:rFonts w:ascii="Times New Roman" w:eastAsiaTheme="minorEastAsia" w:hAnsi="Times New Roman" w:cs="Times New Roman"/>
        </w:rPr>
        <w:t>vráti</w:t>
      </w:r>
      <w:r w:rsidR="00162E12">
        <w:rPr>
          <w:rFonts w:ascii="Times New Roman" w:eastAsiaTheme="minorEastAsia" w:hAnsi="Times New Roman" w:cs="Times New Roman"/>
        </w:rPr>
        <w:t xml:space="preserve"> pravdivostnú hodnotu</w:t>
      </w:r>
      <w:r>
        <w:rPr>
          <w:rFonts w:ascii="Times New Roman" w:eastAsiaTheme="minorEastAsia" w:hAnsi="Times New Roman" w:cs="Times New Roman"/>
        </w:rPr>
        <w:t>, či</w:t>
      </w:r>
      <w:r w:rsidR="00AD5774">
        <w:rPr>
          <w:rFonts w:ascii="Times New Roman" w:eastAsiaTheme="minorEastAsia" w:hAnsi="Times New Roman" w:cs="Times New Roman"/>
        </w:rPr>
        <w:t xml:space="preserve"> je</w:t>
      </w:r>
      <w:r>
        <w:rPr>
          <w:rFonts w:ascii="Times New Roman" w:eastAsiaTheme="minorEastAsia" w:hAnsi="Times New Roman" w:cs="Times New Roman"/>
        </w:rPr>
        <w:t xml:space="preserve"> priorita </w:t>
      </w:r>
      <w:r w:rsidR="00AD5774">
        <w:rPr>
          <w:rFonts w:ascii="Times New Roman" w:eastAsiaTheme="minorEastAsia" w:hAnsi="Times New Roman" w:cs="Times New Roman"/>
        </w:rPr>
        <w:t>inštancie</w:t>
      </w:r>
      <w:r>
        <w:rPr>
          <w:rFonts w:ascii="Times New Roman" w:eastAsiaTheme="minorEastAsia" w:hAnsi="Times New Roman" w:cs="Times New Roman"/>
        </w:rPr>
        <w:t xml:space="preserve"> v</w:t>
      </w:r>
      <w:r w:rsidR="007D736E">
        <w:rPr>
          <w:rFonts w:ascii="Times New Roman" w:eastAsiaTheme="minorEastAsia" w:hAnsi="Times New Roman" w:cs="Times New Roman"/>
        </w:rPr>
        <w:t>äčš</w:t>
      </w:r>
      <w:r>
        <w:rPr>
          <w:rFonts w:ascii="Times New Roman" w:eastAsiaTheme="minorEastAsia" w:hAnsi="Times New Roman" w:cs="Times New Roman"/>
        </w:rPr>
        <w:t xml:space="preserve">ia </w:t>
      </w:r>
      <w:r w:rsidR="00D21811">
        <w:rPr>
          <w:rFonts w:ascii="Times New Roman" w:eastAsiaTheme="minorEastAsia" w:hAnsi="Times New Roman" w:cs="Times New Roman"/>
        </w:rPr>
        <w:t>ako priorita</w:t>
      </w:r>
      <w:r w:rsidR="00162E12">
        <w:rPr>
          <w:rFonts w:ascii="Times New Roman" w:eastAsiaTheme="minorEastAsia" w:hAnsi="Times New Roman" w:cs="Times New Roman"/>
        </w:rPr>
        <w:t xml:space="preserve"> prvku</w:t>
      </w:r>
      <w:r w:rsidR="00D21811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21811">
        <w:rPr>
          <w:rFonts w:ascii="Times New Roman" w:eastAsiaTheme="minorEastAsia" w:hAnsi="Times New Roman" w:cs="Times New Roman"/>
        </w:rPr>
        <w:t>node</w:t>
      </w:r>
      <w:proofErr w:type="spellEnd"/>
      <w:r w:rsidR="00D21811">
        <w:rPr>
          <w:rFonts w:ascii="Times New Roman" w:eastAsiaTheme="minorEastAsia" w:hAnsi="Times New Roman" w:cs="Times New Roman"/>
        </w:rPr>
        <w:t>, alebo v prípade, že sú</w:t>
      </w:r>
      <w:r w:rsidR="006A1621">
        <w:rPr>
          <w:rFonts w:ascii="Times New Roman" w:eastAsiaTheme="minorEastAsia" w:hAnsi="Times New Roman" w:cs="Times New Roman"/>
        </w:rPr>
        <w:t xml:space="preserve"> priority</w:t>
      </w:r>
      <w:r w:rsidR="00D21811">
        <w:rPr>
          <w:rFonts w:ascii="Times New Roman" w:eastAsiaTheme="minorEastAsia" w:hAnsi="Times New Roman" w:cs="Times New Roman"/>
        </w:rPr>
        <w:t xml:space="preserve"> rovné, </w:t>
      </w:r>
      <w:r w:rsidR="006A1621">
        <w:rPr>
          <w:rFonts w:ascii="Times New Roman" w:eastAsiaTheme="minorEastAsia" w:hAnsi="Times New Roman" w:cs="Times New Roman"/>
        </w:rPr>
        <w:t>či má nižší iden</w:t>
      </w:r>
      <w:r w:rsidR="002F12F6">
        <w:rPr>
          <w:rFonts w:ascii="Times New Roman" w:eastAsiaTheme="minorEastAsia" w:hAnsi="Times New Roman" w:cs="Times New Roman"/>
        </w:rPr>
        <w:t>tifikátor.</w:t>
      </w:r>
    </w:p>
    <w:p w14:paraId="17E6B58C" w14:textId="3CF4EF05" w:rsidR="009264F1" w:rsidRPr="00CD20ED" w:rsidRDefault="009264F1" w:rsidP="00504CE3">
      <w:pPr>
        <w:pStyle w:val="Nadpis3"/>
        <w:spacing w:before="120" w:after="120"/>
        <w:ind w:left="0" w:hanging="1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0" w:name="_Toc69988332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lastRenderedPageBreak/>
        <w:t>BinaryTreeItem</w:t>
      </w:r>
      <w:bookmarkEnd w:id="30"/>
      <w:proofErr w:type="spellEnd"/>
    </w:p>
    <w:p w14:paraId="0FD69711" w14:textId="4EA8C7B5" w:rsidR="009264F1" w:rsidRPr="00504CE3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Generická trieda, ktorá predstavuje prvok</w:t>
      </w:r>
      <w:r w:rsidR="00862C0E">
        <w:rPr>
          <w:rFonts w:ascii="Times New Roman" w:eastAsiaTheme="minorEastAsia" w:hAnsi="Times New Roman" w:cs="Times New Roman"/>
        </w:rPr>
        <w:t xml:space="preserve"> explicitného</w:t>
      </w:r>
      <w:r w:rsidRPr="007325E5">
        <w:rPr>
          <w:rFonts w:ascii="Times New Roman" w:eastAsiaTheme="minorEastAsia" w:hAnsi="Times New Roman" w:cs="Times New Roman"/>
        </w:rPr>
        <w:t xml:space="preserve"> binárneho stromu. </w:t>
      </w:r>
      <w:r w:rsidR="00331E60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 xml:space="preserve">otomok triedy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PriorityQueueItem</w:t>
      </w:r>
      <w:proofErr w:type="spellEnd"/>
      <w:r w:rsidR="003A3D85">
        <w:rPr>
          <w:rFonts w:ascii="Times New Roman" w:eastAsiaTheme="minorEastAsia" w:hAnsi="Times New Roman" w:cs="Times New Roman"/>
        </w:rPr>
        <w:t>.</w:t>
      </w:r>
    </w:p>
    <w:p w14:paraId="366E11E3" w14:textId="666F0DA8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()</w:t>
      </w:r>
      <w:r w:rsidRPr="007325E5">
        <w:rPr>
          <w:rFonts w:ascii="Times New Roman" w:eastAsiaTheme="minorEastAsia" w:hAnsi="Times New Roman" w:cs="Times New Roman"/>
        </w:rPr>
        <w:t xml:space="preserve"> – </w:t>
      </w:r>
      <w:r w:rsidR="00B0618F">
        <w:rPr>
          <w:rFonts w:ascii="Times New Roman" w:eastAsiaTheme="minorEastAsia" w:hAnsi="Times New Roman" w:cs="Times New Roman"/>
        </w:rPr>
        <w:t>vystrihne</w:t>
      </w:r>
      <w:r w:rsidRPr="007325E5">
        <w:rPr>
          <w:rFonts w:ascii="Times New Roman" w:eastAsiaTheme="minorEastAsia" w:hAnsi="Times New Roman" w:cs="Times New Roman"/>
        </w:rPr>
        <w:t xml:space="preserve"> inštanciu z binárneho stromu spolu s jej ľavým </w:t>
      </w:r>
      <w:r w:rsidR="00C20A3F">
        <w:rPr>
          <w:rFonts w:ascii="Times New Roman" w:eastAsiaTheme="minorEastAsia" w:hAnsi="Times New Roman" w:cs="Times New Roman"/>
        </w:rPr>
        <w:t>potomkom</w:t>
      </w:r>
      <w:r w:rsidRPr="007325E5">
        <w:rPr>
          <w:rFonts w:ascii="Times New Roman" w:eastAsiaTheme="minorEastAsia" w:hAnsi="Times New Roman" w:cs="Times New Roman"/>
        </w:rPr>
        <w:t>. V priamom pred</w:t>
      </w:r>
      <w:r w:rsidR="00C20A3F">
        <w:rPr>
          <w:rFonts w:ascii="Times New Roman" w:eastAsiaTheme="minorEastAsia" w:hAnsi="Times New Roman" w:cs="Times New Roman"/>
        </w:rPr>
        <w:t>kovi</w:t>
      </w:r>
      <w:r w:rsidRPr="007325E5">
        <w:rPr>
          <w:rFonts w:ascii="Times New Roman" w:eastAsiaTheme="minorEastAsia" w:hAnsi="Times New Roman" w:cs="Times New Roman"/>
        </w:rPr>
        <w:t xml:space="preserve"> je nahradený ukazovateľ na</w:t>
      </w:r>
      <w:r w:rsidR="00B0618F">
        <w:rPr>
          <w:rFonts w:ascii="Times New Roman" w:eastAsiaTheme="minorEastAsia" w:hAnsi="Times New Roman" w:cs="Times New Roman"/>
        </w:rPr>
        <w:t xml:space="preserve"> </w:t>
      </w:r>
      <w:r w:rsidR="00AD5774">
        <w:rPr>
          <w:rFonts w:ascii="Times New Roman" w:eastAsiaTheme="minorEastAsia" w:hAnsi="Times New Roman" w:cs="Times New Roman"/>
        </w:rPr>
        <w:t>inštanciu</w:t>
      </w:r>
      <w:r w:rsidR="00B0618F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pravým potomkom</w:t>
      </w:r>
      <w:r w:rsidR="00B0618F">
        <w:rPr>
          <w:rFonts w:ascii="Times New Roman" w:eastAsiaTheme="minorEastAsia" w:hAnsi="Times New Roman" w:cs="Times New Roman"/>
        </w:rPr>
        <w:t xml:space="preserve"> </w:t>
      </w:r>
      <w:r w:rsidR="00AD5774">
        <w:rPr>
          <w:rFonts w:ascii="Times New Roman" w:eastAsiaTheme="minorEastAsia" w:hAnsi="Times New Roman" w:cs="Times New Roman"/>
        </w:rPr>
        <w:t>inštancie</w:t>
      </w:r>
      <w:r w:rsidRPr="007325E5">
        <w:rPr>
          <w:rFonts w:ascii="Times New Roman" w:eastAsiaTheme="minorEastAsia" w:hAnsi="Times New Roman" w:cs="Times New Roman"/>
        </w:rPr>
        <w:t>. Následne je v pravom potomkovi aktualizovaný ukazovateľ na priameho pred</w:t>
      </w:r>
      <w:r w:rsidR="00AD5774">
        <w:rPr>
          <w:rFonts w:ascii="Times New Roman" w:eastAsiaTheme="minorEastAsia" w:hAnsi="Times New Roman" w:cs="Times New Roman"/>
        </w:rPr>
        <w:t>ka</w:t>
      </w:r>
      <w:r w:rsidRPr="007325E5">
        <w:rPr>
          <w:rFonts w:ascii="Times New Roman" w:eastAsiaTheme="minorEastAsia" w:hAnsi="Times New Roman" w:cs="Times New Roman"/>
        </w:rPr>
        <w:t>. Všetky ukazovatele v inštancií sú nastavené na nulové hodnoty. Ako návratová hodnota je vráten</w:t>
      </w:r>
      <w:r w:rsidR="00615DE0">
        <w:rPr>
          <w:rFonts w:ascii="Times New Roman" w:eastAsiaTheme="minorEastAsia" w:hAnsi="Times New Roman" w:cs="Times New Roman"/>
        </w:rPr>
        <w:t>á inštancia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37B0F979" w14:textId="2924BD29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prepojí prv</w:t>
      </w:r>
      <w:r w:rsidR="00615DE0">
        <w:rPr>
          <w:rFonts w:ascii="Times New Roman" w:eastAsiaTheme="minorEastAsia" w:hAnsi="Times New Roman" w:cs="Times New Roman"/>
        </w:rPr>
        <w:t xml:space="preserve">ok </w:t>
      </w:r>
      <w:proofErr w:type="spellStart"/>
      <w:r w:rsidR="00615DE0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s</w:t>
      </w:r>
      <w:r w:rsidR="00615DE0">
        <w:rPr>
          <w:rFonts w:ascii="Times New Roman" w:eastAsiaTheme="minorEastAsia" w:hAnsi="Times New Roman" w:cs="Times New Roman"/>
        </w:rPr>
        <w:t xml:space="preserve"> inštanciou</w:t>
      </w:r>
      <w:r w:rsidRPr="007325E5">
        <w:rPr>
          <w:rFonts w:ascii="Times New Roman" w:eastAsiaTheme="minorEastAsia" w:hAnsi="Times New Roman" w:cs="Times New Roman"/>
        </w:rPr>
        <w:t xml:space="preserve"> na základe ich priority. Očakáva sa, že oba prvky tvoria korene polovičných binárnych stromov. Prvku s nižšou prioritou je nastavený</w:t>
      </w:r>
      <w:r w:rsidR="00A71E5C">
        <w:rPr>
          <w:rFonts w:ascii="Times New Roman" w:eastAsiaTheme="minorEastAsia" w:hAnsi="Times New Roman" w:cs="Times New Roman"/>
        </w:rPr>
        <w:t xml:space="preserve"> ukazovateľ na</w:t>
      </w:r>
      <w:r w:rsidRPr="007325E5">
        <w:rPr>
          <w:rFonts w:ascii="Times New Roman" w:eastAsiaTheme="minorEastAsia" w:hAnsi="Times New Roman" w:cs="Times New Roman"/>
        </w:rPr>
        <w:t xml:space="preserve"> prav</w:t>
      </w:r>
      <w:r w:rsidR="00A71E5C">
        <w:rPr>
          <w:rFonts w:ascii="Times New Roman" w:eastAsiaTheme="minorEastAsia" w:hAnsi="Times New Roman" w:cs="Times New Roman"/>
        </w:rPr>
        <w:t>ého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A71E5C">
        <w:rPr>
          <w:rFonts w:ascii="Times New Roman" w:eastAsiaTheme="minorEastAsia" w:hAnsi="Times New Roman" w:cs="Times New Roman"/>
        </w:rPr>
        <w:t>potomka</w:t>
      </w:r>
      <w:r w:rsidRPr="007325E5">
        <w:rPr>
          <w:rFonts w:ascii="Times New Roman" w:eastAsiaTheme="minorEastAsia" w:hAnsi="Times New Roman" w:cs="Times New Roman"/>
        </w:rPr>
        <w:t xml:space="preserve"> ako ukazovateľ na ľavého </w:t>
      </w:r>
      <w:r w:rsidR="00932289">
        <w:rPr>
          <w:rFonts w:ascii="Times New Roman" w:eastAsiaTheme="minorEastAsia" w:hAnsi="Times New Roman" w:cs="Times New Roman"/>
        </w:rPr>
        <w:t>potomka</w:t>
      </w:r>
      <w:r w:rsidRPr="007325E5">
        <w:rPr>
          <w:rFonts w:ascii="Times New Roman" w:eastAsiaTheme="minorEastAsia" w:hAnsi="Times New Roman" w:cs="Times New Roman"/>
        </w:rPr>
        <w:t xml:space="preserve"> prvku s vyššou prioritou. Následne je v prvku s vyššou prioritou nastavený ukazovateľ na ľavého syna na prvok s menšou prioritou. Stupeň prvku s vyššou prioritou sa zväčší o jeden. Návratovou hodnotou je ukazovateľ na prvok s vyššou prioritou.</w:t>
      </w:r>
    </w:p>
    <w:p w14:paraId="1B5F5FCA" w14:textId="19469160" w:rsidR="009264F1" w:rsidRPr="007325E5" w:rsidRDefault="009264F1" w:rsidP="00504CE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add_left_son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pridá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ako ľavého potomka inštancie. Očakáva sa, že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tvorí koreň polovičného binárneho stromu.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nastavený pravý </w:t>
      </w:r>
      <w:r w:rsidR="009B5C52">
        <w:rPr>
          <w:rFonts w:ascii="Times New Roman" w:eastAsiaTheme="minorEastAsia" w:hAnsi="Times New Roman" w:cs="Times New Roman"/>
        </w:rPr>
        <w:t>potomok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9B5C52">
        <w:rPr>
          <w:rFonts w:ascii="Times New Roman" w:eastAsiaTheme="minorEastAsia" w:hAnsi="Times New Roman" w:cs="Times New Roman"/>
        </w:rPr>
        <w:t>ako</w:t>
      </w:r>
      <w:r w:rsidRPr="007325E5">
        <w:rPr>
          <w:rFonts w:ascii="Times New Roman" w:eastAsiaTheme="minorEastAsia" w:hAnsi="Times New Roman" w:cs="Times New Roman"/>
        </w:rPr>
        <w:t xml:space="preserve"> ľav</w:t>
      </w:r>
      <w:r w:rsidR="009B5C52">
        <w:rPr>
          <w:rFonts w:ascii="Times New Roman" w:eastAsiaTheme="minorEastAsia" w:hAnsi="Times New Roman" w:cs="Times New Roman"/>
        </w:rPr>
        <w:t>ý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9B5C52">
        <w:rPr>
          <w:rFonts w:ascii="Times New Roman" w:eastAsiaTheme="minorEastAsia" w:hAnsi="Times New Roman" w:cs="Times New Roman"/>
        </w:rPr>
        <w:t>potomok</w:t>
      </w:r>
      <w:r w:rsidRPr="007325E5">
        <w:rPr>
          <w:rFonts w:ascii="Times New Roman" w:eastAsiaTheme="minorEastAsia" w:hAnsi="Times New Roman" w:cs="Times New Roman"/>
        </w:rPr>
        <w:t xml:space="preserve"> inštancie. Ľavý </w:t>
      </w:r>
      <w:r w:rsidR="009B5C52">
        <w:rPr>
          <w:rFonts w:ascii="Times New Roman" w:eastAsiaTheme="minorEastAsia" w:hAnsi="Times New Roman" w:cs="Times New Roman"/>
        </w:rPr>
        <w:t>potomok</w:t>
      </w:r>
      <w:r w:rsidRPr="007325E5">
        <w:rPr>
          <w:rFonts w:ascii="Times New Roman" w:eastAsiaTheme="minorEastAsia" w:hAnsi="Times New Roman" w:cs="Times New Roman"/>
        </w:rPr>
        <w:t xml:space="preserve"> inštancie je upravený ako ukazovateľ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 Zvýši sa stupeň inštancie o jeden. Návratovou hodnotou je ukazovateľ na inštanciu.</w:t>
      </w:r>
    </w:p>
    <w:p w14:paraId="0FAD0C99" w14:textId="3F8D6068" w:rsidR="009264F1" w:rsidRPr="00CD20ED" w:rsidRDefault="00C209F4" w:rsidP="00504CE3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1" w:name="_Toc69988333"/>
      <w:proofErr w:type="spellStart"/>
      <w:r w:rsidRPr="00CD20ED">
        <w:rPr>
          <w:rFonts w:ascii="Times New Roman" w:eastAsiaTheme="minorEastAsia" w:hAnsi="Times New Roman" w:cs="Times New Roman"/>
          <w:sz w:val="24"/>
          <w:szCs w:val="24"/>
        </w:rPr>
        <w:t>Degree</w:t>
      </w:r>
      <w:r w:rsidR="009264F1" w:rsidRPr="00CD20ED">
        <w:rPr>
          <w:rFonts w:ascii="Times New Roman" w:eastAsiaTheme="minorEastAsia" w:hAnsi="Times New Roman" w:cs="Times New Roman"/>
          <w:sz w:val="24"/>
          <w:szCs w:val="24"/>
        </w:rPr>
        <w:t>BinaryTreeItem</w:t>
      </w:r>
      <w:bookmarkEnd w:id="31"/>
      <w:proofErr w:type="spellEnd"/>
    </w:p>
    <w:p w14:paraId="7CC9109C" w14:textId="3DB3CDE2" w:rsidR="009264F1" w:rsidRPr="007325E5" w:rsidRDefault="009264F1" w:rsidP="005E60A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="003A3D8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o</w:t>
      </w:r>
      <w:r w:rsidR="00C209F4" w:rsidRPr="007325E5">
        <w:rPr>
          <w:rFonts w:ascii="Times New Roman" w:eastAsiaTheme="minorEastAsia" w:hAnsi="Times New Roman" w:cs="Times New Roman"/>
        </w:rPr>
        <w:t xml:space="preserve"> stupeň </w:t>
      </w:r>
      <w:r w:rsidR="00CE4073" w:rsidRPr="007325E5">
        <w:rPr>
          <w:rFonts w:ascii="Times New Roman" w:eastAsiaTheme="minorEastAsia" w:hAnsi="Times New Roman" w:cs="Times New Roman"/>
        </w:rPr>
        <w:t>prvku</w:t>
      </w:r>
      <w:r w:rsidRPr="007325E5">
        <w:rPr>
          <w:rFonts w:ascii="Times New Roman" w:eastAsiaTheme="minorEastAsia" w:hAnsi="Times New Roman" w:cs="Times New Roman"/>
        </w:rPr>
        <w:t>.</w:t>
      </w:r>
    </w:p>
    <w:p w14:paraId="6FFB89AF" w14:textId="3295B187" w:rsidR="009264F1" w:rsidRPr="00CD20ED" w:rsidRDefault="009264F1" w:rsidP="00504CE3">
      <w:pPr>
        <w:pStyle w:val="Nadpis3"/>
        <w:spacing w:before="120" w:after="12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Toc69988334"/>
      <w:proofErr w:type="spellStart"/>
      <w:r w:rsidRPr="00CD20ED">
        <w:rPr>
          <w:rFonts w:ascii="Times New Roman" w:hAnsi="Times New Roman" w:cs="Times New Roman"/>
          <w:sz w:val="24"/>
          <w:szCs w:val="24"/>
        </w:rPr>
        <w:t>FibonacciHeapItem</w:t>
      </w:r>
      <w:bookmarkEnd w:id="32"/>
      <w:proofErr w:type="spellEnd"/>
    </w:p>
    <w:p w14:paraId="14D150FA" w14:textId="1782F195" w:rsidR="00321273" w:rsidRDefault="009264F1" w:rsidP="00321273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 rozširujúca triedu </w:t>
      </w:r>
      <w:proofErr w:type="spellStart"/>
      <w:r w:rsidR="00CE4073" w:rsidRPr="007325E5">
        <w:rPr>
          <w:rFonts w:ascii="Times New Roman" w:eastAsiaTheme="minorEastAsia" w:hAnsi="Times New Roman" w:cs="Times New Roman"/>
        </w:rPr>
        <w:t>DegreeBinaryTreeItem</w:t>
      </w:r>
      <w:proofErr w:type="spellEnd"/>
      <w:r w:rsidR="003A3D8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>o</w:t>
      </w:r>
      <w:r w:rsidR="00CE4073" w:rsidRPr="007325E5">
        <w:rPr>
          <w:rFonts w:ascii="Times New Roman" w:eastAsiaTheme="minorEastAsia" w:hAnsi="Times New Roman" w:cs="Times New Roman"/>
        </w:rPr>
        <w:t> </w:t>
      </w:r>
      <w:r w:rsidRPr="007325E5">
        <w:rPr>
          <w:rFonts w:ascii="Times New Roman" w:eastAsiaTheme="minorEastAsia" w:hAnsi="Times New Roman" w:cs="Times New Roman"/>
        </w:rPr>
        <w:t>označenie</w:t>
      </w:r>
      <w:r w:rsidR="00CE4073" w:rsidRPr="007325E5">
        <w:rPr>
          <w:rFonts w:ascii="Times New Roman" w:eastAsiaTheme="minorEastAsia" w:hAnsi="Times New Roman" w:cs="Times New Roman"/>
        </w:rPr>
        <w:t xml:space="preserve"> a</w:t>
      </w:r>
      <w:r w:rsidR="00EA6713" w:rsidRPr="007325E5">
        <w:rPr>
          <w:rFonts w:ascii="Times New Roman" w:eastAsiaTheme="minorEastAsia" w:hAnsi="Times New Roman" w:cs="Times New Roman"/>
        </w:rPr>
        <w:t> ordinálneho predchodcu</w:t>
      </w:r>
      <w:r w:rsidRPr="007325E5">
        <w:rPr>
          <w:rFonts w:ascii="Times New Roman" w:eastAsiaTheme="minorEastAsia" w:hAnsi="Times New Roman" w:cs="Times New Roman"/>
        </w:rPr>
        <w:t>.</w:t>
      </w:r>
      <w:r w:rsidR="00AD6CF2">
        <w:rPr>
          <w:rFonts w:ascii="Times New Roman" w:eastAsiaTheme="minorEastAsia" w:hAnsi="Times New Roman" w:cs="Times New Roman"/>
        </w:rPr>
        <w:t xml:space="preserve"> Táto trieda je využitá pri </w:t>
      </w:r>
      <w:proofErr w:type="spellStart"/>
      <w:r w:rsidR="00AB13C7">
        <w:rPr>
          <w:rFonts w:ascii="Times New Roman" w:eastAsiaTheme="minorEastAsia" w:hAnsi="Times New Roman" w:cs="Times New Roman"/>
        </w:rPr>
        <w:t>Fibonacciho</w:t>
      </w:r>
      <w:proofErr w:type="spellEnd"/>
      <w:r w:rsidR="00AB13C7">
        <w:rPr>
          <w:rFonts w:ascii="Times New Roman" w:eastAsiaTheme="minorEastAsia" w:hAnsi="Times New Roman" w:cs="Times New Roman"/>
        </w:rPr>
        <w:t xml:space="preserve"> halde.</w:t>
      </w:r>
    </w:p>
    <w:p w14:paraId="075CC893" w14:textId="4A08E29A" w:rsidR="00321273" w:rsidRPr="00CB09FF" w:rsidRDefault="00321273" w:rsidP="003A3D85">
      <w:pPr>
        <w:pStyle w:val="Nadpis3"/>
        <w:spacing w:after="120"/>
        <w:ind w:left="0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CB09FF">
        <w:rPr>
          <w:rFonts w:ascii="Times New Roman" w:hAnsi="Times New Roman" w:cs="Times New Roman"/>
          <w:sz w:val="24"/>
          <w:szCs w:val="24"/>
        </w:rPr>
        <w:t>ArrayItem</w:t>
      </w:r>
      <w:proofErr w:type="spellEnd"/>
    </w:p>
    <w:p w14:paraId="1C9240AA" w14:textId="1BBCCB9F" w:rsidR="00321273" w:rsidRPr="007325E5" w:rsidRDefault="00AD6CF2" w:rsidP="003A3D8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Generická trieda rozširujúca </w:t>
      </w:r>
      <w:proofErr w:type="spellStart"/>
      <w:r w:rsidR="00AB13C7">
        <w:rPr>
          <w:rFonts w:ascii="Times New Roman" w:eastAsiaTheme="minorEastAsia" w:hAnsi="Times New Roman" w:cs="Times New Roman"/>
        </w:rPr>
        <w:t>PriorityQueueItem</w:t>
      </w:r>
      <w:proofErr w:type="spellEnd"/>
      <w:r w:rsidR="00AB13C7">
        <w:rPr>
          <w:rFonts w:ascii="Times New Roman" w:eastAsiaTheme="minorEastAsia" w:hAnsi="Times New Roman" w:cs="Times New Roman"/>
        </w:rPr>
        <w:t xml:space="preserve">. </w:t>
      </w:r>
      <w:r w:rsidR="0020770B">
        <w:rPr>
          <w:rFonts w:ascii="Times New Roman" w:eastAsiaTheme="minorEastAsia" w:hAnsi="Times New Roman" w:cs="Times New Roman"/>
        </w:rPr>
        <w:t>Obsahuje v</w:t>
      </w:r>
      <w:r w:rsidR="008544E8">
        <w:rPr>
          <w:rFonts w:ascii="Times New Roman" w:eastAsiaTheme="minorEastAsia" w:hAnsi="Times New Roman" w:cs="Times New Roman"/>
        </w:rPr>
        <w:t> </w:t>
      </w:r>
      <w:r w:rsidR="0020770B">
        <w:rPr>
          <w:rFonts w:ascii="Times New Roman" w:eastAsiaTheme="minorEastAsia" w:hAnsi="Times New Roman" w:cs="Times New Roman"/>
        </w:rPr>
        <w:t>sebe</w:t>
      </w:r>
      <w:r w:rsidR="008544E8">
        <w:rPr>
          <w:rFonts w:ascii="Times New Roman" w:eastAsiaTheme="minorEastAsia" w:hAnsi="Times New Roman" w:cs="Times New Roman"/>
        </w:rPr>
        <w:t xml:space="preserve"> svoj</w:t>
      </w:r>
      <w:r w:rsidR="0020770B">
        <w:rPr>
          <w:rFonts w:ascii="Times New Roman" w:eastAsiaTheme="minorEastAsia" w:hAnsi="Times New Roman" w:cs="Times New Roman"/>
        </w:rPr>
        <w:t xml:space="preserve"> index v</w:t>
      </w:r>
      <w:r w:rsidR="00CB09FF">
        <w:rPr>
          <w:rFonts w:ascii="Times New Roman" w:eastAsiaTheme="minorEastAsia" w:hAnsi="Times New Roman" w:cs="Times New Roman"/>
        </w:rPr>
        <w:t> implicitnom</w:t>
      </w:r>
      <w:r w:rsidR="0020770B">
        <w:rPr>
          <w:rFonts w:ascii="Times New Roman" w:eastAsiaTheme="minorEastAsia" w:hAnsi="Times New Roman" w:cs="Times New Roman"/>
        </w:rPr>
        <w:t> </w:t>
      </w:r>
      <w:r w:rsidR="00CB09FF">
        <w:rPr>
          <w:rFonts w:ascii="Times New Roman" w:eastAsiaTheme="minorEastAsia" w:hAnsi="Times New Roman" w:cs="Times New Roman"/>
        </w:rPr>
        <w:t>zozname.</w:t>
      </w:r>
    </w:p>
    <w:p w14:paraId="1E44EC73" w14:textId="07AFB7E8" w:rsidR="009264F1" w:rsidRPr="000130C8" w:rsidRDefault="009264F1" w:rsidP="000130C8">
      <w:pPr>
        <w:pStyle w:val="Nadpis2"/>
        <w:spacing w:before="480" w:after="12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33" w:name="_Toc69988335"/>
      <w:r w:rsidRPr="000130C8">
        <w:rPr>
          <w:rFonts w:ascii="Times New Roman" w:eastAsiaTheme="minorEastAsia" w:hAnsi="Times New Roman" w:cs="Times New Roman"/>
          <w:sz w:val="28"/>
          <w:szCs w:val="28"/>
        </w:rPr>
        <w:lastRenderedPageBreak/>
        <w:t>Triedy reprezentujúce prioritn</w:t>
      </w:r>
      <w:r w:rsidR="005E60A0">
        <w:rPr>
          <w:rFonts w:ascii="Times New Roman" w:eastAsiaTheme="minorEastAsia" w:hAnsi="Times New Roman" w:cs="Times New Roman"/>
          <w:sz w:val="28"/>
          <w:szCs w:val="28"/>
        </w:rPr>
        <w:t>é</w:t>
      </w:r>
      <w:r w:rsidRPr="000130C8">
        <w:rPr>
          <w:rFonts w:ascii="Times New Roman" w:eastAsiaTheme="minorEastAsia" w:hAnsi="Times New Roman" w:cs="Times New Roman"/>
          <w:sz w:val="28"/>
          <w:szCs w:val="28"/>
        </w:rPr>
        <w:t xml:space="preserve"> front</w:t>
      </w:r>
      <w:bookmarkEnd w:id="33"/>
      <w:r w:rsidR="005E60A0">
        <w:rPr>
          <w:rFonts w:ascii="Times New Roman" w:eastAsiaTheme="minorEastAsia" w:hAnsi="Times New Roman" w:cs="Times New Roman"/>
          <w:sz w:val="28"/>
          <w:szCs w:val="28"/>
        </w:rPr>
        <w:t>y</w:t>
      </w:r>
    </w:p>
    <w:p w14:paraId="552FC960" w14:textId="608F3517" w:rsidR="009264F1" w:rsidRPr="000130C8" w:rsidRDefault="009264F1" w:rsidP="000130C8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4" w:name="_Toc69988336"/>
      <w:proofErr w:type="spellStart"/>
      <w:r w:rsidRPr="000130C8">
        <w:rPr>
          <w:rFonts w:ascii="Times New Roman" w:eastAsiaTheme="minorEastAsia" w:hAnsi="Times New Roman" w:cs="Times New Roman"/>
          <w:sz w:val="24"/>
          <w:szCs w:val="24"/>
        </w:rPr>
        <w:t>PriorityQueue</w:t>
      </w:r>
      <w:bookmarkEnd w:id="34"/>
      <w:proofErr w:type="spellEnd"/>
    </w:p>
    <w:p w14:paraId="254D3A4C" w14:textId="0EC0C611" w:rsidR="009264F1" w:rsidRPr="007325E5" w:rsidRDefault="009264F1" w:rsidP="005E60A0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slúži ako všeobecný predchodca jednotlivým implementáciám prioritného frontu. Implementácia sa nachádza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EF71047" w14:textId="144E04A8" w:rsidR="00F12BD8" w:rsidRDefault="00F12BD8" w:rsidP="005E60A0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10155DA7" wp14:editId="1EB6811F">
            <wp:extent cx="2238095" cy="294285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BB50" w14:textId="48088270" w:rsidR="005E60A0" w:rsidRPr="005E60A0" w:rsidRDefault="005E60A0" w:rsidP="005E60A0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5" w:name="_Toc70347376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PriorityQueue</w:t>
      </w:r>
      <w:bookmarkEnd w:id="35"/>
      <w:proofErr w:type="spellEnd"/>
    </w:p>
    <w:p w14:paraId="183E537A" w14:textId="70F49A74" w:rsidR="00C63F35" w:rsidRPr="000130C8" w:rsidRDefault="00C63F35" w:rsidP="00C8740F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Toc69988337"/>
      <w:proofErr w:type="spellStart"/>
      <w:r w:rsidRPr="000130C8">
        <w:rPr>
          <w:rFonts w:ascii="Times New Roman" w:hAnsi="Times New Roman" w:cs="Times New Roman"/>
          <w:sz w:val="24"/>
          <w:szCs w:val="24"/>
        </w:rPr>
        <w:t>BinaryHeap</w:t>
      </w:r>
      <w:bookmarkEnd w:id="36"/>
      <w:proofErr w:type="spellEnd"/>
    </w:p>
    <w:p w14:paraId="678C565D" w14:textId="78C2CD70" w:rsidR="0063064D" w:rsidRPr="007862D6" w:rsidRDefault="00033939" w:rsidP="007862D6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Generická trieda, ktorá implementuje binárnu haldu.</w:t>
      </w:r>
      <w:r w:rsidR="003248D6" w:rsidRPr="007325E5">
        <w:rPr>
          <w:rFonts w:ascii="Times New Roman" w:eastAsiaTheme="minorEastAsia" w:hAnsi="Times New Roman" w:cs="Times New Roman"/>
        </w:rPr>
        <w:t xml:space="preserve"> </w:t>
      </w:r>
      <w:r w:rsidR="000653FE" w:rsidRPr="007325E5">
        <w:rPr>
          <w:rFonts w:ascii="Times New Roman" w:eastAsiaTheme="minorEastAsia" w:hAnsi="Times New Roman" w:cs="Times New Roman"/>
        </w:rPr>
        <w:t>Je</w:t>
      </w:r>
      <w:r w:rsidR="003248D6" w:rsidRPr="007325E5">
        <w:rPr>
          <w:rFonts w:ascii="Times New Roman" w:eastAsiaTheme="minorEastAsia" w:hAnsi="Times New Roman" w:cs="Times New Roman"/>
        </w:rPr>
        <w:t xml:space="preserve"> implementovaná implicitný</w:t>
      </w:r>
      <w:r w:rsidR="00EB4334">
        <w:rPr>
          <w:rFonts w:ascii="Times New Roman" w:eastAsiaTheme="minorEastAsia" w:hAnsi="Times New Roman" w:cs="Times New Roman"/>
        </w:rPr>
        <w:t xml:space="preserve">m </w:t>
      </w:r>
      <w:r w:rsidR="003248D6" w:rsidRPr="007325E5">
        <w:rPr>
          <w:rFonts w:ascii="Times New Roman" w:eastAsiaTheme="minorEastAsia" w:hAnsi="Times New Roman" w:cs="Times New Roman"/>
        </w:rPr>
        <w:t>zoznam</w:t>
      </w:r>
      <w:r w:rsidR="00EB4334">
        <w:rPr>
          <w:rFonts w:ascii="Times New Roman" w:eastAsiaTheme="minorEastAsia" w:hAnsi="Times New Roman" w:cs="Times New Roman"/>
        </w:rPr>
        <w:t>om</w:t>
      </w:r>
      <w:r w:rsidR="003248D6" w:rsidRPr="007325E5">
        <w:rPr>
          <w:rFonts w:ascii="Times New Roman" w:eastAsiaTheme="minorEastAsia" w:hAnsi="Times New Roman" w:cs="Times New Roman"/>
        </w:rPr>
        <w:t xml:space="preserve"> prvkov.</w:t>
      </w:r>
      <w:r w:rsidR="000653FE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Jednotlivé prvky binárnej haldy sú implementované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ArrayItem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6E01F7" w:rsidRPr="007325E5">
        <w:rPr>
          <w:rFonts w:ascii="Times New Roman" w:eastAsiaTheme="minorEastAsia" w:hAnsi="Times New Roman" w:cs="Times New Roman"/>
        </w:rPr>
        <w:t xml:space="preserve"> Implementácia sa nachádza </w:t>
      </w:r>
      <w:r w:rsidRPr="007325E5">
        <w:rPr>
          <w:rFonts w:ascii="Times New Roman" w:eastAsiaTheme="minorEastAsia" w:hAnsi="Times New Roman" w:cs="Times New Roman"/>
        </w:rPr>
        <w:t xml:space="preserve">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</w:t>
      </w:r>
      <w:r w:rsidR="003248D6" w:rsidRPr="007325E5">
        <w:rPr>
          <w:rFonts w:ascii="Times New Roman" w:eastAsiaTheme="minorEastAsia" w:hAnsi="Times New Roman" w:cs="Times New Roman"/>
        </w:rPr>
        <w:t>ary</w:t>
      </w:r>
      <w:r w:rsidRPr="007325E5">
        <w:rPr>
          <w:rFonts w:ascii="Times New Roman" w:eastAsiaTheme="minorEastAsia" w:hAnsi="Times New Roman" w:cs="Times New Roman"/>
        </w:rPr>
        <w:t>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793937E" w14:textId="28457D87" w:rsidR="00993E0F" w:rsidRDefault="002C1614" w:rsidP="0016619A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heapify</w:t>
      </w:r>
      <w:r w:rsidR="00680B07">
        <w:rPr>
          <w:rFonts w:ascii="Times New Roman" w:eastAsiaTheme="minorEastAsia" w:hAnsi="Times New Roman" w:cs="Times New Roman"/>
          <w:b/>
          <w:bCs/>
        </w:rPr>
        <w:t>_d</w:t>
      </w:r>
      <w:r w:rsidRPr="007325E5">
        <w:rPr>
          <w:rFonts w:ascii="Times New Roman" w:eastAsiaTheme="minorEastAsia" w:hAnsi="Times New Roman" w:cs="Times New Roman"/>
          <w:b/>
          <w:bCs/>
        </w:rPr>
        <w:t>own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()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CB16BD" w:rsidRPr="007325E5">
        <w:rPr>
          <w:rFonts w:ascii="Times New Roman" w:eastAsiaTheme="minorEastAsia" w:hAnsi="Times New Roman" w:cs="Times New Roman"/>
        </w:rPr>
        <w:t>–</w:t>
      </w:r>
      <w:r w:rsidRPr="007325E5">
        <w:rPr>
          <w:rFonts w:ascii="Times New Roman" w:eastAsiaTheme="minorEastAsia" w:hAnsi="Times New Roman" w:cs="Times New Roman"/>
        </w:rPr>
        <w:t xml:space="preserve"> vym</w:t>
      </w:r>
      <w:r w:rsidR="00CB16BD" w:rsidRPr="007325E5">
        <w:rPr>
          <w:rFonts w:ascii="Times New Roman" w:eastAsiaTheme="minorEastAsia" w:hAnsi="Times New Roman" w:cs="Times New Roman"/>
        </w:rPr>
        <w:t>ieňa prvok s</w:t>
      </w:r>
      <w:r w:rsidR="002C7F48" w:rsidRPr="007325E5">
        <w:rPr>
          <w:rFonts w:ascii="Times New Roman" w:eastAsiaTheme="minorEastAsia" w:hAnsi="Times New Roman" w:cs="Times New Roman"/>
        </w:rPr>
        <w:t> tým z jeho potomkov, ktorý ma vyššiu prioritu</w:t>
      </w:r>
      <w:r w:rsidR="00CB16BD" w:rsidRPr="007325E5">
        <w:rPr>
          <w:rFonts w:ascii="Times New Roman" w:eastAsiaTheme="minorEastAsia" w:hAnsi="Times New Roman" w:cs="Times New Roman"/>
        </w:rPr>
        <w:t>, p</w:t>
      </w:r>
      <w:r w:rsidR="002C7F48" w:rsidRPr="007325E5">
        <w:rPr>
          <w:rFonts w:ascii="Times New Roman" w:eastAsiaTheme="minorEastAsia" w:hAnsi="Times New Roman" w:cs="Times New Roman"/>
        </w:rPr>
        <w:t>okiaľ nie je dodržané</w:t>
      </w:r>
      <w:r w:rsidR="00093D8B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96A7C" w:rsidRPr="007325E5">
        <w:rPr>
          <w:rFonts w:ascii="Times New Roman" w:eastAsiaTheme="minorEastAsia" w:hAnsi="Times New Roman" w:cs="Times New Roman"/>
        </w:rPr>
        <w:t>hald</w:t>
      </w:r>
      <w:r w:rsidR="00322F8C">
        <w:rPr>
          <w:rFonts w:ascii="Times New Roman" w:eastAsiaTheme="minorEastAsia" w:hAnsi="Times New Roman" w:cs="Times New Roman"/>
        </w:rPr>
        <w:t>ové</w:t>
      </w:r>
      <w:proofErr w:type="spellEnd"/>
      <w:r w:rsidR="00322F8C">
        <w:rPr>
          <w:rFonts w:ascii="Times New Roman" w:eastAsiaTheme="minorEastAsia" w:hAnsi="Times New Roman" w:cs="Times New Roman"/>
        </w:rPr>
        <w:t xml:space="preserve"> usporiadanie - </w:t>
      </w:r>
      <w:r w:rsidR="00A370F5">
        <w:rPr>
          <w:rFonts w:ascii="Times New Roman" w:eastAsiaTheme="minorEastAsia" w:hAnsi="Times New Roman" w:cs="Times New Roman"/>
        </w:rPr>
        <w:t>priorita inštancie je vyššia ako priorita oboch potomkov</w:t>
      </w:r>
      <w:r w:rsidR="00296A7C" w:rsidRPr="007325E5">
        <w:rPr>
          <w:rFonts w:ascii="Times New Roman" w:eastAsiaTheme="minorEastAsia" w:hAnsi="Times New Roman" w:cs="Times New Roman"/>
        </w:rPr>
        <w:t>.</w:t>
      </w:r>
    </w:p>
    <w:p w14:paraId="6BC4BB9F" w14:textId="32DDA170" w:rsidR="00D63BFC" w:rsidRPr="00CF0976" w:rsidRDefault="00D63BFC" w:rsidP="0016619A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CE625C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="00CE625C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CE625C">
        <w:rPr>
          <w:rFonts w:ascii="Times New Roman" w:eastAsiaTheme="minorEastAsia" w:hAnsi="Times New Roman" w:cs="Times New Roman"/>
          <w:b/>
          <w:bCs/>
        </w:rPr>
        <w:t>identifier</w:t>
      </w:r>
      <w:proofErr w:type="spellEnd"/>
      <w:r w:rsidR="00CE625C">
        <w:rPr>
          <w:rFonts w:ascii="Times New Roman" w:eastAsiaTheme="minorEastAsia" w:hAnsi="Times New Roman" w:cs="Times New Roman"/>
          <w:b/>
          <w:bCs/>
        </w:rPr>
        <w:t xml:space="preserve">, </w:t>
      </w:r>
      <w:r w:rsidR="008F1E0A">
        <w:rPr>
          <w:rFonts w:ascii="Times New Roman" w:eastAsiaTheme="minorEastAsia" w:hAnsi="Times New Roman" w:cs="Times New Roman"/>
          <w:b/>
          <w:bCs/>
        </w:rPr>
        <w:t>K </w:t>
      </w:r>
      <w:r w:rsidR="00CE625C">
        <w:rPr>
          <w:rFonts w:ascii="Times New Roman" w:eastAsiaTheme="minorEastAsia" w:hAnsi="Times New Roman" w:cs="Times New Roman"/>
          <w:b/>
          <w:bCs/>
        </w:rPr>
        <w:t>priorit</w:t>
      </w:r>
      <w:r w:rsidR="008F1E0A">
        <w:rPr>
          <w:rFonts w:ascii="Times New Roman" w:eastAsiaTheme="minorEastAsia" w:hAnsi="Times New Roman" w:cs="Times New Roman"/>
          <w:b/>
          <w:bCs/>
        </w:rPr>
        <w:t xml:space="preserve">y, T </w:t>
      </w:r>
      <w:proofErr w:type="spellStart"/>
      <w:r w:rsidR="008F1E0A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="008F1E0A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="008F1E0A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="008F1E0A">
        <w:rPr>
          <w:rFonts w:ascii="Times New Roman" w:eastAsiaTheme="minorEastAsia" w:hAnsi="Times New Roman" w:cs="Times New Roman"/>
          <w:b/>
          <w:bCs/>
        </w:rPr>
        <w:t xml:space="preserve">*&amp; </w:t>
      </w:r>
      <w:proofErr w:type="spellStart"/>
      <w:r w:rsidR="00CF0976">
        <w:rPr>
          <w:rFonts w:ascii="Times New Roman" w:eastAsiaTheme="minorEastAsia" w:hAnsi="Times New Roman" w:cs="Times New Roman"/>
          <w:b/>
          <w:bCs/>
        </w:rPr>
        <w:t>data_item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="00CF0976">
        <w:rPr>
          <w:rFonts w:ascii="Times New Roman" w:eastAsiaTheme="minorEastAsia" w:hAnsi="Times New Roman" w:cs="Times New Roman"/>
        </w:rPr>
        <w:t xml:space="preserve"> - vytvorí nový prvok</w:t>
      </w:r>
      <w:r w:rsidR="00CF4AB9">
        <w:rPr>
          <w:rFonts w:ascii="Times New Roman" w:eastAsiaTheme="minorEastAsia" w:hAnsi="Times New Roman" w:cs="Times New Roman"/>
        </w:rPr>
        <w:t xml:space="preserve"> ako inštanciu </w:t>
      </w:r>
      <w:proofErr w:type="spellStart"/>
      <w:r w:rsidR="00CF4AB9">
        <w:rPr>
          <w:rFonts w:ascii="Times New Roman" w:eastAsiaTheme="minorEastAsia" w:hAnsi="Times New Roman" w:cs="Times New Roman"/>
        </w:rPr>
        <w:t>ArrayItem</w:t>
      </w:r>
      <w:proofErr w:type="spellEnd"/>
      <w:r w:rsidR="00680B07">
        <w:rPr>
          <w:rFonts w:ascii="Times New Roman" w:eastAsiaTheme="minorEastAsia" w:hAnsi="Times New Roman" w:cs="Times New Roman"/>
        </w:rPr>
        <w:t xml:space="preserve">, vloží jeho adresu do parametru </w:t>
      </w:r>
      <w:proofErr w:type="spellStart"/>
      <w:r w:rsidR="00680B07">
        <w:rPr>
          <w:rFonts w:ascii="Times New Roman" w:eastAsiaTheme="minorEastAsia" w:hAnsi="Times New Roman" w:cs="Times New Roman"/>
        </w:rPr>
        <w:t>data_item</w:t>
      </w:r>
      <w:proofErr w:type="spellEnd"/>
      <w:r w:rsidR="00CF4AB9">
        <w:rPr>
          <w:rFonts w:ascii="Times New Roman" w:eastAsiaTheme="minorEastAsia" w:hAnsi="Times New Roman" w:cs="Times New Roman"/>
        </w:rPr>
        <w:t xml:space="preserve"> a zaradí ho na koniec zoznamu. Tento prvok je následne vymieňaný s</w:t>
      </w:r>
      <w:r w:rsidR="00296BE1">
        <w:rPr>
          <w:rFonts w:ascii="Times New Roman" w:eastAsiaTheme="minorEastAsia" w:hAnsi="Times New Roman" w:cs="Times New Roman"/>
        </w:rPr>
        <w:t xml:space="preserve"> jeho priamym predkom, pokiaľ nebude priorita prvky väčšia ako priorita </w:t>
      </w:r>
      <w:r w:rsidR="00FF17BD">
        <w:rPr>
          <w:rFonts w:ascii="Times New Roman" w:eastAsiaTheme="minorEastAsia" w:hAnsi="Times New Roman" w:cs="Times New Roman"/>
        </w:rPr>
        <w:t xml:space="preserve">prvku. Táto výmena prebieha metódou </w:t>
      </w:r>
      <w:proofErr w:type="spellStart"/>
      <w:r w:rsidR="00FF17BD">
        <w:rPr>
          <w:rFonts w:ascii="Times New Roman" w:eastAsiaTheme="minorEastAsia" w:hAnsi="Times New Roman" w:cs="Times New Roman"/>
        </w:rPr>
        <w:t>heapify</w:t>
      </w:r>
      <w:r w:rsidR="00680B07">
        <w:rPr>
          <w:rFonts w:ascii="Times New Roman" w:eastAsiaTheme="minorEastAsia" w:hAnsi="Times New Roman" w:cs="Times New Roman"/>
        </w:rPr>
        <w:t>_u</w:t>
      </w:r>
      <w:r w:rsidR="00FF17BD">
        <w:rPr>
          <w:rFonts w:ascii="Times New Roman" w:eastAsiaTheme="minorEastAsia" w:hAnsi="Times New Roman" w:cs="Times New Roman"/>
        </w:rPr>
        <w:t>p</w:t>
      </w:r>
      <w:proofErr w:type="spellEnd"/>
      <w:r w:rsidR="00FF17BD">
        <w:rPr>
          <w:rFonts w:ascii="Times New Roman" w:eastAsiaTheme="minorEastAsia" w:hAnsi="Times New Roman" w:cs="Times New Roman"/>
        </w:rPr>
        <w:t>().</w:t>
      </w:r>
    </w:p>
    <w:p w14:paraId="398CAA4A" w14:textId="64504A94" w:rsidR="00CE3EBC" w:rsidRDefault="00FE1F13" w:rsidP="00D63BF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D254F"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D254F"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="009D254F"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75625" w:rsidRPr="007325E5">
        <w:rPr>
          <w:rFonts w:ascii="Times New Roman" w:eastAsiaTheme="minorEastAsia" w:hAnsi="Times New Roman" w:cs="Times New Roman"/>
        </w:rPr>
        <w:t>–</w:t>
      </w:r>
      <w:r w:rsidRPr="007325E5">
        <w:rPr>
          <w:rFonts w:ascii="Times New Roman" w:eastAsiaTheme="minorEastAsia" w:hAnsi="Times New Roman" w:cs="Times New Roman"/>
        </w:rPr>
        <w:t xml:space="preserve"> </w:t>
      </w:r>
      <w:r w:rsidR="00375625" w:rsidRPr="007325E5">
        <w:rPr>
          <w:rFonts w:ascii="Times New Roman" w:eastAsiaTheme="minorEastAsia" w:hAnsi="Times New Roman" w:cs="Times New Roman"/>
        </w:rPr>
        <w:t xml:space="preserve">pripojí k zoznamu </w:t>
      </w:r>
      <w:r w:rsidR="009D254F" w:rsidRPr="007325E5">
        <w:rPr>
          <w:rFonts w:ascii="Times New Roman" w:eastAsiaTheme="minorEastAsia" w:hAnsi="Times New Roman" w:cs="Times New Roman"/>
        </w:rPr>
        <w:t xml:space="preserve">prioritných prvkov prvky zoznamu </w:t>
      </w:r>
      <w:r w:rsidR="003A7D32" w:rsidRPr="007325E5">
        <w:rPr>
          <w:rFonts w:ascii="Times New Roman" w:eastAsiaTheme="minorEastAsia" w:hAnsi="Times New Roman" w:cs="Times New Roman"/>
        </w:rPr>
        <w:t xml:space="preserve">patriace </w:t>
      </w:r>
      <w:proofErr w:type="spellStart"/>
      <w:r w:rsidR="003A7D32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="003A7D32" w:rsidRPr="007325E5">
        <w:rPr>
          <w:rFonts w:ascii="Times New Roman" w:eastAsiaTheme="minorEastAsia" w:hAnsi="Times New Roman" w:cs="Times New Roman"/>
        </w:rPr>
        <w:t>.</w:t>
      </w:r>
      <w:r w:rsidR="00DA246D" w:rsidRPr="007325E5">
        <w:rPr>
          <w:rFonts w:ascii="Times New Roman" w:eastAsiaTheme="minorEastAsia" w:hAnsi="Times New Roman" w:cs="Times New Roman"/>
        </w:rPr>
        <w:t xml:space="preserve"> </w:t>
      </w:r>
      <w:r w:rsidR="00A86551" w:rsidRPr="007325E5">
        <w:rPr>
          <w:rFonts w:ascii="Times New Roman" w:eastAsiaTheme="minorEastAsia" w:hAnsi="Times New Roman" w:cs="Times New Roman"/>
        </w:rPr>
        <w:t>Tento zoznam je upravený tak, aby každý prvok dodržiaval</w:t>
      </w:r>
      <w:r w:rsidR="00721352" w:rsidRPr="007325E5">
        <w:rPr>
          <w:rFonts w:ascii="Times New Roman" w:eastAsiaTheme="minorEastAsia" w:hAnsi="Times New Roman" w:cs="Times New Roman"/>
        </w:rPr>
        <w:t xml:space="preserve"> obojstranné</w:t>
      </w:r>
      <w:r w:rsidR="00A86551" w:rsidRPr="007325E5">
        <w:rPr>
          <w:rFonts w:ascii="Times New Roman" w:eastAsiaTheme="minorEastAsia" w:hAnsi="Times New Roman" w:cs="Times New Roman"/>
        </w:rPr>
        <w:t xml:space="preserve"> pravidlo haldy. </w:t>
      </w:r>
      <w:r w:rsidR="00582604" w:rsidRPr="007325E5">
        <w:rPr>
          <w:rFonts w:ascii="Times New Roman" w:eastAsiaTheme="minorEastAsia" w:hAnsi="Times New Roman" w:cs="Times New Roman"/>
        </w:rPr>
        <w:t xml:space="preserve">To je dosiahnuté tak, že </w:t>
      </w:r>
      <w:r w:rsidR="00D57EEA" w:rsidRPr="007325E5">
        <w:rPr>
          <w:rFonts w:ascii="Times New Roman" w:eastAsiaTheme="minorEastAsia" w:hAnsi="Times New Roman" w:cs="Times New Roman"/>
        </w:rPr>
        <w:t xml:space="preserve">každý </w:t>
      </w:r>
      <w:r w:rsidR="00A237C3" w:rsidRPr="007325E5">
        <w:rPr>
          <w:rFonts w:ascii="Times New Roman" w:eastAsiaTheme="minorEastAsia" w:hAnsi="Times New Roman" w:cs="Times New Roman"/>
        </w:rPr>
        <w:t>prvok o</w:t>
      </w:r>
      <w:r w:rsidR="003C11E8" w:rsidRPr="007325E5">
        <w:rPr>
          <w:rFonts w:ascii="Times New Roman" w:eastAsiaTheme="minorEastAsia" w:hAnsi="Times New Roman" w:cs="Times New Roman"/>
        </w:rPr>
        <w:t>d</w:t>
      </w:r>
      <w:r w:rsidR="00A237C3" w:rsidRPr="007325E5">
        <w:rPr>
          <w:rFonts w:ascii="Times New Roman" w:eastAsiaTheme="minorEastAsia" w:hAnsi="Times New Roman" w:cs="Times New Roman"/>
        </w:rPr>
        <w:t> polovice zoznamu je vymieňaný s jeho potomkom me</w:t>
      </w:r>
      <w:r w:rsidR="00332B96" w:rsidRPr="007325E5">
        <w:rPr>
          <w:rFonts w:ascii="Times New Roman" w:eastAsiaTheme="minorEastAsia" w:hAnsi="Times New Roman" w:cs="Times New Roman"/>
        </w:rPr>
        <w:t xml:space="preserve">tódou </w:t>
      </w:r>
      <w:proofErr w:type="spellStart"/>
      <w:r w:rsidR="00332B96" w:rsidRPr="007325E5">
        <w:rPr>
          <w:rFonts w:ascii="Times New Roman" w:eastAsiaTheme="minorEastAsia" w:hAnsi="Times New Roman" w:cs="Times New Roman"/>
        </w:rPr>
        <w:t>heapifyDown</w:t>
      </w:r>
      <w:proofErr w:type="spellEnd"/>
      <w:r w:rsidR="00332B96" w:rsidRPr="007325E5">
        <w:rPr>
          <w:rFonts w:ascii="Times New Roman" w:eastAsiaTheme="minorEastAsia" w:hAnsi="Times New Roman" w:cs="Times New Roman"/>
        </w:rPr>
        <w:t>()</w:t>
      </w:r>
      <w:r w:rsidR="00F06491">
        <w:rPr>
          <w:rFonts w:ascii="Times New Roman" w:eastAsiaTheme="minorEastAsia" w:hAnsi="Times New Roman" w:cs="Times New Roman"/>
        </w:rPr>
        <w:t xml:space="preserve">. Algoritmus je spomenutý </w:t>
      </w:r>
      <w:r w:rsidR="00687ADC">
        <w:rPr>
          <w:rFonts w:ascii="Times New Roman" w:eastAsiaTheme="minorEastAsia" w:hAnsi="Times New Roman" w:cs="Times New Roman"/>
        </w:rPr>
        <w:t>v časti 1.3.</w:t>
      </w:r>
    </w:p>
    <w:p w14:paraId="6E847813" w14:textId="77777777" w:rsidR="007862D6" w:rsidRDefault="007862D6" w:rsidP="007862D6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107CA9" wp14:editId="0A8B4154">
            <wp:extent cx="4295238" cy="4704762"/>
            <wp:effectExtent l="0" t="0" r="0" b="635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A92" w14:textId="30420FAC" w:rsidR="007862D6" w:rsidRPr="007862D6" w:rsidRDefault="007862D6" w:rsidP="007862D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7" w:name="_Toc70347377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13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BinaryHeap</w:t>
      </w:r>
      <w:bookmarkEnd w:id="37"/>
      <w:proofErr w:type="spellEnd"/>
    </w:p>
    <w:p w14:paraId="026DC5EF" w14:textId="34ED6606" w:rsidR="00E9154E" w:rsidRPr="0016619A" w:rsidRDefault="00E9154E" w:rsidP="00E9154E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38" w:name="_Toc69988338"/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ExplicitHeap</w:t>
      </w:r>
      <w:bookmarkEnd w:id="38"/>
      <w:proofErr w:type="spellEnd"/>
    </w:p>
    <w:p w14:paraId="3C1759B1" w14:textId="35918CC3" w:rsidR="00DA6CE2" w:rsidRDefault="00E9154E" w:rsidP="00E36598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Abstraktná generická trieda, ktorá je predchodcom implementáciám prioritného frontu implementovan</w:t>
      </w:r>
      <w:r w:rsidR="004637B3">
        <w:rPr>
          <w:rFonts w:ascii="Times New Roman" w:eastAsiaTheme="minorEastAsia" w:hAnsi="Times New Roman" w:cs="Times New Roman"/>
        </w:rPr>
        <w:t>ými</w:t>
      </w:r>
      <w:r w:rsidR="00E36598">
        <w:rPr>
          <w:rFonts w:ascii="Times New Roman" w:eastAsiaTheme="minorEastAsia" w:hAnsi="Times New Roman" w:cs="Times New Roman"/>
        </w:rPr>
        <w:t xml:space="preserve"> použitím</w:t>
      </w:r>
      <w:r w:rsidR="004637B3">
        <w:rPr>
          <w:rFonts w:ascii="Times New Roman" w:eastAsiaTheme="minorEastAsia" w:hAnsi="Times New Roman" w:cs="Times New Roman"/>
        </w:rPr>
        <w:t xml:space="preserve"> explicitných</w:t>
      </w:r>
      <w:r w:rsidR="00E36598">
        <w:rPr>
          <w:rFonts w:ascii="Times New Roman" w:eastAsiaTheme="minorEastAsia" w:hAnsi="Times New Roman" w:cs="Times New Roman"/>
        </w:rPr>
        <w:t xml:space="preserve"> binárn</w:t>
      </w:r>
      <w:r w:rsidR="004637B3">
        <w:rPr>
          <w:rFonts w:ascii="Times New Roman" w:eastAsiaTheme="minorEastAsia" w:hAnsi="Times New Roman" w:cs="Times New Roman"/>
        </w:rPr>
        <w:t>y</w:t>
      </w:r>
      <w:r w:rsidR="00E36598">
        <w:rPr>
          <w:rFonts w:ascii="Times New Roman" w:eastAsiaTheme="minorEastAsia" w:hAnsi="Times New Roman" w:cs="Times New Roman"/>
        </w:rPr>
        <w:t>ch stromov</w:t>
      </w:r>
      <w:r w:rsidRPr="007325E5">
        <w:rPr>
          <w:rFonts w:ascii="Times New Roman" w:eastAsiaTheme="minorEastAsia" w:hAnsi="Times New Roman" w:cs="Times New Roman"/>
        </w:rPr>
        <w:t xml:space="preserve">. </w:t>
      </w:r>
      <w:r w:rsidR="00E36598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 xml:space="preserve">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r w:rsidR="004637B3">
        <w:rPr>
          <w:rFonts w:ascii="Times New Roman" w:eastAsiaTheme="minorEastAsia" w:hAnsi="Times New Roman" w:cs="Times New Roman"/>
        </w:rPr>
        <w:t>a</w:t>
      </w:r>
      <w:r w:rsidRPr="007325E5">
        <w:rPr>
          <w:rFonts w:ascii="Times New Roman" w:eastAsiaTheme="minorEastAsia" w:hAnsi="Times New Roman" w:cs="Times New Roman"/>
        </w:rPr>
        <w:t xml:space="preserve"> jej potomkami.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v týchto stromoch je dodržiavané tak, že priorita prvku musí byť väčšia ako priorita ľubovoľného prvku v pravej chrbtici ľavého potomka. Implementovaná je v súbore </w:t>
      </w:r>
      <w:proofErr w:type="spellStart"/>
      <w:r w:rsidR="00F75155">
        <w:rPr>
          <w:rFonts w:ascii="Times New Roman" w:eastAsiaTheme="minorEastAsia" w:hAnsi="Times New Roman" w:cs="Times New Roman"/>
        </w:rPr>
        <w:t>ExplicitHeap</w:t>
      </w:r>
      <w:r w:rsidRPr="007325E5">
        <w:rPr>
          <w:rFonts w:ascii="Times New Roman" w:eastAsiaTheme="minorEastAsia" w:hAnsi="Times New Roman" w:cs="Times New Roman"/>
        </w:rPr>
        <w:t>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3F820E5" w14:textId="156656DA" w:rsidR="008000AA" w:rsidRDefault="00D340BF" w:rsidP="00D81C7C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1EB52D" wp14:editId="3F1939DE">
            <wp:extent cx="4752381" cy="2419048"/>
            <wp:effectExtent l="0" t="0" r="0" b="63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255" w14:textId="1C89C8BD" w:rsid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9" w:name="_Toc70347378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14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ExplicitPriorityQueue</w:t>
      </w:r>
      <w:bookmarkEnd w:id="39"/>
      <w:proofErr w:type="spellEnd"/>
    </w:p>
    <w:p w14:paraId="6B87A5CB" w14:textId="77777777" w:rsidR="00B0308F" w:rsidRPr="00AD216C" w:rsidRDefault="00B0308F" w:rsidP="00B0308F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Toc69988343"/>
      <w:proofErr w:type="spellStart"/>
      <w:r w:rsidRPr="00AD216C">
        <w:rPr>
          <w:rFonts w:ascii="Times New Roman" w:hAnsi="Times New Roman" w:cs="Times New Roman"/>
          <w:sz w:val="24"/>
          <w:szCs w:val="24"/>
        </w:rPr>
        <w:t>PairingHeap</w:t>
      </w:r>
      <w:bookmarkEnd w:id="40"/>
      <w:proofErr w:type="spellEnd"/>
    </w:p>
    <w:p w14:paraId="4DF059F3" w14:textId="14AA3BC8" w:rsidR="00B0308F" w:rsidRDefault="00B0308F" w:rsidP="00B0308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 implementujúca párovaciu haldu. </w:t>
      </w:r>
      <w:r w:rsidR="007862D6">
        <w:rPr>
          <w:rFonts w:ascii="Times New Roman" w:eastAsiaTheme="minorEastAsia" w:hAnsi="Times New Roman" w:cs="Times New Roman"/>
        </w:rPr>
        <w:t>P</w:t>
      </w:r>
      <w:r w:rsidRPr="007325E5">
        <w:rPr>
          <w:rFonts w:ascii="Times New Roman" w:eastAsiaTheme="minorEastAsia" w:hAnsi="Times New Roman" w:cs="Times New Roman"/>
        </w:rPr>
        <w:t>otom</w:t>
      </w:r>
      <w:r w:rsidR="007862D6">
        <w:rPr>
          <w:rFonts w:ascii="Times New Roman" w:eastAsiaTheme="minorEastAsia" w:hAnsi="Times New Roman" w:cs="Times New Roman"/>
        </w:rPr>
        <w:t>ok</w:t>
      </w:r>
      <w:r w:rsidRPr="007325E5">
        <w:rPr>
          <w:rFonts w:ascii="Times New Roman" w:eastAsiaTheme="minorEastAsia" w:hAnsi="Times New Roman" w:cs="Times New Roman"/>
        </w:rPr>
        <w:t xml:space="preserve"> triedy </w:t>
      </w:r>
      <w:proofErr w:type="spellStart"/>
      <w:r>
        <w:rPr>
          <w:rFonts w:ascii="Times New Roman" w:eastAsiaTheme="minorEastAsia" w:hAnsi="Times New Roman" w:cs="Times New Roman"/>
        </w:rPr>
        <w:t>Explicit</w:t>
      </w:r>
      <w:r w:rsidRPr="007325E5">
        <w:rPr>
          <w:rFonts w:ascii="Times New Roman" w:eastAsiaTheme="minorEastAsia" w:hAnsi="Times New Roman" w:cs="Times New Roman"/>
        </w:rPr>
        <w:t>Heap</w:t>
      </w:r>
      <w:proofErr w:type="spellEnd"/>
      <w:r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Prvky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18B7AD33" w14:textId="77777777" w:rsidR="00B0308F" w:rsidRDefault="00B0308F" w:rsidP="00B0308F">
      <w:pPr>
        <w:spacing w:after="120" w:line="360" w:lineRule="auto"/>
        <w:ind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9E5D99B" wp14:editId="11D9E687">
            <wp:extent cx="5579745" cy="2126615"/>
            <wp:effectExtent l="0" t="0" r="1905" b="6985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7C42E9" w14:textId="61360A61" w:rsidR="00B0308F" w:rsidRPr="00BC6E58" w:rsidRDefault="00B0308F" w:rsidP="00B0308F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1" w:name="_Toc70347383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7862D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15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 </w:t>
      </w:r>
      <w:proofErr w:type="spellStart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PairingHeap</w:t>
      </w:r>
      <w:bookmarkEnd w:id="41"/>
      <w:proofErr w:type="spellEnd"/>
    </w:p>
    <w:p w14:paraId="0F1FC621" w14:textId="7C239500" w:rsidR="00B0308F" w:rsidRPr="007325E5" w:rsidRDefault="00B0308F" w:rsidP="00B0308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="001F690C">
        <w:rPr>
          <w:rFonts w:ascii="Times New Roman" w:eastAsiaTheme="minorEastAsia" w:hAnsi="Times New Roman" w:cs="Times New Roman"/>
          <w:b/>
          <w:bCs/>
        </w:rPr>
        <w:t>, K priority</w:t>
      </w:r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zapamätá sa priamy pred</w:t>
      </w:r>
      <w:r w:rsidR="001F690C">
        <w:rPr>
          <w:rFonts w:ascii="Times New Roman" w:eastAsiaTheme="minorEastAsia" w:hAnsi="Times New Roman" w:cs="Times New Roman"/>
        </w:rPr>
        <w:t>ok</w:t>
      </w:r>
      <w:r w:rsidRPr="007325E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 prvok je vystrihnutý a z jeho ľavého potomka sa stane jeho pravý potomok. Z pravej chrbtice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vytvorený binárny strom tým, že je zavolaná funkcia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 a vytvorený prvok je pripojený na predchádzajúce miesto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1009F87" w14:textId="7DFF799B" w:rsidR="00B0308F" w:rsidRPr="007325E5" w:rsidRDefault="00B0308F" w:rsidP="00B0308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342D7C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="00342D7C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342D7C">
        <w:rPr>
          <w:rFonts w:ascii="Times New Roman" w:eastAsiaTheme="minorEastAsia" w:hAnsi="Times New Roman" w:cs="Times New Roman"/>
          <w:b/>
          <w:bCs/>
        </w:rPr>
        <w:t>identifier</w:t>
      </w:r>
      <w:proofErr w:type="spellEnd"/>
      <w:r w:rsidR="00342D7C">
        <w:rPr>
          <w:rFonts w:ascii="Times New Roman" w:eastAsiaTheme="minorEastAsia" w:hAnsi="Times New Roman" w:cs="Times New Roman"/>
          <w:b/>
          <w:bCs/>
        </w:rPr>
        <w:t xml:space="preserve">, K priority, T </w:t>
      </w:r>
      <w:proofErr w:type="spellStart"/>
      <w:r w:rsidR="00342D7C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="00342D7C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="00342D7C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="00342D7C">
        <w:rPr>
          <w:rFonts w:ascii="Times New Roman" w:eastAsiaTheme="minorEastAsia" w:hAnsi="Times New Roman" w:cs="Times New Roman"/>
          <w:b/>
          <w:bCs/>
        </w:rPr>
        <w:t xml:space="preserve">*&amp; </w:t>
      </w:r>
      <w:proofErr w:type="spellStart"/>
      <w:r w:rsidR="00342D7C">
        <w:rPr>
          <w:rFonts w:ascii="Times New Roman" w:eastAsiaTheme="minorEastAsia" w:hAnsi="Times New Roman" w:cs="Times New Roman"/>
          <w:b/>
          <w:bCs/>
        </w:rPr>
        <w:t>data_item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je vytvorený nový prvok</w:t>
      </w:r>
      <w:r w:rsidR="00342D7C">
        <w:rPr>
          <w:rFonts w:ascii="Times New Roman" w:eastAsiaTheme="minorEastAsia" w:hAnsi="Times New Roman" w:cs="Times New Roman"/>
        </w:rPr>
        <w:t xml:space="preserve"> </w:t>
      </w:r>
      <w:r w:rsidR="00B43CE0">
        <w:rPr>
          <w:rFonts w:ascii="Times New Roman" w:eastAsiaTheme="minorEastAsia" w:hAnsi="Times New Roman" w:cs="Times New Roman"/>
        </w:rPr>
        <w:t xml:space="preserve">ak inštancia </w:t>
      </w:r>
      <w:proofErr w:type="spellStart"/>
      <w:r w:rsidR="00B43CE0">
        <w:rPr>
          <w:rFonts w:ascii="Times New Roman" w:eastAsiaTheme="minorEastAsia" w:hAnsi="Times New Roman" w:cs="Times New Roman"/>
        </w:rPr>
        <w:t>BinaryTreeItem</w:t>
      </w:r>
      <w:proofErr w:type="spellEnd"/>
      <w:r w:rsidR="00B43CE0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s</w:t>
      </w:r>
      <w:r w:rsidR="00342D7C">
        <w:rPr>
          <w:rFonts w:ascii="Times New Roman" w:eastAsiaTheme="minorEastAsia" w:hAnsi="Times New Roman" w:cs="Times New Roman"/>
        </w:rPr>
        <w:t> </w:t>
      </w:r>
      <w:r w:rsidRPr="007325E5">
        <w:rPr>
          <w:rFonts w:ascii="Times New Roman" w:eastAsiaTheme="minorEastAsia" w:hAnsi="Times New Roman" w:cs="Times New Roman"/>
        </w:rPr>
        <w:t>atribútmi</w:t>
      </w:r>
      <w:r w:rsidR="00342D7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42D7C">
        <w:rPr>
          <w:rFonts w:ascii="Times New Roman" w:eastAsiaTheme="minorEastAsia" w:hAnsi="Times New Roman" w:cs="Times New Roman"/>
        </w:rPr>
        <w:t>identifier</w:t>
      </w:r>
      <w:proofErr w:type="spellEnd"/>
      <w:r w:rsidR="00342D7C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priority a </w:t>
      </w:r>
      <w:proofErr w:type="spellStart"/>
      <w:r w:rsidRPr="007325E5">
        <w:rPr>
          <w:rFonts w:ascii="Times New Roman" w:eastAsiaTheme="minorEastAsia" w:hAnsi="Times New Roman" w:cs="Times New Roman"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je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tento prvok je s ním spojený funkciou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 a spojený prvok je nastavený ako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_. Inak je prvok nastavený ako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_.</w:t>
      </w:r>
    </w:p>
    <w:p w14:paraId="1FF4D915" w14:textId="1E649D7B" w:rsidR="00B0308F" w:rsidRDefault="00B0308F" w:rsidP="00B0308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lastRenderedPageBreak/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sú prepojené atribúty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oboch prioritných frontov pomocou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Vzniknutý prvok je nastavený ako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inštancie, zvýši sa veľkosť prvkov o počet prvkov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Sú vynulované atribúty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 prioritný front je vymazaný.</w:t>
      </w:r>
    </w:p>
    <w:p w14:paraId="14FA3CEC" w14:textId="2A28F9FB" w:rsidR="007948D4" w:rsidRPr="007325E5" w:rsidRDefault="007948D4" w:rsidP="007948D4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>T pop(</w:t>
      </w:r>
      <w:proofErr w:type="spellStart"/>
      <w:r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>
        <w:rPr>
          <w:rFonts w:ascii="Times New Roman" w:eastAsiaTheme="minorEastAsia" w:hAnsi="Times New Roman" w:cs="Times New Roman"/>
          <w:b/>
          <w:bCs/>
        </w:rPr>
        <w:t xml:space="preserve">&amp; </w:t>
      </w:r>
      <w:proofErr w:type="spellStart"/>
      <w:r>
        <w:rPr>
          <w:rFonts w:ascii="Times New Roman" w:eastAsiaTheme="minorEastAsia" w:hAnsi="Times New Roman" w:cs="Times New Roman"/>
          <w:b/>
          <w:bCs/>
        </w:rPr>
        <w:t>identifier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vyberie z prioritného frontu prvok </w:t>
      </w:r>
      <w:r w:rsidR="00CA0E17">
        <w:rPr>
          <w:rFonts w:ascii="Times New Roman" w:eastAsiaTheme="minorEastAsia" w:hAnsi="Times New Roman" w:cs="Times New Roman"/>
        </w:rPr>
        <w:t xml:space="preserve">tvoriaci </w:t>
      </w:r>
      <w:r w:rsidR="00DE7045">
        <w:rPr>
          <w:rFonts w:ascii="Times New Roman" w:eastAsiaTheme="minorEastAsia" w:hAnsi="Times New Roman" w:cs="Times New Roman"/>
        </w:rPr>
        <w:t xml:space="preserve">atribút </w:t>
      </w:r>
      <w:proofErr w:type="spellStart"/>
      <w:r w:rsidR="00DE7045">
        <w:rPr>
          <w:rFonts w:ascii="Times New Roman" w:eastAsiaTheme="minorEastAsia" w:hAnsi="Times New Roman" w:cs="Times New Roman"/>
        </w:rPr>
        <w:t>root</w:t>
      </w:r>
      <w:proofErr w:type="spellEnd"/>
      <w:r w:rsidR="00DE7045">
        <w:rPr>
          <w:rFonts w:ascii="Times New Roman" w:eastAsiaTheme="minorEastAsia" w:hAnsi="Times New Roman" w:cs="Times New Roman"/>
        </w:rPr>
        <w:t xml:space="preserve">_ </w:t>
      </w:r>
      <w:r w:rsidRPr="007325E5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 jeho identifikátor </w:t>
      </w:r>
      <w:r w:rsidR="007A54E9">
        <w:rPr>
          <w:rFonts w:ascii="Times New Roman" w:eastAsiaTheme="minorEastAsia" w:hAnsi="Times New Roman" w:cs="Times New Roman"/>
        </w:rPr>
        <w:t xml:space="preserve">vloží do parametra </w:t>
      </w:r>
      <w:proofErr w:type="spellStart"/>
      <w:r w:rsidR="007A54E9">
        <w:rPr>
          <w:rFonts w:ascii="Times New Roman" w:eastAsiaTheme="minorEastAsia" w:hAnsi="Times New Roman" w:cs="Times New Roman"/>
        </w:rPr>
        <w:t>identifier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</w:t>
      </w:r>
      <w:r w:rsidR="00DE7045">
        <w:rPr>
          <w:rFonts w:ascii="Times New Roman" w:eastAsiaTheme="minorEastAsia" w:hAnsi="Times New Roman" w:cs="Times New Roman"/>
        </w:rPr>
        <w:t>bol</w:t>
      </w:r>
      <w:r w:rsidRPr="007325E5">
        <w:rPr>
          <w:rFonts w:ascii="Times New Roman" w:eastAsiaTheme="minorEastAsia" w:hAnsi="Times New Roman" w:cs="Times New Roman"/>
        </w:rPr>
        <w:t xml:space="preserve"> atribút</w:t>
      </w:r>
      <w:r w:rsidR="007A54E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A54E9">
        <w:rPr>
          <w:rFonts w:ascii="Times New Roman" w:eastAsiaTheme="minorEastAsia" w:hAnsi="Times New Roman" w:cs="Times New Roman"/>
        </w:rPr>
        <w:t>root</w:t>
      </w:r>
      <w:proofErr w:type="spellEnd"/>
      <w:r w:rsidR="007A54E9">
        <w:rPr>
          <w:rFonts w:ascii="Times New Roman" w:eastAsiaTheme="minorEastAsia" w:hAnsi="Times New Roman" w:cs="Times New Roman"/>
        </w:rPr>
        <w:t>_</w:t>
      </w:r>
      <w:r w:rsidRPr="007325E5">
        <w:rPr>
          <w:rFonts w:ascii="Times New Roman" w:eastAsiaTheme="minorEastAsia" w:hAnsi="Times New Roman" w:cs="Times New Roman"/>
        </w:rPr>
        <w:t xml:space="preserve"> prázdny, je vytvorená výnimka. Inak sa prvok izoluje metódou prvku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 a ako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</w:t>
      </w:r>
      <w:r w:rsidR="00DE7045">
        <w:rPr>
          <w:rFonts w:ascii="Times New Roman" w:eastAsiaTheme="minorEastAsia" w:hAnsi="Times New Roman" w:cs="Times New Roman"/>
        </w:rPr>
        <w:t xml:space="preserve">binárny strom, ktorý vznikne </w:t>
      </w:r>
      <w:r w:rsidR="009041F5">
        <w:rPr>
          <w:rFonts w:ascii="Times New Roman" w:eastAsiaTheme="minorEastAsia" w:hAnsi="Times New Roman" w:cs="Times New Roman"/>
        </w:rPr>
        <w:t>funkci</w:t>
      </w:r>
      <w:r w:rsidR="0020115B">
        <w:rPr>
          <w:rFonts w:ascii="Times New Roman" w:eastAsiaTheme="minorEastAsia" w:hAnsi="Times New Roman" w:cs="Times New Roman"/>
        </w:rPr>
        <w:t xml:space="preserve">ou </w:t>
      </w:r>
      <w:proofErr w:type="spellStart"/>
      <w:r w:rsidR="0020115B">
        <w:rPr>
          <w:rFonts w:ascii="Times New Roman" w:eastAsiaTheme="minorEastAsia" w:hAnsi="Times New Roman" w:cs="Times New Roman"/>
        </w:rPr>
        <w:t>create_binary_tree</w:t>
      </w:r>
      <w:proofErr w:type="spellEnd"/>
      <w:r w:rsidR="0020115B">
        <w:rPr>
          <w:rFonts w:ascii="Times New Roman" w:eastAsiaTheme="minorEastAsia" w:hAnsi="Times New Roman" w:cs="Times New Roman"/>
        </w:rPr>
        <w:t>(</w:t>
      </w:r>
      <w:proofErr w:type="spellStart"/>
      <w:r w:rsidR="0020115B">
        <w:rPr>
          <w:rFonts w:ascii="Times New Roman" w:eastAsiaTheme="minorEastAsia" w:hAnsi="Times New Roman" w:cs="Times New Roman"/>
        </w:rPr>
        <w:t>BinaryTreeItem</w:t>
      </w:r>
      <w:proofErr w:type="spellEnd"/>
      <w:r w:rsidR="008944CB">
        <w:rPr>
          <w:rFonts w:ascii="Times New Roman" w:eastAsiaTheme="minorEastAsia" w:hAnsi="Times New Roman" w:cs="Times New Roman"/>
        </w:rPr>
        <w:t xml:space="preserve">* </w:t>
      </w:r>
      <w:proofErr w:type="spellStart"/>
      <w:r w:rsidR="008944CB">
        <w:rPr>
          <w:rFonts w:ascii="Times New Roman" w:eastAsiaTheme="minorEastAsia" w:hAnsi="Times New Roman" w:cs="Times New Roman"/>
        </w:rPr>
        <w:t>node</w:t>
      </w:r>
      <w:proofErr w:type="spellEnd"/>
      <w:r w:rsidR="0020115B">
        <w:rPr>
          <w:rFonts w:ascii="Times New Roman" w:eastAsiaTheme="minorEastAsia" w:hAnsi="Times New Roman" w:cs="Times New Roman"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. </w:t>
      </w:r>
      <w:r w:rsidR="008944CB">
        <w:rPr>
          <w:rFonts w:ascii="Times New Roman" w:eastAsiaTheme="minorEastAsia" w:hAnsi="Times New Roman" w:cs="Times New Roman"/>
        </w:rPr>
        <w:t>J</w:t>
      </w:r>
      <w:r w:rsidRPr="007325E5">
        <w:rPr>
          <w:rFonts w:ascii="Times New Roman" w:eastAsiaTheme="minorEastAsia" w:hAnsi="Times New Roman" w:cs="Times New Roman"/>
        </w:rPr>
        <w:t xml:space="preserve">e vrátená hodnota </w:t>
      </w:r>
      <w:r w:rsidR="008944CB">
        <w:rPr>
          <w:rFonts w:ascii="Times New Roman" w:eastAsiaTheme="minorEastAsia" w:hAnsi="Times New Roman" w:cs="Times New Roman"/>
        </w:rPr>
        <w:t>vybraného prvku jeho funkciou</w:t>
      </w:r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</w:rPr>
        <w:t>().</w:t>
      </w:r>
    </w:p>
    <w:p w14:paraId="0F38C8B5" w14:textId="77777777" w:rsidR="00B0308F" w:rsidRPr="00453ACD" w:rsidRDefault="00B0308F" w:rsidP="00B0308F">
      <w:pPr>
        <w:spacing w:before="120" w:after="120"/>
        <w:ind w:firstLine="0"/>
        <w:rPr>
          <w:rFonts w:ascii="Times New Roman" w:hAnsi="Times New Roman" w:cs="Times New Roman"/>
          <w:b/>
          <w:bCs/>
        </w:rPr>
      </w:pPr>
      <w:proofErr w:type="spellStart"/>
      <w:r w:rsidRPr="00453ACD">
        <w:rPr>
          <w:rFonts w:ascii="Times New Roman" w:hAnsi="Times New Roman" w:cs="Times New Roman"/>
          <w:b/>
          <w:bCs/>
        </w:rPr>
        <w:t>PairingHeapTwoPass</w:t>
      </w:r>
      <w:proofErr w:type="spellEnd"/>
    </w:p>
    <w:p w14:paraId="10788593" w14:textId="7D746C7D" w:rsidR="00B0308F" w:rsidRPr="007325E5" w:rsidRDefault="00B0308F" w:rsidP="00B0308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 w:rsidRPr="007325E5">
        <w:rPr>
          <w:rFonts w:ascii="Times New Roman" w:eastAsiaTheme="minorEastAsia" w:hAnsi="Times New Roman" w:cs="Times New Roman"/>
        </w:rPr>
        <w:t>two</w:t>
      </w:r>
      <w:r w:rsidR="00095775">
        <w:rPr>
          <w:rFonts w:ascii="Times New Roman" w:eastAsiaTheme="minorEastAsia" w:hAnsi="Times New Roman" w:cs="Times New Roman"/>
        </w:rPr>
        <w:t>-</w:t>
      </w:r>
      <w:r w:rsidRPr="007325E5">
        <w:rPr>
          <w:rFonts w:ascii="Times New Roman" w:eastAsiaTheme="minorEastAsia" w:hAnsi="Times New Roman" w:cs="Times New Roman"/>
        </w:rPr>
        <w:t>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7AA90641" w14:textId="67588812" w:rsidR="00B0308F" w:rsidRDefault="00095775" w:rsidP="00B0308F">
      <w:pPr>
        <w:spacing w:after="120" w:line="360" w:lineRule="auto"/>
        <w:ind w:right="16" w:firstLine="709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eastAsiaTheme="minorEastAsia" w:hAnsi="Times New Roman" w:cs="Times New Roman"/>
          <w:b/>
          <w:bCs/>
        </w:rPr>
        <w:t>create_binary_tree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B0308F" w:rsidRPr="00453ACD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B0308F" w:rsidRPr="00453ACD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>)</w:t>
      </w:r>
      <w:r w:rsidR="00B0308F" w:rsidRPr="007325E5">
        <w:rPr>
          <w:rFonts w:ascii="Times New Roman" w:eastAsiaTheme="minorEastAsia" w:hAnsi="Times New Roman" w:cs="Times New Roman"/>
        </w:rPr>
        <w:t xml:space="preserve"> – vytvorí z pravej chrbtice prvku binárny strom, ktorý dodržuje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merge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>(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node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>) a vzniknutý prvok je pridaný do zásobníka</w:t>
      </w:r>
      <w:r w:rsidR="009C6AFE">
        <w:rPr>
          <w:rFonts w:ascii="Times New Roman" w:eastAsiaTheme="minorEastAsia" w:hAnsi="Times New Roman" w:cs="Times New Roman"/>
        </w:rPr>
        <w:t>.</w:t>
      </w:r>
      <w:r w:rsidR="004B21C3">
        <w:rPr>
          <w:rFonts w:ascii="Times New Roman" w:eastAsiaTheme="minorEastAsia" w:hAnsi="Times New Roman" w:cs="Times New Roman"/>
        </w:rPr>
        <w:t xml:space="preserve"> Vyberie sa prvý </w:t>
      </w:r>
      <w:r w:rsidR="00624A4E">
        <w:rPr>
          <w:rFonts w:ascii="Times New Roman" w:eastAsiaTheme="minorEastAsia" w:hAnsi="Times New Roman" w:cs="Times New Roman"/>
        </w:rPr>
        <w:t>prvok zo zásobníka</w:t>
      </w:r>
      <w:r w:rsidR="00F93A0F">
        <w:rPr>
          <w:rFonts w:ascii="Times New Roman" w:eastAsiaTheme="minorEastAsia" w:hAnsi="Times New Roman" w:cs="Times New Roman"/>
        </w:rPr>
        <w:t>.</w:t>
      </w:r>
      <w:r w:rsidR="00624A4E">
        <w:rPr>
          <w:rFonts w:ascii="Times New Roman" w:eastAsiaTheme="minorEastAsia" w:hAnsi="Times New Roman" w:cs="Times New Roman"/>
        </w:rPr>
        <w:t xml:space="preserve"> </w:t>
      </w:r>
      <w:r w:rsidR="00F93A0F">
        <w:rPr>
          <w:rFonts w:ascii="Times New Roman" w:eastAsiaTheme="minorEastAsia" w:hAnsi="Times New Roman" w:cs="Times New Roman"/>
        </w:rPr>
        <w:t>P</w:t>
      </w:r>
      <w:r w:rsidR="00B0308F" w:rsidRPr="007325E5">
        <w:rPr>
          <w:rFonts w:ascii="Times New Roman" w:eastAsiaTheme="minorEastAsia" w:hAnsi="Times New Roman" w:cs="Times New Roman"/>
        </w:rPr>
        <w:t>ostupne</w:t>
      </w:r>
      <w:r w:rsidR="009C6AFE">
        <w:rPr>
          <w:rFonts w:ascii="Times New Roman" w:eastAsiaTheme="minorEastAsia" w:hAnsi="Times New Roman" w:cs="Times New Roman"/>
        </w:rPr>
        <w:t xml:space="preserve"> </w:t>
      </w:r>
      <w:r w:rsidR="00F93A0F">
        <w:rPr>
          <w:rFonts w:ascii="Times New Roman" w:eastAsiaTheme="minorEastAsia" w:hAnsi="Times New Roman" w:cs="Times New Roman"/>
        </w:rPr>
        <w:t xml:space="preserve">sa </w:t>
      </w:r>
      <w:r w:rsidR="00624A4E">
        <w:rPr>
          <w:rFonts w:ascii="Times New Roman" w:eastAsiaTheme="minorEastAsia" w:hAnsi="Times New Roman" w:cs="Times New Roman"/>
        </w:rPr>
        <w:t xml:space="preserve">zo </w:t>
      </w:r>
      <w:r w:rsidR="00B0308F" w:rsidRPr="007325E5">
        <w:rPr>
          <w:rFonts w:ascii="Times New Roman" w:eastAsiaTheme="minorEastAsia" w:hAnsi="Times New Roman" w:cs="Times New Roman"/>
        </w:rPr>
        <w:t>zásobní</w:t>
      </w:r>
      <w:r w:rsidR="00624A4E">
        <w:rPr>
          <w:rFonts w:ascii="Times New Roman" w:eastAsiaTheme="minorEastAsia" w:hAnsi="Times New Roman" w:cs="Times New Roman"/>
        </w:rPr>
        <w:t>ka</w:t>
      </w:r>
      <w:r w:rsidR="00B0308F" w:rsidRPr="007325E5">
        <w:rPr>
          <w:rFonts w:ascii="Times New Roman" w:eastAsiaTheme="minorEastAsia" w:hAnsi="Times New Roman" w:cs="Times New Roman"/>
        </w:rPr>
        <w:t xml:space="preserve"> vyberajú</w:t>
      </w:r>
      <w:r w:rsidR="00F93A0F">
        <w:rPr>
          <w:rFonts w:ascii="Times New Roman" w:eastAsiaTheme="minorEastAsia" w:hAnsi="Times New Roman" w:cs="Times New Roman"/>
        </w:rPr>
        <w:t xml:space="preserve"> zvyšné prvky</w:t>
      </w:r>
      <w:r w:rsidR="00B0308F" w:rsidRPr="007325E5">
        <w:rPr>
          <w:rFonts w:ascii="Times New Roman" w:eastAsiaTheme="minorEastAsia" w:hAnsi="Times New Roman" w:cs="Times New Roman"/>
        </w:rPr>
        <w:t xml:space="preserve"> a spájajú </w:t>
      </w:r>
      <w:r w:rsidR="00F93A0F">
        <w:rPr>
          <w:rFonts w:ascii="Times New Roman" w:eastAsiaTheme="minorEastAsia" w:hAnsi="Times New Roman" w:cs="Times New Roman"/>
        </w:rPr>
        <w:t>sa s p</w:t>
      </w:r>
      <w:r w:rsidR="00694C25">
        <w:rPr>
          <w:rFonts w:ascii="Times New Roman" w:eastAsiaTheme="minorEastAsia" w:hAnsi="Times New Roman" w:cs="Times New Roman"/>
        </w:rPr>
        <w:t>r</w:t>
      </w:r>
      <w:r w:rsidR="00F93A0F">
        <w:rPr>
          <w:rFonts w:ascii="Times New Roman" w:eastAsiaTheme="minorEastAsia" w:hAnsi="Times New Roman" w:cs="Times New Roman"/>
        </w:rPr>
        <w:t>vým vybraným prvkom</w:t>
      </w:r>
      <w:r w:rsidR="00B0308F" w:rsidRPr="007325E5">
        <w:rPr>
          <w:rFonts w:ascii="Times New Roman" w:eastAsiaTheme="minorEastAsia" w:hAnsi="Times New Roman" w:cs="Times New Roman"/>
        </w:rPr>
        <w:t>. Vrátený je koreň vytvoreného binárneho stromu.</w:t>
      </w:r>
    </w:p>
    <w:p w14:paraId="4161F21C" w14:textId="77777777" w:rsidR="00B0308F" w:rsidRPr="006270C9" w:rsidRDefault="00B0308F" w:rsidP="0013114F">
      <w:pPr>
        <w:spacing w:before="120" w:after="120"/>
        <w:jc w:val="both"/>
        <w:rPr>
          <w:rFonts w:ascii="Times New Roman" w:hAnsi="Times New Roman" w:cs="Times New Roman"/>
          <w:b/>
          <w:bCs/>
        </w:rPr>
      </w:pPr>
      <w:proofErr w:type="spellStart"/>
      <w:r w:rsidRPr="006270C9">
        <w:rPr>
          <w:rFonts w:ascii="Times New Roman" w:hAnsi="Times New Roman" w:cs="Times New Roman"/>
          <w:b/>
          <w:bCs/>
        </w:rPr>
        <w:t>PairingHeapMultiPass</w:t>
      </w:r>
      <w:proofErr w:type="spellEnd"/>
    </w:p>
    <w:p w14:paraId="6591F7CF" w14:textId="77777777" w:rsidR="00B0308F" w:rsidRPr="007325E5" w:rsidRDefault="00B0308F" w:rsidP="0013114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Implementácia párovacej haldy zlučovacou metódou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CE6C104" w14:textId="20FD5621" w:rsidR="00B0308F" w:rsidRPr="00B0308F" w:rsidRDefault="00CA0E17" w:rsidP="0013114F">
      <w:pPr>
        <w:spacing w:after="120" w:line="360" w:lineRule="auto"/>
        <w:ind w:firstLine="709"/>
        <w:jc w:val="both"/>
      </w:pPr>
      <w:proofErr w:type="spellStart"/>
      <w:r>
        <w:rPr>
          <w:rFonts w:ascii="Times New Roman" w:eastAsiaTheme="minorEastAsia" w:hAnsi="Times New Roman" w:cs="Times New Roman"/>
          <w:b/>
          <w:bCs/>
        </w:rPr>
        <w:t>create_binary_tree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B0308F" w:rsidRPr="00453ACD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B0308F" w:rsidRPr="00453ACD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="00B0308F" w:rsidRPr="00453ACD">
        <w:rPr>
          <w:rFonts w:ascii="Times New Roman" w:eastAsiaTheme="minorEastAsia" w:hAnsi="Times New Roman" w:cs="Times New Roman"/>
          <w:b/>
          <w:bCs/>
        </w:rPr>
        <w:t>)</w:t>
      </w:r>
      <w:r w:rsidR="00B0308F" w:rsidRPr="007325E5">
        <w:rPr>
          <w:rFonts w:ascii="Times New Roman" w:eastAsiaTheme="minorEastAsia" w:hAnsi="Times New Roman" w:cs="Times New Roman"/>
        </w:rPr>
        <w:t xml:space="preserve"> – vytvorí z pravej chrbtice prvku binárny strom, ktorý dodržuje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 xml:space="preserve"> usporiadanie. Každé dva prvky v pravej chrbtici sú navzájom prepojené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 xml:space="preserve"> prvku 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merge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>(</w:t>
      </w:r>
      <w:proofErr w:type="spellStart"/>
      <w:r w:rsidR="00B0308F" w:rsidRPr="007325E5">
        <w:rPr>
          <w:rFonts w:ascii="Times New Roman" w:eastAsiaTheme="minorEastAsia" w:hAnsi="Times New Roman" w:cs="Times New Roman"/>
        </w:rPr>
        <w:t>node</w:t>
      </w:r>
      <w:proofErr w:type="spellEnd"/>
      <w:r w:rsidR="00B0308F" w:rsidRPr="007325E5">
        <w:rPr>
          <w:rFonts w:ascii="Times New Roman" w:eastAsiaTheme="minorEastAsia" w:hAnsi="Times New Roman" w:cs="Times New Roman"/>
        </w:rPr>
        <w:t>) a vzniknutý prvok je pridaný do</w:t>
      </w:r>
      <w:r w:rsidR="00694C25">
        <w:rPr>
          <w:rFonts w:ascii="Times New Roman" w:eastAsiaTheme="minorEastAsia" w:hAnsi="Times New Roman" w:cs="Times New Roman"/>
        </w:rPr>
        <w:t xml:space="preserve"> </w:t>
      </w:r>
      <w:r w:rsidR="00B0308F" w:rsidRPr="007325E5">
        <w:rPr>
          <w:rFonts w:ascii="Times New Roman" w:eastAsiaTheme="minorEastAsia" w:hAnsi="Times New Roman" w:cs="Times New Roman"/>
        </w:rPr>
        <w:t xml:space="preserve">frontu. </w:t>
      </w:r>
      <w:r w:rsidR="00694C25">
        <w:rPr>
          <w:rFonts w:ascii="Times New Roman" w:eastAsiaTheme="minorEastAsia" w:hAnsi="Times New Roman" w:cs="Times New Roman"/>
        </w:rPr>
        <w:t>P</w:t>
      </w:r>
      <w:r w:rsidR="00B0308F" w:rsidRPr="007325E5">
        <w:rPr>
          <w:rFonts w:ascii="Times New Roman" w:eastAsiaTheme="minorEastAsia" w:hAnsi="Times New Roman" w:cs="Times New Roman"/>
        </w:rPr>
        <w:t>rvky z</w:t>
      </w:r>
      <w:r w:rsidR="00C15D2F">
        <w:rPr>
          <w:rFonts w:ascii="Times New Roman" w:eastAsiaTheme="minorEastAsia" w:hAnsi="Times New Roman" w:cs="Times New Roman"/>
        </w:rPr>
        <w:t> </w:t>
      </w:r>
      <w:r w:rsidR="00B0308F" w:rsidRPr="007325E5">
        <w:rPr>
          <w:rFonts w:ascii="Times New Roman" w:eastAsiaTheme="minorEastAsia" w:hAnsi="Times New Roman" w:cs="Times New Roman"/>
        </w:rPr>
        <w:t>frontu</w:t>
      </w:r>
      <w:r w:rsidR="00C15D2F">
        <w:rPr>
          <w:rFonts w:ascii="Times New Roman" w:eastAsiaTheme="minorEastAsia" w:hAnsi="Times New Roman" w:cs="Times New Roman"/>
        </w:rPr>
        <w:t xml:space="preserve"> sa</w:t>
      </w:r>
      <w:r w:rsidR="00B0308F" w:rsidRPr="007325E5">
        <w:rPr>
          <w:rFonts w:ascii="Times New Roman" w:eastAsiaTheme="minorEastAsia" w:hAnsi="Times New Roman" w:cs="Times New Roman"/>
        </w:rPr>
        <w:t xml:space="preserve"> vyberajú</w:t>
      </w:r>
      <w:r w:rsidR="00C15D2F">
        <w:rPr>
          <w:rFonts w:ascii="Times New Roman" w:eastAsiaTheme="minorEastAsia" w:hAnsi="Times New Roman" w:cs="Times New Roman"/>
        </w:rPr>
        <w:t xml:space="preserve"> po dvojiciach,</w:t>
      </w:r>
      <w:r w:rsidR="00B0308F" w:rsidRPr="007325E5">
        <w:rPr>
          <w:rFonts w:ascii="Times New Roman" w:eastAsiaTheme="minorEastAsia" w:hAnsi="Times New Roman" w:cs="Times New Roman"/>
        </w:rPr>
        <w:t> spájajú dohromady</w:t>
      </w:r>
      <w:r w:rsidR="00C15D2F">
        <w:rPr>
          <w:rFonts w:ascii="Times New Roman" w:eastAsiaTheme="minorEastAsia" w:hAnsi="Times New Roman" w:cs="Times New Roman"/>
        </w:rPr>
        <w:t xml:space="preserve"> a</w:t>
      </w:r>
      <w:r w:rsidR="00B0308F" w:rsidRPr="007325E5">
        <w:rPr>
          <w:rFonts w:ascii="Times New Roman" w:eastAsiaTheme="minorEastAsia" w:hAnsi="Times New Roman" w:cs="Times New Roman"/>
        </w:rPr>
        <w:t xml:space="preserve"> vzniknut</w:t>
      </w:r>
      <w:r w:rsidR="002B35B0">
        <w:rPr>
          <w:rFonts w:ascii="Times New Roman" w:eastAsiaTheme="minorEastAsia" w:hAnsi="Times New Roman" w:cs="Times New Roman"/>
        </w:rPr>
        <w:t>é</w:t>
      </w:r>
      <w:r w:rsidR="00B0308F" w:rsidRPr="007325E5">
        <w:rPr>
          <w:rFonts w:ascii="Times New Roman" w:eastAsiaTheme="minorEastAsia" w:hAnsi="Times New Roman" w:cs="Times New Roman"/>
        </w:rPr>
        <w:t xml:space="preserve"> prv</w:t>
      </w:r>
      <w:r w:rsidR="002B35B0">
        <w:rPr>
          <w:rFonts w:ascii="Times New Roman" w:eastAsiaTheme="minorEastAsia" w:hAnsi="Times New Roman" w:cs="Times New Roman"/>
        </w:rPr>
        <w:t>ky</w:t>
      </w:r>
      <w:r w:rsidR="00B0308F" w:rsidRPr="007325E5">
        <w:rPr>
          <w:rFonts w:ascii="Times New Roman" w:eastAsiaTheme="minorEastAsia" w:hAnsi="Times New Roman" w:cs="Times New Roman"/>
        </w:rPr>
        <w:t xml:space="preserve"> </w:t>
      </w:r>
      <w:r w:rsidR="002B35B0">
        <w:rPr>
          <w:rFonts w:ascii="Times New Roman" w:eastAsiaTheme="minorEastAsia" w:hAnsi="Times New Roman" w:cs="Times New Roman"/>
        </w:rPr>
        <w:t xml:space="preserve">sú </w:t>
      </w:r>
      <w:r w:rsidR="00B0308F" w:rsidRPr="007325E5">
        <w:rPr>
          <w:rFonts w:ascii="Times New Roman" w:eastAsiaTheme="minorEastAsia" w:hAnsi="Times New Roman" w:cs="Times New Roman"/>
        </w:rPr>
        <w:t>zaraden</w:t>
      </w:r>
      <w:r w:rsidR="002B35B0">
        <w:rPr>
          <w:rFonts w:ascii="Times New Roman" w:eastAsiaTheme="minorEastAsia" w:hAnsi="Times New Roman" w:cs="Times New Roman"/>
        </w:rPr>
        <w:t>é</w:t>
      </w:r>
      <w:r w:rsidR="00B0308F" w:rsidRPr="007325E5">
        <w:rPr>
          <w:rFonts w:ascii="Times New Roman" w:eastAsiaTheme="minorEastAsia" w:hAnsi="Times New Roman" w:cs="Times New Roman"/>
        </w:rPr>
        <w:t xml:space="preserve"> na koniec frontu,</w:t>
      </w:r>
      <w:r w:rsidR="009B6552">
        <w:rPr>
          <w:rFonts w:ascii="Times New Roman" w:eastAsiaTheme="minorEastAsia" w:hAnsi="Times New Roman" w:cs="Times New Roman"/>
        </w:rPr>
        <w:t xml:space="preserve"> d</w:t>
      </w:r>
      <w:r w:rsidR="00B0308F" w:rsidRPr="007325E5">
        <w:rPr>
          <w:rFonts w:ascii="Times New Roman" w:eastAsiaTheme="minorEastAsia" w:hAnsi="Times New Roman" w:cs="Times New Roman"/>
        </w:rPr>
        <w:t xml:space="preserve">okiaľ sa vo fronte nenachádza jediný prvok. </w:t>
      </w:r>
      <w:r w:rsidR="009B6552">
        <w:rPr>
          <w:rFonts w:ascii="Times New Roman" w:eastAsiaTheme="minorEastAsia" w:hAnsi="Times New Roman" w:cs="Times New Roman"/>
        </w:rPr>
        <w:t xml:space="preserve">Tento prvok, ktorý tvorí koreň binárneho </w:t>
      </w:r>
      <w:r w:rsidR="0013114F">
        <w:rPr>
          <w:rFonts w:ascii="Times New Roman" w:eastAsiaTheme="minorEastAsia" w:hAnsi="Times New Roman" w:cs="Times New Roman"/>
        </w:rPr>
        <w:t>stromu, je vrátený</w:t>
      </w:r>
      <w:r w:rsidR="00B0308F" w:rsidRPr="007325E5">
        <w:rPr>
          <w:rFonts w:ascii="Times New Roman" w:eastAsiaTheme="minorEastAsia" w:hAnsi="Times New Roman" w:cs="Times New Roman"/>
        </w:rPr>
        <w:t>.</w:t>
      </w:r>
    </w:p>
    <w:p w14:paraId="63587819" w14:textId="1FD61643" w:rsidR="009264F1" w:rsidRPr="0016619A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42" w:name="_Toc69988339"/>
      <w:proofErr w:type="spellStart"/>
      <w:r w:rsidRPr="0016619A">
        <w:rPr>
          <w:rFonts w:ascii="Times New Roman" w:eastAsiaTheme="minorEastAsia" w:hAnsi="Times New Roman" w:cs="Times New Roman"/>
          <w:sz w:val="24"/>
          <w:szCs w:val="24"/>
        </w:rPr>
        <w:t>LazyBinomialHeap</w:t>
      </w:r>
      <w:bookmarkEnd w:id="42"/>
      <w:proofErr w:type="spellEnd"/>
    </w:p>
    <w:p w14:paraId="6D9E4A16" w14:textId="01FF31EA" w:rsidR="004803B9" w:rsidRPr="007325E5" w:rsidRDefault="009264F1" w:rsidP="00D81C7C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</w:t>
      </w:r>
      <w:r w:rsidR="00802EA0">
        <w:rPr>
          <w:rFonts w:ascii="Times New Roman" w:eastAsiaTheme="minorEastAsia" w:hAnsi="Times New Roman" w:cs="Times New Roman"/>
        </w:rPr>
        <w:t>tvorí</w:t>
      </w:r>
      <w:r w:rsidRPr="007325E5">
        <w:rPr>
          <w:rFonts w:ascii="Times New Roman" w:eastAsiaTheme="minorEastAsia" w:hAnsi="Times New Roman" w:cs="Times New Roman"/>
        </w:rPr>
        <w:t xml:space="preserve"> predchodc</w:t>
      </w:r>
      <w:r w:rsidR="00802EA0">
        <w:rPr>
          <w:rFonts w:ascii="Times New Roman" w:eastAsiaTheme="minorEastAsia" w:hAnsi="Times New Roman" w:cs="Times New Roman"/>
        </w:rPr>
        <w:t>u</w:t>
      </w:r>
      <w:r w:rsidRPr="007325E5">
        <w:rPr>
          <w:rFonts w:ascii="Times New Roman" w:eastAsiaTheme="minorEastAsia" w:hAnsi="Times New Roman" w:cs="Times New Roman"/>
        </w:rPr>
        <w:t xml:space="preserve"> prioritn</w:t>
      </w:r>
      <w:r w:rsidR="007058BE">
        <w:rPr>
          <w:rFonts w:ascii="Times New Roman" w:eastAsiaTheme="minorEastAsia" w:hAnsi="Times New Roman" w:cs="Times New Roman"/>
        </w:rPr>
        <w:t>ým</w:t>
      </w:r>
      <w:r w:rsidRPr="007325E5">
        <w:rPr>
          <w:rFonts w:ascii="Times New Roman" w:eastAsiaTheme="minorEastAsia" w:hAnsi="Times New Roman" w:cs="Times New Roman"/>
        </w:rPr>
        <w:t xml:space="preserve"> front</w:t>
      </w:r>
      <w:r w:rsidR="007058BE">
        <w:rPr>
          <w:rFonts w:ascii="Times New Roman" w:eastAsiaTheme="minorEastAsia" w:hAnsi="Times New Roman" w:cs="Times New Roman"/>
        </w:rPr>
        <w:t xml:space="preserve">om </w:t>
      </w:r>
      <w:r w:rsidRPr="007325E5">
        <w:rPr>
          <w:rFonts w:ascii="Times New Roman" w:eastAsiaTheme="minorEastAsia" w:hAnsi="Times New Roman" w:cs="Times New Roman"/>
        </w:rPr>
        <w:t>implementovan</w:t>
      </w:r>
      <w:r w:rsidR="00020914">
        <w:rPr>
          <w:rFonts w:ascii="Times New Roman" w:eastAsiaTheme="minorEastAsia" w:hAnsi="Times New Roman" w:cs="Times New Roman"/>
        </w:rPr>
        <w:t>ých</w:t>
      </w:r>
      <w:r w:rsidRPr="007325E5">
        <w:rPr>
          <w:rFonts w:ascii="Times New Roman" w:eastAsiaTheme="minorEastAsia" w:hAnsi="Times New Roman" w:cs="Times New Roman"/>
        </w:rPr>
        <w:t xml:space="preserve"> lesom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stromov.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implementované ako binárne stromy, kde prvky binárneho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a jej potomkami. </w:t>
      </w:r>
      <w:r w:rsidR="00F232DB">
        <w:rPr>
          <w:rFonts w:ascii="Times New Roman" w:eastAsiaTheme="minorEastAsia" w:hAnsi="Times New Roman" w:cs="Times New Roman"/>
        </w:rPr>
        <w:t xml:space="preserve">Les binomických stromov </w:t>
      </w:r>
      <w:r w:rsidR="001772CF">
        <w:rPr>
          <w:rFonts w:ascii="Times New Roman" w:eastAsiaTheme="minorEastAsia" w:hAnsi="Times New Roman" w:cs="Times New Roman"/>
        </w:rPr>
        <w:t xml:space="preserve">predstavuje </w:t>
      </w:r>
      <w:r w:rsidR="00942997">
        <w:rPr>
          <w:rFonts w:ascii="Times New Roman" w:eastAsiaTheme="minorEastAsia" w:hAnsi="Times New Roman" w:cs="Times New Roman"/>
        </w:rPr>
        <w:t>prav</w:t>
      </w:r>
      <w:r w:rsidR="001772CF">
        <w:rPr>
          <w:rFonts w:ascii="Times New Roman" w:eastAsiaTheme="minorEastAsia" w:hAnsi="Times New Roman" w:cs="Times New Roman"/>
        </w:rPr>
        <w:t>ú</w:t>
      </w:r>
      <w:r w:rsidR="00942997">
        <w:rPr>
          <w:rFonts w:ascii="Times New Roman" w:eastAsiaTheme="minorEastAsia" w:hAnsi="Times New Roman" w:cs="Times New Roman"/>
        </w:rPr>
        <w:t xml:space="preserve"> </w:t>
      </w:r>
      <w:r w:rsidR="00942997">
        <w:rPr>
          <w:rFonts w:ascii="Times New Roman" w:eastAsiaTheme="minorEastAsia" w:hAnsi="Times New Roman" w:cs="Times New Roman"/>
        </w:rPr>
        <w:lastRenderedPageBreak/>
        <w:t xml:space="preserve">chrbticu atribútu </w:t>
      </w:r>
      <w:proofErr w:type="spellStart"/>
      <w:r w:rsidR="00942997">
        <w:rPr>
          <w:rFonts w:ascii="Times New Roman" w:eastAsiaTheme="minorEastAsia" w:hAnsi="Times New Roman" w:cs="Times New Roman"/>
        </w:rPr>
        <w:t>root</w:t>
      </w:r>
      <w:proofErr w:type="spellEnd"/>
      <w:r w:rsidR="00942997">
        <w:rPr>
          <w:rFonts w:ascii="Times New Roman" w:eastAsiaTheme="minorEastAsia" w:hAnsi="Times New Roman" w:cs="Times New Roman"/>
        </w:rPr>
        <w:t>_</w:t>
      </w:r>
      <w:r w:rsidRPr="007325E5">
        <w:rPr>
          <w:rFonts w:ascii="Times New Roman" w:eastAsiaTheme="minorEastAsia" w:hAnsi="Times New Roman" w:cs="Times New Roman"/>
        </w:rPr>
        <w:t>.</w:t>
      </w:r>
      <w:r w:rsidR="001772CF">
        <w:rPr>
          <w:rFonts w:ascii="Times New Roman" w:eastAsiaTheme="minorEastAsia" w:hAnsi="Times New Roman" w:cs="Times New Roman"/>
        </w:rPr>
        <w:t xml:space="preserve"> Ide o cyklický jednostranne zreťazený zoznam prvkov, </w:t>
      </w:r>
      <w:r w:rsidR="00486E60">
        <w:rPr>
          <w:rFonts w:ascii="Times New Roman" w:eastAsiaTheme="minorEastAsia" w:hAnsi="Times New Roman" w:cs="Times New Roman"/>
        </w:rPr>
        <w:t>kde pravý potomok ukazuje na ďalší koreň binomického stromu v lese</w:t>
      </w:r>
      <w:r w:rsidR="001772CF"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Implementovaná je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PriorityQueue.h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2943490" w14:textId="07319827" w:rsidR="00644A9B" w:rsidRDefault="00980F2B" w:rsidP="00D81C7C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14A6CFB6" wp14:editId="5E7B2DCA">
            <wp:extent cx="4523809" cy="2885714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612F" w14:textId="5360E66E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3" w:name="_Toc70347379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7862D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16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LazyBinomialHeap</w:t>
      </w:r>
      <w:bookmarkEnd w:id="43"/>
      <w:proofErr w:type="spellEnd"/>
    </w:p>
    <w:p w14:paraId="47CC9B03" w14:textId="46940FAC" w:rsidR="00062FD4" w:rsidRPr="009F5BB6" w:rsidRDefault="003108C5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bCs/>
        </w:rPr>
        <w:t>add_root_item</w:t>
      </w:r>
      <w:proofErr w:type="spellEnd"/>
      <w:r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9F5BB6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9F5BB6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9F5BB6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>
        <w:rPr>
          <w:rFonts w:ascii="Times New Roman" w:eastAsiaTheme="minorEastAsia" w:hAnsi="Times New Roman" w:cs="Times New Roman"/>
          <w:b/>
          <w:bCs/>
        </w:rPr>
        <w:t>)</w:t>
      </w:r>
      <w:r w:rsidR="009F5BB6">
        <w:rPr>
          <w:rFonts w:ascii="Times New Roman" w:eastAsiaTheme="minorEastAsia" w:hAnsi="Times New Roman" w:cs="Times New Roman"/>
        </w:rPr>
        <w:t xml:space="preserve"> - pripojí k</w:t>
      </w:r>
      <w:r w:rsidR="00A835C7">
        <w:rPr>
          <w:rFonts w:ascii="Times New Roman" w:eastAsiaTheme="minorEastAsia" w:hAnsi="Times New Roman" w:cs="Times New Roman"/>
        </w:rPr>
        <w:t> pravej chrbtici</w:t>
      </w:r>
      <w:r w:rsidR="009F5BB6">
        <w:rPr>
          <w:rFonts w:ascii="Times New Roman" w:eastAsiaTheme="minorEastAsia" w:hAnsi="Times New Roman" w:cs="Times New Roman"/>
        </w:rPr>
        <w:t xml:space="preserve"> atribútu </w:t>
      </w:r>
      <w:proofErr w:type="spellStart"/>
      <w:r w:rsidR="009F5BB6">
        <w:rPr>
          <w:rFonts w:ascii="Times New Roman" w:eastAsiaTheme="minorEastAsia" w:hAnsi="Times New Roman" w:cs="Times New Roman"/>
        </w:rPr>
        <w:t>root</w:t>
      </w:r>
      <w:proofErr w:type="spellEnd"/>
      <w:r w:rsidR="009F5BB6">
        <w:rPr>
          <w:rFonts w:ascii="Times New Roman" w:eastAsiaTheme="minorEastAsia" w:hAnsi="Times New Roman" w:cs="Times New Roman"/>
        </w:rPr>
        <w:t xml:space="preserve">_ </w:t>
      </w:r>
      <w:r w:rsidR="00A835C7">
        <w:rPr>
          <w:rFonts w:ascii="Times New Roman" w:eastAsiaTheme="minorEastAsia" w:hAnsi="Times New Roman" w:cs="Times New Roman"/>
        </w:rPr>
        <w:t xml:space="preserve">pravú chrbticu </w:t>
      </w:r>
      <w:r w:rsidR="009F5BB6">
        <w:rPr>
          <w:rFonts w:ascii="Times New Roman" w:eastAsiaTheme="minorEastAsia" w:hAnsi="Times New Roman" w:cs="Times New Roman"/>
        </w:rPr>
        <w:t>prv</w:t>
      </w:r>
      <w:r w:rsidR="00585B5B">
        <w:rPr>
          <w:rFonts w:ascii="Times New Roman" w:eastAsiaTheme="minorEastAsia" w:hAnsi="Times New Roman" w:cs="Times New Roman"/>
        </w:rPr>
        <w:t>ku</w:t>
      </w:r>
      <w:r w:rsidR="009F5BB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9F5BB6">
        <w:rPr>
          <w:rFonts w:ascii="Times New Roman" w:eastAsiaTheme="minorEastAsia" w:hAnsi="Times New Roman" w:cs="Times New Roman"/>
        </w:rPr>
        <w:t>node</w:t>
      </w:r>
      <w:proofErr w:type="spellEnd"/>
      <w:r w:rsidR="00A835C7">
        <w:rPr>
          <w:rFonts w:ascii="Times New Roman" w:eastAsiaTheme="minorEastAsia" w:hAnsi="Times New Roman" w:cs="Times New Roman"/>
        </w:rPr>
        <w:t>.</w:t>
      </w:r>
      <w:r w:rsidR="00585B5B">
        <w:rPr>
          <w:rFonts w:ascii="Times New Roman" w:eastAsiaTheme="minorEastAsia" w:hAnsi="Times New Roman" w:cs="Times New Roman"/>
        </w:rPr>
        <w:t xml:space="preserve"> Nastaví atribút </w:t>
      </w:r>
      <w:proofErr w:type="spellStart"/>
      <w:r w:rsidR="00585B5B">
        <w:rPr>
          <w:rFonts w:ascii="Times New Roman" w:eastAsiaTheme="minorEastAsia" w:hAnsi="Times New Roman" w:cs="Times New Roman"/>
        </w:rPr>
        <w:t>root</w:t>
      </w:r>
      <w:proofErr w:type="spellEnd"/>
      <w:r w:rsidR="00585B5B">
        <w:rPr>
          <w:rFonts w:ascii="Times New Roman" w:eastAsiaTheme="minorEastAsia" w:hAnsi="Times New Roman" w:cs="Times New Roman"/>
        </w:rPr>
        <w:t>_ na prvok s najvyššou prioritou.</w:t>
      </w:r>
      <w:r w:rsidR="00A835C7">
        <w:rPr>
          <w:rFonts w:ascii="Times New Roman" w:eastAsiaTheme="minorEastAsia" w:hAnsi="Times New Roman" w:cs="Times New Roman"/>
        </w:rPr>
        <w:t xml:space="preserve"> </w:t>
      </w:r>
    </w:p>
    <w:p w14:paraId="00459599" w14:textId="1769902C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E6782"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="00E20179"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="00E20179"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</w:t>
      </w:r>
      <w:r w:rsidR="00E20179" w:rsidRPr="007325E5">
        <w:rPr>
          <w:rFonts w:ascii="Times New Roman" w:eastAsiaTheme="minorEastAsia" w:hAnsi="Times New Roman" w:cs="Times New Roman"/>
        </w:rPr>
        <w:t xml:space="preserve"> </w:t>
      </w:r>
      <w:r w:rsidR="002258AA">
        <w:rPr>
          <w:rFonts w:ascii="Times New Roman" w:eastAsiaTheme="minorEastAsia" w:hAnsi="Times New Roman" w:cs="Times New Roman"/>
        </w:rPr>
        <w:t>funkcia</w:t>
      </w:r>
      <w:r w:rsidRPr="007325E5">
        <w:rPr>
          <w:rFonts w:ascii="Times New Roman" w:eastAsiaTheme="minorEastAsia" w:hAnsi="Times New Roman" w:cs="Times New Roman"/>
        </w:rPr>
        <w:t xml:space="preserve">, ktorá pridá do prioritného frontu nový prvok </w:t>
      </w:r>
      <w:proofErr w:type="spellStart"/>
      <w:r w:rsidR="00E20179"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E20179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Tento prvok je pripojený k prvku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ako pravý syn pomoc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má nový prvok vyššiu prioritu ako starý prvok, je aktualizovaný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tak aby ukazoval na nový prvok. Počet </w:t>
      </w:r>
      <w:r w:rsidR="00B610D9" w:rsidRPr="007325E5">
        <w:rPr>
          <w:rFonts w:ascii="Times New Roman" w:eastAsiaTheme="minorEastAsia" w:hAnsi="Times New Roman" w:cs="Times New Roman"/>
        </w:rPr>
        <w:t>prvkov</w:t>
      </w:r>
      <w:r w:rsidRPr="007325E5">
        <w:rPr>
          <w:rFonts w:ascii="Times New Roman" w:eastAsiaTheme="minorEastAsia" w:hAnsi="Times New Roman" w:cs="Times New Roman"/>
        </w:rPr>
        <w:t xml:space="preserve"> v prioritnom fronte sa zvýši o jeden. Vrátená je adresa vytvoreného prvku.</w:t>
      </w:r>
    </w:p>
    <w:p w14:paraId="00925640" w14:textId="216C1B7F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  <w:b/>
          <w:bCs/>
        </w:rPr>
        <w:t>T pop(</w:t>
      </w:r>
      <w:proofErr w:type="spellStart"/>
      <w:r w:rsidR="00CA0E17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="00CA0E17">
        <w:rPr>
          <w:rFonts w:ascii="Times New Roman" w:eastAsiaTheme="minorEastAsia" w:hAnsi="Times New Roman" w:cs="Times New Roman"/>
          <w:b/>
          <w:bCs/>
        </w:rPr>
        <w:t xml:space="preserve">&amp; </w:t>
      </w:r>
      <w:proofErr w:type="spellStart"/>
      <w:r w:rsidR="00CA0E17">
        <w:rPr>
          <w:rFonts w:ascii="Times New Roman" w:eastAsiaTheme="minorEastAsia" w:hAnsi="Times New Roman" w:cs="Times New Roman"/>
          <w:b/>
          <w:bCs/>
        </w:rPr>
        <w:t>identifier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</w:t>
      </w:r>
      <w:r w:rsidR="005E156B" w:rsidRPr="007325E5">
        <w:rPr>
          <w:rFonts w:ascii="Times New Roman" w:eastAsiaTheme="minorEastAsia" w:hAnsi="Times New Roman" w:cs="Times New Roman"/>
        </w:rPr>
        <w:t xml:space="preserve">vyberie z prioritného frontu prvok </w:t>
      </w:r>
      <w:r w:rsidR="005E156B">
        <w:rPr>
          <w:rFonts w:ascii="Times New Roman" w:eastAsiaTheme="minorEastAsia" w:hAnsi="Times New Roman" w:cs="Times New Roman"/>
        </w:rPr>
        <w:t xml:space="preserve">tvoriaci atribút </w:t>
      </w:r>
      <w:proofErr w:type="spellStart"/>
      <w:r w:rsidR="005E156B">
        <w:rPr>
          <w:rFonts w:ascii="Times New Roman" w:eastAsiaTheme="minorEastAsia" w:hAnsi="Times New Roman" w:cs="Times New Roman"/>
        </w:rPr>
        <w:t>root</w:t>
      </w:r>
      <w:proofErr w:type="spellEnd"/>
      <w:r w:rsidR="005E156B">
        <w:rPr>
          <w:rFonts w:ascii="Times New Roman" w:eastAsiaTheme="minorEastAsia" w:hAnsi="Times New Roman" w:cs="Times New Roman"/>
        </w:rPr>
        <w:t xml:space="preserve">_ </w:t>
      </w:r>
      <w:r w:rsidR="005E156B" w:rsidRPr="007325E5">
        <w:rPr>
          <w:rFonts w:ascii="Times New Roman" w:eastAsiaTheme="minorEastAsia" w:hAnsi="Times New Roman" w:cs="Times New Roman"/>
        </w:rPr>
        <w:t>a</w:t>
      </w:r>
      <w:r w:rsidR="005E156B">
        <w:rPr>
          <w:rFonts w:ascii="Times New Roman" w:eastAsiaTheme="minorEastAsia" w:hAnsi="Times New Roman" w:cs="Times New Roman"/>
        </w:rPr>
        <w:t xml:space="preserve"> jeho identifikátor vloží do parametra </w:t>
      </w:r>
      <w:proofErr w:type="spellStart"/>
      <w:r w:rsidR="005E156B">
        <w:rPr>
          <w:rFonts w:ascii="Times New Roman" w:eastAsiaTheme="minorEastAsia" w:hAnsi="Times New Roman" w:cs="Times New Roman"/>
        </w:rPr>
        <w:t>identifier</w:t>
      </w:r>
      <w:proofErr w:type="spellEnd"/>
      <w:r w:rsidR="005E156B">
        <w:rPr>
          <w:rFonts w:ascii="Times New Roman" w:eastAsiaTheme="minorEastAsia" w:hAnsi="Times New Roman" w:cs="Times New Roman"/>
        </w:rPr>
        <w:t>.</w:t>
      </w:r>
      <w:r w:rsidRPr="007325E5">
        <w:rPr>
          <w:rFonts w:ascii="Times New Roman" w:eastAsiaTheme="minorEastAsia" w:hAnsi="Times New Roman" w:cs="Times New Roman"/>
        </w:rPr>
        <w:t xml:space="preserve"> Ak je atribút prázdny, je vytvorená výnimka.</w:t>
      </w:r>
      <w:r w:rsidR="00C13C45">
        <w:rPr>
          <w:rFonts w:ascii="Times New Roman" w:eastAsiaTheme="minorEastAsia" w:hAnsi="Times New Roman" w:cs="Times New Roman"/>
        </w:rPr>
        <w:t xml:space="preserve"> </w:t>
      </w:r>
      <w:r w:rsidR="008F4081">
        <w:rPr>
          <w:rFonts w:ascii="Times New Roman" w:eastAsiaTheme="minorEastAsia" w:hAnsi="Times New Roman" w:cs="Times New Roman"/>
        </w:rPr>
        <w:t xml:space="preserve">Prvok tvoriaci atribút </w:t>
      </w:r>
      <w:proofErr w:type="spellStart"/>
      <w:r w:rsidR="008F4081">
        <w:rPr>
          <w:rFonts w:ascii="Times New Roman" w:eastAsiaTheme="minorEastAsia" w:hAnsi="Times New Roman" w:cs="Times New Roman"/>
        </w:rPr>
        <w:t>root</w:t>
      </w:r>
      <w:proofErr w:type="spellEnd"/>
      <w:r w:rsidR="008F4081">
        <w:rPr>
          <w:rFonts w:ascii="Times New Roman" w:eastAsiaTheme="minorEastAsia" w:hAnsi="Times New Roman" w:cs="Times New Roman"/>
        </w:rPr>
        <w:t xml:space="preserve">_ si nastaví odkaz na priameho predka tak, aby ukazoval na seba. </w:t>
      </w:r>
      <w:r w:rsidR="00630546">
        <w:rPr>
          <w:rFonts w:ascii="Times New Roman" w:eastAsiaTheme="minorEastAsia" w:hAnsi="Times New Roman" w:cs="Times New Roman"/>
        </w:rPr>
        <w:t>Toto je znak, že prvok má byť odstránený.</w:t>
      </w:r>
      <w:r w:rsidR="00C13C45">
        <w:rPr>
          <w:rFonts w:ascii="Times New Roman" w:eastAsiaTheme="minorEastAsia" w:hAnsi="Times New Roman" w:cs="Times New Roman"/>
        </w:rPr>
        <w:t xml:space="preserve"> B</w:t>
      </w:r>
      <w:r w:rsidR="0016380F" w:rsidRPr="007325E5">
        <w:rPr>
          <w:rFonts w:ascii="Times New Roman" w:eastAsiaTheme="minorEastAsia" w:hAnsi="Times New Roman" w:cs="Times New Roman"/>
        </w:rPr>
        <w:t>inomické</w:t>
      </w:r>
      <w:r w:rsidRPr="007325E5">
        <w:rPr>
          <w:rFonts w:ascii="Times New Roman" w:eastAsiaTheme="minorEastAsia" w:hAnsi="Times New Roman" w:cs="Times New Roman"/>
        </w:rPr>
        <w:t xml:space="preserve"> stromy</w:t>
      </w:r>
      <w:r w:rsidR="00C13C45">
        <w:rPr>
          <w:rFonts w:ascii="Times New Roman" w:eastAsiaTheme="minorEastAsia" w:hAnsi="Times New Roman" w:cs="Times New Roman"/>
        </w:rPr>
        <w:t xml:space="preserve"> sú</w:t>
      </w:r>
      <w:r w:rsidRPr="007325E5">
        <w:rPr>
          <w:rFonts w:ascii="Times New Roman" w:eastAsiaTheme="minorEastAsia" w:hAnsi="Times New Roman" w:cs="Times New Roman"/>
        </w:rPr>
        <w:t xml:space="preserve"> zlúčené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tvorený ľavým </w:t>
      </w:r>
      <w:r w:rsidR="00C13C45">
        <w:rPr>
          <w:rFonts w:ascii="Times New Roman" w:eastAsiaTheme="minorEastAsia" w:hAnsi="Times New Roman" w:cs="Times New Roman"/>
        </w:rPr>
        <w:t xml:space="preserve">potomkom atribútu </w:t>
      </w:r>
      <w:proofErr w:type="spellStart"/>
      <w:r w:rsidR="00C13C45">
        <w:rPr>
          <w:rFonts w:ascii="Times New Roman" w:eastAsiaTheme="minorEastAsia" w:hAnsi="Times New Roman" w:cs="Times New Roman"/>
        </w:rPr>
        <w:t>root</w:t>
      </w:r>
      <w:proofErr w:type="spellEnd"/>
      <w:r w:rsidR="00C13C45">
        <w:rPr>
          <w:rFonts w:ascii="Times New Roman" w:eastAsiaTheme="minorEastAsia" w:hAnsi="Times New Roman" w:cs="Times New Roman"/>
        </w:rPr>
        <w:t>_</w:t>
      </w:r>
      <w:r w:rsidRPr="007325E5">
        <w:rPr>
          <w:rFonts w:ascii="Times New Roman" w:eastAsiaTheme="minorEastAsia" w:hAnsi="Times New Roman" w:cs="Times New Roman"/>
        </w:rPr>
        <w:t xml:space="preserve">. Počet prvkov v prioritnom fronte je znížený o jeden, pôvodný prvok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je odstránený a je vrátená hodnota </w:t>
      </w:r>
      <w:proofErr w:type="spellStart"/>
      <w:r w:rsidRPr="007325E5">
        <w:rPr>
          <w:rFonts w:ascii="Times New Roman" w:eastAsiaTheme="minorEastAsia" w:hAnsi="Times New Roman" w:cs="Times New Roman"/>
        </w:rPr>
        <w:t>metodou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data</w:t>
      </w:r>
      <w:proofErr w:type="spellEnd"/>
      <w:r w:rsidRPr="007325E5">
        <w:rPr>
          <w:rFonts w:ascii="Times New Roman" w:eastAsiaTheme="minorEastAsia" w:hAnsi="Times New Roman" w:cs="Times New Roman"/>
        </w:rPr>
        <w:t>() nad daným prvkom.</w:t>
      </w:r>
    </w:p>
    <w:p w14:paraId="0903796F" w14:textId="333229B1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spojí dva prioritné fronty spolu. Ak je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pripojí sa k nemu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z prioritného frontu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</w:t>
      </w:r>
      <w:r w:rsidR="00A93A74">
        <w:rPr>
          <w:rFonts w:ascii="Times New Roman" w:eastAsiaTheme="minorEastAsia" w:hAnsi="Times New Roman" w:cs="Times New Roman"/>
        </w:rPr>
        <w:t>atribút</w:t>
      </w:r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z 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r w:rsidR="004D041B">
        <w:rPr>
          <w:rFonts w:ascii="Times New Roman" w:eastAsiaTheme="minorEastAsia" w:hAnsi="Times New Roman" w:cs="Times New Roman"/>
        </w:rPr>
        <w:t>A</w:t>
      </w:r>
      <w:r w:rsidRPr="007325E5">
        <w:rPr>
          <w:rFonts w:ascii="Times New Roman" w:eastAsiaTheme="minorEastAsia" w:hAnsi="Times New Roman" w:cs="Times New Roman"/>
        </w:rPr>
        <w:t xml:space="preserve">tribút </w:t>
      </w:r>
      <w:proofErr w:type="spellStart"/>
      <w:r w:rsidRPr="007325E5">
        <w:rPr>
          <w:rFonts w:ascii="Times New Roman" w:eastAsiaTheme="minorEastAsia" w:hAnsi="Times New Roman" w:cs="Times New Roman"/>
        </w:rPr>
        <w:lastRenderedPageBreak/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</w:t>
      </w:r>
      <w:r w:rsidR="004D041B">
        <w:rPr>
          <w:rFonts w:ascii="Times New Roman" w:eastAsiaTheme="minorEastAsia" w:hAnsi="Times New Roman" w:cs="Times New Roman"/>
        </w:rPr>
        <w:t xml:space="preserve"> sa</w:t>
      </w:r>
      <w:r w:rsidRPr="007325E5">
        <w:rPr>
          <w:rFonts w:ascii="Times New Roman" w:eastAsiaTheme="minorEastAsia" w:hAnsi="Times New Roman" w:cs="Times New Roman"/>
        </w:rPr>
        <w:t xml:space="preserve"> nastaví na ten z pôvodných atribútov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ktorý mal vyššiu prioritu a zvýši sa počet prvkov o počet prvkov v prioritnom fronte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nebol nastavený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_, inštancia preberie atribúty z prioritného frontu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V oboch prípadoch sú na konci atribúty </w:t>
      </w:r>
      <w:proofErr w:type="spellStart"/>
      <w:r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nastavené na nulovú hodnotu a prioritný front je </w:t>
      </w:r>
      <w:proofErr w:type="spellStart"/>
      <w:r w:rsidRPr="007325E5">
        <w:rPr>
          <w:rFonts w:ascii="Times New Roman" w:eastAsiaTheme="minorEastAsia" w:hAnsi="Times New Roman" w:cs="Times New Roman"/>
        </w:rPr>
        <w:t>odstranený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55657A4" w14:textId="4D5947F1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consolidate_root_using_multipass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spravodlivo zlúči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Pr="007325E5">
        <w:rPr>
          <w:rFonts w:ascii="Times New Roman" w:eastAsiaTheme="minorEastAsia" w:hAnsi="Times New Roman" w:cs="Times New Roman"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</w:rPr>
        <w:t>. Postupne prechádzame prvky pravej chrbtice parametr</w:t>
      </w:r>
      <w:r w:rsidR="00F10D76">
        <w:rPr>
          <w:rFonts w:ascii="Times New Roman" w:eastAsiaTheme="minorEastAsia" w:hAnsi="Times New Roman" w:cs="Times New Roman"/>
        </w:rPr>
        <w:t>u</w:t>
      </w:r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="00967FC5">
        <w:rPr>
          <w:rFonts w:ascii="Times New Roman" w:eastAsiaTheme="minorEastAsia" w:hAnsi="Times New Roman" w:cs="Times New Roman"/>
        </w:rPr>
        <w:t>,</w:t>
      </w:r>
      <w:r w:rsidRPr="007325E5">
        <w:rPr>
          <w:rFonts w:ascii="Times New Roman" w:eastAsiaTheme="minorEastAsia" w:hAnsi="Times New Roman" w:cs="Times New Roman"/>
        </w:rPr>
        <w:t xml:space="preserve"> a potom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_.</w:t>
      </w:r>
      <w:r w:rsidR="00E964AD">
        <w:rPr>
          <w:rFonts w:ascii="Times New Roman" w:eastAsiaTheme="minorEastAsia" w:hAnsi="Times New Roman" w:cs="Times New Roman"/>
        </w:rPr>
        <w:t xml:space="preserve"> Ak má </w:t>
      </w:r>
      <w:proofErr w:type="spellStart"/>
      <w:r w:rsidR="00E964AD">
        <w:rPr>
          <w:rFonts w:ascii="Times New Roman" w:eastAsiaTheme="minorEastAsia" w:hAnsi="Times New Roman" w:cs="Times New Roman"/>
        </w:rPr>
        <w:t>root</w:t>
      </w:r>
      <w:proofErr w:type="spellEnd"/>
      <w:r w:rsidR="00E964AD">
        <w:rPr>
          <w:rFonts w:ascii="Times New Roman" w:eastAsiaTheme="minorEastAsia" w:hAnsi="Times New Roman" w:cs="Times New Roman"/>
        </w:rPr>
        <w:t>_ nastaveného predka, preskočíme ho.</w:t>
      </w:r>
      <w:r w:rsidRPr="007325E5">
        <w:rPr>
          <w:rFonts w:ascii="Times New Roman" w:eastAsiaTheme="minorEastAsia" w:hAnsi="Times New Roman" w:cs="Times New Roman"/>
        </w:rPr>
        <w:t xml:space="preserve">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Tento spojený prvok bude mať stupeň o jeden väčší ako spájané prvky a zopakujeme s ním algoritmus. Ak sa v poli na indexe nenachádza prvok, vložíme ho do poľa a pokračujeme ďalším prvkom. Po prejdení všetkých prvkov, sú prvky v poli navzájom prepojené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je nastavený na prvok s najvyššou prioritou</w:t>
      </w:r>
      <w:r w:rsidR="00E454D0">
        <w:rPr>
          <w:rFonts w:ascii="Times New Roman" w:eastAsiaTheme="minorEastAsia" w:hAnsi="Times New Roman" w:cs="Times New Roman"/>
        </w:rPr>
        <w:t>.</w:t>
      </w:r>
      <w:r w:rsidR="00E964AD">
        <w:rPr>
          <w:rFonts w:ascii="Times New Roman" w:eastAsiaTheme="minorEastAsia" w:hAnsi="Times New Roman" w:cs="Times New Roman"/>
        </w:rPr>
        <w:t xml:space="preserve"> Tento algoritmus je </w:t>
      </w:r>
      <w:r w:rsidR="00986C6D">
        <w:rPr>
          <w:rFonts w:ascii="Times New Roman" w:eastAsiaTheme="minorEastAsia" w:hAnsi="Times New Roman" w:cs="Times New Roman"/>
        </w:rPr>
        <w:t>vytvorený ako variácia algoritmu navrhnutého</w:t>
      </w:r>
      <w:r w:rsidR="00E024F6">
        <w:rPr>
          <w:rFonts w:ascii="Times New Roman" w:eastAsiaTheme="minorEastAsia" w:hAnsi="Times New Roman" w:cs="Times New Roman"/>
        </w:rPr>
        <w:t xml:space="preserve"> Thomas H.</w:t>
      </w:r>
      <w:r w:rsidR="00986C6D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E024F6">
        <w:rPr>
          <w:rFonts w:ascii="Times New Roman" w:eastAsiaTheme="minorEastAsia" w:hAnsi="Times New Roman" w:cs="Times New Roman"/>
        </w:rPr>
        <w:t>Cormenom</w:t>
      </w:r>
      <w:proofErr w:type="spellEnd"/>
      <w:r w:rsidR="00E024F6">
        <w:rPr>
          <w:rFonts w:ascii="Times New Roman" w:eastAsiaTheme="minorEastAsia" w:hAnsi="Times New Roman" w:cs="Times New Roman"/>
        </w:rPr>
        <w:t xml:space="preserve"> (5, str. 516).</w:t>
      </w:r>
    </w:p>
    <w:p w14:paraId="3C6D157C" w14:textId="36BF2582" w:rsidR="009264F1" w:rsidRPr="007325E5" w:rsidRDefault="009264F1" w:rsidP="000F2ADF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consolidate_root_using_singlepass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spravodlivo zlučuje jednotlivé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prioritného frontu stratégiou </w:t>
      </w:r>
      <w:proofErr w:type="spellStart"/>
      <w:r w:rsidRPr="007325E5">
        <w:rPr>
          <w:rFonts w:ascii="Times New Roman" w:eastAsiaTheme="minorEastAsia" w:hAnsi="Times New Roman" w:cs="Times New Roman"/>
        </w:rPr>
        <w:t>singlepass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vytvorené pole o veľkosti </w:t>
      </w:r>
      <w:proofErr w:type="spellStart"/>
      <w:r w:rsidRPr="007325E5">
        <w:rPr>
          <w:rFonts w:ascii="Times New Roman" w:eastAsiaTheme="minorEastAsia" w:hAnsi="Times New Roman" w:cs="Times New Roman"/>
        </w:rPr>
        <w:t>array_size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prechádzame prvky pravej chrbtice parametra node a potom atribútu root_. Nad jednotlivými prvkami sa vykoná nasledujúci algoritmus – Prvok sa pokúsime vložiť do poľa na index, ktorý sa rovná stupňu prvku. Ak sa na danom indexe v poli už nachádza prvok, je spojený s pridávaným prvkom pomocou jeho funkcie </w:t>
      </w:r>
      <w:proofErr w:type="spellStart"/>
      <w:r w:rsidRPr="007325E5">
        <w:rPr>
          <w:rFonts w:ascii="Times New Roman" w:eastAsiaTheme="minorEastAsia" w:hAnsi="Times New Roman" w:cs="Times New Roman"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Tento spojený prvok je potom 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pomoc metódy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sa v poli na indexe nenachádza prvok, vložíme ho do poľa. Pokračujeme ďalším prvkom. Po prejdení všetkých prvkov, sú prvky v poli postupne pripojené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>_ je nastavený na prvok s najvyššou prioritou</w:t>
      </w:r>
      <w:r w:rsidR="00E454D0">
        <w:rPr>
          <w:rFonts w:ascii="Times New Roman" w:eastAsiaTheme="minorEastAsia" w:hAnsi="Times New Roman" w:cs="Times New Roman"/>
        </w:rPr>
        <w:t>.</w:t>
      </w:r>
    </w:p>
    <w:p w14:paraId="3FDE0000" w14:textId="1C52F437" w:rsidR="009264F1" w:rsidRPr="000F2ADF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44" w:name="_Toc69988340"/>
      <w:proofErr w:type="spellStart"/>
      <w:r w:rsidRPr="000F2ADF">
        <w:rPr>
          <w:rFonts w:ascii="Times New Roman" w:eastAsiaTheme="minorEastAsia" w:hAnsi="Times New Roman" w:cs="Times New Roman"/>
          <w:sz w:val="24"/>
          <w:szCs w:val="24"/>
        </w:rPr>
        <w:t>BinomialHeap</w:t>
      </w:r>
      <w:bookmarkEnd w:id="44"/>
      <w:proofErr w:type="spellEnd"/>
    </w:p>
    <w:p w14:paraId="42B2E48E" w14:textId="722A7237" w:rsidR="009264F1" w:rsidRPr="007325E5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Abstraktná generická trieda, ktorá implementuje </w:t>
      </w:r>
      <w:proofErr w:type="spellStart"/>
      <w:r w:rsidRPr="007325E5">
        <w:rPr>
          <w:rFonts w:ascii="Times New Roman" w:eastAsiaTheme="minorEastAsia" w:hAnsi="Times New Roman" w:cs="Times New Roman"/>
        </w:rPr>
        <w:t>binomiálnu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haldu. Jednotlivé prvky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sú implementované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6AE145B" w14:textId="288D13F4" w:rsidR="00865093" w:rsidRDefault="00865093" w:rsidP="00D81C7C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lastRenderedPageBreak/>
        <w:drawing>
          <wp:inline distT="0" distB="0" distL="0" distR="0" wp14:anchorId="47434857" wp14:editId="7B3AFD21">
            <wp:extent cx="5666667" cy="3504762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21EE" w14:textId="3172DB6F" w:rsidR="00D81C7C" w:rsidRPr="00D81C7C" w:rsidRDefault="00D81C7C" w:rsidP="00D81C7C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5" w:name="_Toc70347380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7862D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17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BinomialHeap</w:t>
      </w:r>
      <w:bookmarkEnd w:id="45"/>
      <w:proofErr w:type="spellEnd"/>
    </w:p>
    <w:p w14:paraId="12D3780D" w14:textId="345F231F" w:rsidR="009264F1" w:rsidRPr="007325E5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) </w:t>
      </w:r>
      <w:r w:rsidRPr="007325E5">
        <w:rPr>
          <w:rFonts w:ascii="Times New Roman" w:eastAsiaTheme="minorEastAsia" w:hAnsi="Times New Roman" w:cs="Times New Roman"/>
        </w:rPr>
        <w:t xml:space="preserve">– obnoví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prioritného frontu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Pokiaľ bude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usporiadaného predchodcu, alebo sa nestane koreňom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 stromu, ktorého je súčasťou, je prvok vymieňaný s jeho usporiadaným predchodcom pomocou metódy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8740F" w:rsidRPr="007325E5">
        <w:rPr>
          <w:rFonts w:ascii="Times New Roman" w:eastAsiaTheme="minorEastAsia" w:hAnsi="Times New Roman" w:cs="Times New Roman"/>
        </w:rPr>
        <w:t>swap_with_ancestor</w:t>
      </w:r>
      <w:r w:rsidR="00C8740F">
        <w:rPr>
          <w:rFonts w:ascii="Times New Roman" w:eastAsiaTheme="minorEastAsia" w:hAnsi="Times New Roman" w:cs="Times New Roman"/>
        </w:rPr>
        <w:t>_node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(). Ak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</w:t>
      </w:r>
      <w:proofErr w:type="spellStart"/>
      <w:r w:rsidRPr="007325E5">
        <w:rPr>
          <w:rFonts w:ascii="Times New Roman" w:eastAsiaTheme="minorEastAsia" w:hAnsi="Times New Roman" w:cs="Times New Roman"/>
        </w:rPr>
        <w:t>minimalného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prvku,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1E53C92" w14:textId="017B1218" w:rsidR="00E454D0" w:rsidRPr="00756FC9" w:rsidRDefault="009264F1" w:rsidP="00756FC9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metóda, ktorá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obnoví </w:t>
      </w:r>
      <w:proofErr w:type="spellStart"/>
      <w:r w:rsidRPr="007325E5">
        <w:rPr>
          <w:rFonts w:ascii="Times New Roman" w:eastAsiaTheme="minorEastAsia" w:hAnsi="Times New Roman" w:cs="Times New Roman"/>
        </w:rPr>
        <w:t>haldové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usporiadanie prioritného frontu. Pokiaľ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menšia ako priorita ľubovoľného prvku, ktorý sa nachádza v pravej chrbtici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vymenený s tým prvkom z pravej chrbtice ľavého potomka, ktorý ma najvyššiu prioritu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swap_with_ancestor</w:t>
      </w:r>
      <w:r w:rsidR="00C8740F">
        <w:rPr>
          <w:rFonts w:ascii="Times New Roman" w:eastAsiaTheme="minorEastAsia" w:hAnsi="Times New Roman" w:cs="Times New Roman"/>
        </w:rPr>
        <w:t>_node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(). Najmenší prvok je možné nájsť pomocou funkcie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find_minimal_son</w:t>
      </w:r>
      <w:proofErr w:type="spellEnd"/>
      <w:r w:rsidRPr="007325E5">
        <w:rPr>
          <w:rFonts w:ascii="Times New Roman" w:eastAsiaTheme="minorEastAsia" w:hAnsi="Times New Roman" w:cs="Times New Roman"/>
        </w:rPr>
        <w:t>().</w:t>
      </w:r>
    </w:p>
    <w:p w14:paraId="0C35F5FF" w14:textId="2410CDDD" w:rsidR="009264F1" w:rsidRPr="007325E5" w:rsidRDefault="009264F1" w:rsidP="00C8740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push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8803C4">
        <w:rPr>
          <w:rFonts w:ascii="Times New Roman" w:eastAsiaTheme="minorEastAsia" w:hAnsi="Times New Roman" w:cs="Times New Roman"/>
          <w:b/>
          <w:bCs/>
        </w:rPr>
        <w:t>int</w:t>
      </w:r>
      <w:proofErr w:type="spellEnd"/>
      <w:r w:rsidR="008803C4">
        <w:rPr>
          <w:rFonts w:ascii="Times New Roman" w:eastAsiaTheme="minorEastAsia" w:hAnsi="Times New Roman" w:cs="Times New Roman"/>
          <w:b/>
          <w:bCs/>
        </w:rPr>
        <w:t xml:space="preserve"> </w:t>
      </w:r>
      <w:proofErr w:type="spellStart"/>
      <w:r w:rsidR="008803C4">
        <w:rPr>
          <w:rFonts w:ascii="Times New Roman" w:eastAsiaTheme="minorEastAsia" w:hAnsi="Times New Roman" w:cs="Times New Roman"/>
          <w:b/>
          <w:bCs/>
        </w:rPr>
        <w:t>identifier</w:t>
      </w:r>
      <w:proofErr w:type="spellEnd"/>
      <w:r w:rsidR="008803C4">
        <w:rPr>
          <w:rFonts w:ascii="Times New Roman" w:eastAsiaTheme="minorEastAsia" w:hAnsi="Times New Roman" w:cs="Times New Roman"/>
          <w:b/>
          <w:bCs/>
        </w:rPr>
        <w:t xml:space="preserve">, K priority, T </w:t>
      </w:r>
      <w:proofErr w:type="spellStart"/>
      <w:r w:rsidR="008803C4">
        <w:rPr>
          <w:rFonts w:ascii="Times New Roman" w:eastAsiaTheme="minorEastAsia" w:hAnsi="Times New Roman" w:cs="Times New Roman"/>
          <w:b/>
          <w:bCs/>
        </w:rPr>
        <w:t>data</w:t>
      </w:r>
      <w:proofErr w:type="spellEnd"/>
      <w:r w:rsidR="008803C4">
        <w:rPr>
          <w:rFonts w:ascii="Times New Roman" w:eastAsiaTheme="minorEastAsia" w:hAnsi="Times New Roman" w:cs="Times New Roman"/>
          <w:b/>
          <w:bCs/>
        </w:rPr>
        <w:t xml:space="preserve">, </w:t>
      </w:r>
      <w:proofErr w:type="spellStart"/>
      <w:r w:rsidR="008803C4">
        <w:rPr>
          <w:rFonts w:ascii="Times New Roman" w:eastAsiaTheme="minorEastAsia" w:hAnsi="Times New Roman" w:cs="Times New Roman"/>
          <w:b/>
          <w:bCs/>
        </w:rPr>
        <w:t>PriorityQueueItem</w:t>
      </w:r>
      <w:proofErr w:type="spellEnd"/>
      <w:r w:rsidR="008803C4">
        <w:rPr>
          <w:rFonts w:ascii="Times New Roman" w:eastAsiaTheme="minorEastAsia" w:hAnsi="Times New Roman" w:cs="Times New Roman"/>
          <w:b/>
          <w:bCs/>
        </w:rPr>
        <w:t xml:space="preserve">*&amp; </w:t>
      </w:r>
      <w:proofErr w:type="spellStart"/>
      <w:r w:rsidR="008803C4">
        <w:rPr>
          <w:rFonts w:ascii="Times New Roman" w:eastAsiaTheme="minorEastAsia" w:hAnsi="Times New Roman" w:cs="Times New Roman"/>
          <w:b/>
          <w:bCs/>
        </w:rPr>
        <w:t>data_item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pridá do prioritného frontu nový prvok</w:t>
      </w:r>
      <w:r w:rsidR="003C0358">
        <w:rPr>
          <w:rFonts w:ascii="Times New Roman" w:eastAsiaTheme="minorEastAsia" w:hAnsi="Times New Roman" w:cs="Times New Roman"/>
        </w:rPr>
        <w:t xml:space="preserve"> tvorený inštanciou </w:t>
      </w:r>
      <w:proofErr w:type="spellStart"/>
      <w:r w:rsidR="003C0358">
        <w:rPr>
          <w:rFonts w:ascii="Times New Roman" w:eastAsiaTheme="minorEastAsia" w:hAnsi="Times New Roman" w:cs="Times New Roman"/>
        </w:rPr>
        <w:t>DegreeBinaryTreeItem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r w:rsidR="005607C1" w:rsidRPr="007325E5">
        <w:rPr>
          <w:rFonts w:ascii="Times New Roman" w:eastAsiaTheme="minorEastAsia" w:hAnsi="Times New Roman" w:cs="Times New Roman"/>
        </w:rPr>
        <w:t>Prvok je pridaný tak, že je zlúčený s</w:t>
      </w:r>
      <w:r w:rsidR="000C7B78" w:rsidRPr="007325E5">
        <w:rPr>
          <w:rFonts w:ascii="Times New Roman" w:eastAsiaTheme="minorEastAsia" w:hAnsi="Times New Roman" w:cs="Times New Roman"/>
        </w:rPr>
        <w:t> binárnymi stromami prioritného frontu</w:t>
      </w:r>
      <w:r w:rsidR="005607C1" w:rsidRPr="007325E5">
        <w:rPr>
          <w:rFonts w:ascii="Times New Roman" w:eastAsiaTheme="minorEastAsia" w:hAnsi="Times New Roman" w:cs="Times New Roman"/>
        </w:rPr>
        <w:t xml:space="preserve"> </w:t>
      </w:r>
      <w:r w:rsidRPr="007325E5">
        <w:rPr>
          <w:rFonts w:ascii="Times New Roman" w:eastAsiaTheme="minorEastAsia" w:hAnsi="Times New Roman" w:cs="Times New Roman"/>
        </w:rPr>
        <w:t xml:space="preserve">pomocou </w:t>
      </w:r>
      <w:proofErr w:type="spellStart"/>
      <w:r w:rsidRPr="007325E5">
        <w:rPr>
          <w:rFonts w:ascii="Times New Roman" w:eastAsiaTheme="minorEastAsia" w:hAnsi="Times New Roman" w:cs="Times New Roman"/>
        </w:rPr>
        <w:t>metody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</w:t>
      </w:r>
      <w:r w:rsidR="000C7B78" w:rsidRPr="007325E5">
        <w:rPr>
          <w:rFonts w:ascii="Times New Roman" w:eastAsiaTheme="minorEastAsia" w:hAnsi="Times New Roman" w:cs="Times New Roman"/>
        </w:rPr>
        <w:t xml:space="preserve"> novovytvorený prvok</w:t>
      </w:r>
      <w:r w:rsidRPr="007325E5">
        <w:rPr>
          <w:rFonts w:ascii="Times New Roman" w:eastAsiaTheme="minorEastAsia" w:hAnsi="Times New Roman" w:cs="Times New Roman"/>
        </w:rPr>
        <w:t xml:space="preserve">. </w:t>
      </w:r>
      <w:r w:rsidR="00273025">
        <w:rPr>
          <w:rFonts w:ascii="Times New Roman" w:eastAsiaTheme="minorEastAsia" w:hAnsi="Times New Roman" w:cs="Times New Roman"/>
        </w:rPr>
        <w:t>A</w:t>
      </w:r>
      <w:r w:rsidRPr="007325E5">
        <w:rPr>
          <w:rFonts w:ascii="Times New Roman" w:eastAsiaTheme="minorEastAsia" w:hAnsi="Times New Roman" w:cs="Times New Roman"/>
        </w:rPr>
        <w:t>dresa vytvoreného prvku</w:t>
      </w:r>
      <w:r w:rsidR="00273025">
        <w:rPr>
          <w:rFonts w:ascii="Times New Roman" w:eastAsiaTheme="minorEastAsia" w:hAnsi="Times New Roman" w:cs="Times New Roman"/>
        </w:rPr>
        <w:t xml:space="preserve"> je priradená do parametra </w:t>
      </w:r>
      <w:proofErr w:type="spellStart"/>
      <w:r w:rsidR="00C50E2B">
        <w:rPr>
          <w:rFonts w:ascii="Times New Roman" w:eastAsiaTheme="minorEastAsia" w:hAnsi="Times New Roman" w:cs="Times New Roman"/>
        </w:rPr>
        <w:t>data_item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0D2AE4AC" w14:textId="76DA4B74" w:rsidR="009264F1" w:rsidRPr="007325E5" w:rsidRDefault="009264F1" w:rsidP="00C8740F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lastRenderedPageBreak/>
        <w:t>PriorityQueueItem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merge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PriorityQueue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</w:t>
      </w:r>
      <w:r w:rsidR="002745B3" w:rsidRPr="007325E5">
        <w:rPr>
          <w:rFonts w:ascii="Times New Roman" w:eastAsiaTheme="minorEastAsia" w:hAnsi="Times New Roman" w:cs="Times New Roman"/>
        </w:rPr>
        <w:t xml:space="preserve"> j</w:t>
      </w:r>
      <w:r w:rsidRPr="007325E5">
        <w:rPr>
          <w:rFonts w:ascii="Times New Roman" w:eastAsiaTheme="minorEastAsia" w:hAnsi="Times New Roman" w:cs="Times New Roman"/>
        </w:rPr>
        <w:t xml:space="preserve">ednotlivé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</w:t>
      </w:r>
      <w:proofErr w:type="spellStart"/>
      <w:r w:rsidRPr="007325E5">
        <w:rPr>
          <w:rFonts w:ascii="Times New Roman" w:eastAsiaTheme="minorEastAsia" w:hAnsi="Times New Roman" w:cs="Times New Roman"/>
        </w:rPr>
        <w:t>zlučené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dohromady pomocou </w:t>
      </w:r>
      <w:proofErr w:type="spellStart"/>
      <w:r w:rsidRPr="007325E5">
        <w:rPr>
          <w:rFonts w:ascii="Times New Roman" w:eastAsiaTheme="minorEastAsia" w:hAnsi="Times New Roman" w:cs="Times New Roman"/>
        </w:rPr>
        <w:t>metody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consolidate_root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r w:rsidR="00C50E2B">
        <w:rPr>
          <w:rFonts w:ascii="Times New Roman" w:eastAsiaTheme="minorEastAsia" w:hAnsi="Times New Roman" w:cs="Times New Roman"/>
        </w:rPr>
        <w:t>je atribút</w:t>
      </w:r>
      <w:r w:rsidR="001871F5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71F5" w:rsidRPr="007325E5">
        <w:rPr>
          <w:rFonts w:ascii="Times New Roman" w:eastAsiaTheme="minorEastAsia" w:hAnsi="Times New Roman" w:cs="Times New Roman"/>
        </w:rPr>
        <w:t>root</w:t>
      </w:r>
      <w:proofErr w:type="spellEnd"/>
      <w:r w:rsidR="001871F5" w:rsidRPr="007325E5">
        <w:rPr>
          <w:rFonts w:ascii="Times New Roman" w:eastAsiaTheme="minorEastAsia" w:hAnsi="Times New Roman" w:cs="Times New Roman"/>
        </w:rPr>
        <w:t>_</w:t>
      </w:r>
      <w:r w:rsidR="00C50E2B">
        <w:rPr>
          <w:rFonts w:ascii="Times New Roman" w:eastAsiaTheme="minorEastAsia" w:hAnsi="Times New Roman" w:cs="Times New Roman"/>
        </w:rPr>
        <w:t xml:space="preserve"> </w:t>
      </w:r>
      <w:r w:rsidR="00B45D77">
        <w:rPr>
          <w:rFonts w:ascii="Times New Roman" w:eastAsiaTheme="minorEastAsia" w:hAnsi="Times New Roman" w:cs="Times New Roman"/>
        </w:rPr>
        <w:t>z</w:t>
      </w:r>
      <w:r w:rsidR="001871F5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1871F5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A87E1F"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87E1F" w:rsidRPr="007325E5">
        <w:rPr>
          <w:rFonts w:ascii="Times New Roman" w:eastAsiaTheme="minorEastAsia" w:hAnsi="Times New Roman" w:cs="Times New Roman"/>
        </w:rPr>
        <w:t>Other_heap</w:t>
      </w:r>
      <w:proofErr w:type="spellEnd"/>
      <w:r w:rsidR="00A87E1F" w:rsidRPr="007325E5">
        <w:rPr>
          <w:rFonts w:ascii="Times New Roman" w:eastAsiaTheme="minorEastAsia" w:hAnsi="Times New Roman" w:cs="Times New Roman"/>
        </w:rPr>
        <w:t xml:space="preserve"> je následne odstránený.</w:t>
      </w:r>
    </w:p>
    <w:p w14:paraId="41935454" w14:textId="07110EF4" w:rsidR="009264F1" w:rsidRPr="00C8740F" w:rsidRDefault="009264F1" w:rsidP="00C8740F">
      <w:pPr>
        <w:spacing w:before="120" w:after="120"/>
        <w:rPr>
          <w:rFonts w:ascii="Times New Roman" w:hAnsi="Times New Roman" w:cs="Times New Roman"/>
          <w:b/>
          <w:bCs/>
        </w:rPr>
      </w:pPr>
      <w:proofErr w:type="spellStart"/>
      <w:r w:rsidRPr="00C8740F">
        <w:rPr>
          <w:rFonts w:ascii="Times New Roman" w:hAnsi="Times New Roman" w:cs="Times New Roman"/>
          <w:b/>
          <w:bCs/>
        </w:rPr>
        <w:t>BinomialHeapMultiPass</w:t>
      </w:r>
      <w:proofErr w:type="spellEnd"/>
    </w:p>
    <w:p w14:paraId="4C16FD0C" w14:textId="64BDE5F3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tak, aby používala stratégiu zlučovania </w:t>
      </w:r>
      <w:r w:rsidR="0016380F" w:rsidRPr="007325E5">
        <w:rPr>
          <w:rFonts w:ascii="Times New Roman" w:eastAsiaTheme="minorEastAsia" w:hAnsi="Times New Roman" w:cs="Times New Roman"/>
        </w:rPr>
        <w:t>binomických</w:t>
      </w:r>
      <w:r w:rsidRPr="007325E5">
        <w:rPr>
          <w:rFonts w:ascii="Times New Roman" w:eastAsiaTheme="minorEastAsia" w:hAnsi="Times New Roman" w:cs="Times New Roman"/>
        </w:rPr>
        <w:t xml:space="preserve"> stromov </w:t>
      </w:r>
      <w:proofErr w:type="spellStart"/>
      <w:r w:rsidRPr="007325E5">
        <w:rPr>
          <w:rFonts w:ascii="Times New Roman" w:eastAsiaTheme="minorEastAsia" w:hAnsi="Times New Roman" w:cs="Times New Roman"/>
        </w:rPr>
        <w:t>multipass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6B1C70E5" w14:textId="347753D3" w:rsidR="009264F1" w:rsidRPr="00C8740F" w:rsidRDefault="009264F1" w:rsidP="00C8740F">
      <w:pPr>
        <w:spacing w:before="120" w:after="120"/>
        <w:rPr>
          <w:rFonts w:ascii="Times New Roman" w:hAnsi="Times New Roman" w:cs="Times New Roman"/>
          <w:b/>
          <w:bCs/>
        </w:rPr>
      </w:pPr>
      <w:proofErr w:type="spellStart"/>
      <w:r w:rsidRPr="00C8740F">
        <w:rPr>
          <w:rFonts w:ascii="Times New Roman" w:hAnsi="Times New Roman" w:cs="Times New Roman"/>
          <w:b/>
          <w:bCs/>
        </w:rPr>
        <w:t>BinomialHeapSinglePass</w:t>
      </w:r>
      <w:proofErr w:type="spellEnd"/>
    </w:p>
    <w:p w14:paraId="3D2400CB" w14:textId="5F8AA3E1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tak, aby používala stratégiu zlučovania </w:t>
      </w:r>
      <w:proofErr w:type="spellStart"/>
      <w:r w:rsidRPr="007325E5">
        <w:rPr>
          <w:rFonts w:ascii="Times New Roman" w:eastAsiaTheme="minorEastAsia" w:hAnsi="Times New Roman" w:cs="Times New Roman"/>
        </w:rPr>
        <w:t>singlepass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BinomialHeap.h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5F1B12D7" w14:textId="19C457FA" w:rsidR="009264F1" w:rsidRPr="00C8740F" w:rsidRDefault="009264F1" w:rsidP="00C8740F">
      <w:pPr>
        <w:pStyle w:val="Nadpis3"/>
        <w:spacing w:before="120" w:after="12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6" w:name="_Toc69988341"/>
      <w:proofErr w:type="spellStart"/>
      <w:r w:rsidRPr="00C8740F">
        <w:rPr>
          <w:rFonts w:ascii="Times New Roman" w:hAnsi="Times New Roman" w:cs="Times New Roman"/>
          <w:sz w:val="24"/>
          <w:szCs w:val="24"/>
        </w:rPr>
        <w:t>FibonacciHeap</w:t>
      </w:r>
      <w:bookmarkEnd w:id="46"/>
      <w:proofErr w:type="spellEnd"/>
    </w:p>
    <w:p w14:paraId="2CAEAA7B" w14:textId="663B8083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implementujúca </w:t>
      </w:r>
      <w:proofErr w:type="spellStart"/>
      <w:r w:rsidRPr="007325E5">
        <w:rPr>
          <w:rFonts w:ascii="Times New Roman" w:eastAsiaTheme="minorEastAsia" w:hAnsi="Times New Roman" w:cs="Times New Roman"/>
        </w:rPr>
        <w:t>Fibonacciho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haldu, ktorá rozširuje triedu </w:t>
      </w:r>
      <w:proofErr w:type="spellStart"/>
      <w:r w:rsidRPr="007325E5">
        <w:rPr>
          <w:rFonts w:ascii="Times New Roman" w:eastAsiaTheme="minorEastAsia" w:hAnsi="Times New Roman" w:cs="Times New Roman"/>
        </w:rPr>
        <w:t>LazyBinomialHeap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Prvky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ho stromu sú tvorené inštanciami triedy </w:t>
      </w:r>
      <w:proofErr w:type="spellStart"/>
      <w:r w:rsidRPr="007325E5">
        <w:rPr>
          <w:rFonts w:ascii="Times New Roman" w:eastAsiaTheme="minorEastAsia" w:hAnsi="Times New Roman" w:cs="Times New Roman"/>
        </w:rPr>
        <w:t>FibonacciHeapItem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FibonacciHeap.h</w:t>
      </w:r>
      <w:proofErr w:type="spellEnd"/>
    </w:p>
    <w:p w14:paraId="6D6BF2E2" w14:textId="4C957C35" w:rsidR="006642BA" w:rsidRDefault="006642BA" w:rsidP="00BC6E58">
      <w:pPr>
        <w:spacing w:after="120" w:line="360" w:lineRule="auto"/>
        <w:ind w:right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1DCAC93C" wp14:editId="0796BD52">
            <wp:extent cx="2238095" cy="3676190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15C3" w14:textId="40B73CEF" w:rsidR="00BC6E58" w:rsidRPr="00BC6E58" w:rsidRDefault="00BC6E58" w:rsidP="00BC6E5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7" w:name="_Toc70347381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7862D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18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9C5C9A">
        <w:rPr>
          <w:rFonts w:ascii="Times New Roman" w:hAnsi="Times New Roman" w:cs="Times New Roman"/>
          <w:i w:val="0"/>
          <w:iCs w:val="0"/>
          <w:sz w:val="24"/>
          <w:szCs w:val="24"/>
        </w:rPr>
        <w:t>FibonacciHeap</w:t>
      </w:r>
      <w:bookmarkEnd w:id="47"/>
      <w:proofErr w:type="spellEnd"/>
    </w:p>
    <w:p w14:paraId="78F8E6AB" w14:textId="512C721C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upraví prioritný front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Ak má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usporiadaného predchodcu a 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vyššia ako priorita jeho usporiadaného predchodcu,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je vystrihnutý a 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Následne ak je jeho </w:t>
      </w:r>
      <w:r w:rsidRPr="007325E5">
        <w:rPr>
          <w:rFonts w:ascii="Times New Roman" w:eastAsiaTheme="minorEastAsia" w:hAnsi="Times New Roman" w:cs="Times New Roman"/>
        </w:rPr>
        <w:lastRenderedPageBreak/>
        <w:t xml:space="preserve">usporiadaný predchodca označený, je nad ním a jeho usporiadanými predchodcami spustená séria rezov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inak sa </w:t>
      </w:r>
      <w:proofErr w:type="spellStart"/>
      <w:r w:rsidRPr="007325E5">
        <w:rPr>
          <w:rFonts w:ascii="Times New Roman" w:eastAsiaTheme="minorEastAsia" w:hAnsi="Times New Roman" w:cs="Times New Roman"/>
        </w:rPr>
        <w:t>usporidaný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predchodca označí. Ak je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vyššia ako priorita minimálneho prvku, atribút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sa nastaví na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  <w:r w:rsidR="00A34A11">
        <w:rPr>
          <w:rFonts w:ascii="Times New Roman" w:eastAsiaTheme="minorEastAsia" w:hAnsi="Times New Roman" w:cs="Times New Roman"/>
        </w:rPr>
        <w:t xml:space="preserve"> (</w:t>
      </w:r>
      <w:r w:rsidR="0042541F">
        <w:rPr>
          <w:rFonts w:ascii="Times New Roman" w:eastAsiaTheme="minorEastAsia" w:hAnsi="Times New Roman" w:cs="Times New Roman"/>
        </w:rPr>
        <w:t>9</w:t>
      </w:r>
      <w:r w:rsidR="00A34A11">
        <w:rPr>
          <w:rFonts w:ascii="Times New Roman" w:eastAsiaTheme="minorEastAsia" w:hAnsi="Times New Roman" w:cs="Times New Roman"/>
        </w:rPr>
        <w:t>)</w:t>
      </w:r>
    </w:p>
    <w:p w14:paraId="7FB61EA9" w14:textId="1301EF2A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Pre každý prvok, ktoré sa nachádzajú na pravej chrbtici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ak je priorita prvku vyššia ako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prvok osamostatníme a pripojíme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Ak je bol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označený, spustíme postupne nad ním a jeho usporiadanými predchodcami sériu </w:t>
      </w:r>
      <w:proofErr w:type="spellStart"/>
      <w:r w:rsidRPr="007325E5">
        <w:rPr>
          <w:rFonts w:ascii="Times New Roman" w:eastAsiaTheme="minorEastAsia" w:hAnsi="Times New Roman" w:cs="Times New Roman"/>
        </w:rPr>
        <w:t>rezou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pomocou metódy </w:t>
      </w:r>
      <w:proofErr w:type="spellStart"/>
      <w:r w:rsidRPr="007325E5">
        <w:rPr>
          <w:rFonts w:ascii="Times New Roman" w:eastAsiaTheme="minorEastAsia" w:hAnsi="Times New Roman" w:cs="Times New Roman"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</w:t>
      </w:r>
      <w:r w:rsidR="00A34A11">
        <w:rPr>
          <w:rFonts w:ascii="Times New Roman" w:eastAsiaTheme="minorEastAsia" w:hAnsi="Times New Roman" w:cs="Times New Roman"/>
        </w:rPr>
        <w:t xml:space="preserve"> (</w:t>
      </w:r>
      <w:r w:rsidR="0042541F">
        <w:rPr>
          <w:rFonts w:ascii="Times New Roman" w:eastAsiaTheme="minorEastAsia" w:hAnsi="Times New Roman" w:cs="Times New Roman"/>
        </w:rPr>
        <w:t>9</w:t>
      </w:r>
      <w:r w:rsidR="00A34A11">
        <w:rPr>
          <w:rFonts w:ascii="Times New Roman" w:eastAsiaTheme="minorEastAsia" w:hAnsi="Times New Roman" w:cs="Times New Roman"/>
        </w:rPr>
        <w:t>)</w:t>
      </w:r>
    </w:p>
    <w:p w14:paraId="43887FB6" w14:textId="0CECC926" w:rsidR="009264F1" w:rsidRPr="007325E5" w:rsidRDefault="009264F1" w:rsidP="00D55720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cascading_cut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ak je prvok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označený, je </w:t>
      </w:r>
      <w:r w:rsidR="000108D5">
        <w:rPr>
          <w:rFonts w:ascii="Times New Roman" w:eastAsiaTheme="minorEastAsia" w:hAnsi="Times New Roman" w:cs="Times New Roman"/>
        </w:rPr>
        <w:t>vystrihnutý</w:t>
      </w:r>
      <w:r w:rsidRPr="007325E5">
        <w:rPr>
          <w:rFonts w:ascii="Times New Roman" w:eastAsiaTheme="minorEastAsia" w:hAnsi="Times New Roman" w:cs="Times New Roman"/>
        </w:rPr>
        <w:t xml:space="preserve"> a pridaný do pridá ju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 Následne je zavolaná táto metóda nad jeho usporiadaným predchodcom. Ak prvok nebol označený, je označený a metóda končí.</w:t>
      </w:r>
      <w:r w:rsidR="003027AC">
        <w:rPr>
          <w:rFonts w:ascii="Times New Roman" w:eastAsiaTheme="minorEastAsia" w:hAnsi="Times New Roman" w:cs="Times New Roman"/>
        </w:rPr>
        <w:t xml:space="preserve"> (</w:t>
      </w:r>
      <w:r w:rsidR="0042541F">
        <w:rPr>
          <w:rFonts w:ascii="Times New Roman" w:eastAsiaTheme="minorEastAsia" w:hAnsi="Times New Roman" w:cs="Times New Roman"/>
        </w:rPr>
        <w:t>9</w:t>
      </w:r>
      <w:r w:rsidR="003027AC">
        <w:rPr>
          <w:rFonts w:ascii="Times New Roman" w:eastAsiaTheme="minorEastAsia" w:hAnsi="Times New Roman" w:cs="Times New Roman"/>
        </w:rPr>
        <w:t>)</w:t>
      </w:r>
    </w:p>
    <w:p w14:paraId="67852B56" w14:textId="75260B37" w:rsidR="009264F1" w:rsidRPr="00AD216C" w:rsidRDefault="009264F1" w:rsidP="00AD216C">
      <w:pPr>
        <w:pStyle w:val="Nadpis3"/>
        <w:spacing w:before="120" w:after="120"/>
        <w:ind w:left="0" w:right="0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48" w:name="_Toc69988342"/>
      <w:proofErr w:type="spellStart"/>
      <w:r w:rsidRPr="00AD216C">
        <w:rPr>
          <w:rFonts w:ascii="Times New Roman" w:hAnsi="Times New Roman" w:cs="Times New Roman"/>
          <w:sz w:val="24"/>
          <w:szCs w:val="24"/>
        </w:rPr>
        <w:t>RankPairingHeap</w:t>
      </w:r>
      <w:bookmarkEnd w:id="48"/>
      <w:proofErr w:type="spellEnd"/>
    </w:p>
    <w:p w14:paraId="603F11A2" w14:textId="4F3ECFF5" w:rsidR="007862D6" w:rsidRPr="00B45D77" w:rsidRDefault="009264F1" w:rsidP="00B45D77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Generická trieda, ktorá implementuje párovaciu haldu na základe priority. Ide o rozšírenie triedy </w:t>
      </w:r>
      <w:proofErr w:type="spellStart"/>
      <w:r w:rsidRPr="007325E5">
        <w:rPr>
          <w:rFonts w:ascii="Times New Roman" w:eastAsiaTheme="minorEastAsia" w:hAnsi="Times New Roman" w:cs="Times New Roman"/>
        </w:rPr>
        <w:t>LazyBinomialHeap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r w:rsidR="0016380F" w:rsidRPr="007325E5">
        <w:rPr>
          <w:rFonts w:ascii="Times New Roman" w:eastAsiaTheme="minorEastAsia" w:hAnsi="Times New Roman" w:cs="Times New Roman"/>
        </w:rPr>
        <w:t>Binomické</w:t>
      </w:r>
      <w:r w:rsidRPr="007325E5">
        <w:rPr>
          <w:rFonts w:ascii="Times New Roman" w:eastAsiaTheme="minorEastAsia" w:hAnsi="Times New Roman" w:cs="Times New Roman"/>
        </w:rPr>
        <w:t xml:space="preserve"> stromy sú tvorené z inštancií triedy </w:t>
      </w:r>
      <w:proofErr w:type="spellStart"/>
      <w:r w:rsidRPr="007325E5">
        <w:rPr>
          <w:rFonts w:ascii="Times New Roman" w:eastAsiaTheme="minorEastAsia" w:hAnsi="Times New Roman" w:cs="Times New Roman"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Trieda je implementovaná v súbore </w:t>
      </w:r>
      <w:proofErr w:type="spellStart"/>
      <w:r w:rsidRPr="007325E5">
        <w:rPr>
          <w:rFonts w:ascii="Times New Roman" w:eastAsiaTheme="minorEastAsia" w:hAnsi="Times New Roman" w:cs="Times New Roman"/>
        </w:rPr>
        <w:t>RankPairingHeap.h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4BEB6D07" w14:textId="0FA6B5A9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priority_was_increased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zvýšení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Prvok je vystrihnutý metódou prvku </w:t>
      </w:r>
      <w:proofErr w:type="spellStart"/>
      <w:r w:rsidRPr="007325E5">
        <w:rPr>
          <w:rFonts w:ascii="Times New Roman" w:eastAsiaTheme="minorEastAsia" w:hAnsi="Times New Roman" w:cs="Times New Roman"/>
        </w:rPr>
        <w:t>cut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() a pridaný do pravej chrbtice atribútu </w:t>
      </w:r>
      <w:proofErr w:type="spellStart"/>
      <w:r w:rsidRPr="007325E5">
        <w:rPr>
          <w:rFonts w:ascii="Times New Roman" w:eastAsiaTheme="minorEastAsia" w:hAnsi="Times New Roman" w:cs="Times New Roman"/>
        </w:rPr>
        <w:t>root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_ metódou </w:t>
      </w:r>
      <w:proofErr w:type="spellStart"/>
      <w:r w:rsidRPr="007325E5">
        <w:rPr>
          <w:rFonts w:ascii="Times New Roman" w:eastAsiaTheme="minorEastAsia" w:hAnsi="Times New Roman" w:cs="Times New Roman"/>
        </w:rPr>
        <w:t>add_root_item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). Stupeň tohto prvku je nastavený o jeden väčší ako stupeň jeho ľavého potomka.  Následne je opravené stupňové pravidlo od priameho predchodcu prvku pomocou metódy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restore_degree_rule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).</w:t>
      </w:r>
      <w:r w:rsidR="003027AC">
        <w:rPr>
          <w:rFonts w:ascii="Times New Roman" w:eastAsiaTheme="minorEastAsia" w:hAnsi="Times New Roman" w:cs="Times New Roman"/>
        </w:rPr>
        <w:t xml:space="preserve"> </w:t>
      </w:r>
    </w:p>
    <w:p w14:paraId="21C2842E" w14:textId="188EE3C8" w:rsidR="009264F1" w:rsidRPr="007325E5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priority_was_decreased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- upraví prioritný front po znížení priority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Všetky prvky tvoriace pravú chrbticu ľavého potomka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ktorých priorita je vyššia ako priorita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, sú vystrihnuté a pripojené k pravej chrbtici atribútu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Stupeň tohto prvku je nastavený o jeden väčší ako stupeň jeho ľavého potomka. Následne je opravené stupňové pravidlo pomocou metódy inštancie </w:t>
      </w:r>
      <w:proofErr w:type="spellStart"/>
      <w:r w:rsidRPr="007325E5">
        <w:rPr>
          <w:rFonts w:ascii="Times New Roman" w:eastAsiaTheme="minorEastAsia" w:hAnsi="Times New Roman" w:cs="Times New Roman"/>
        </w:rPr>
        <w:t>restore_degree_rule</w:t>
      </w:r>
      <w:proofErr w:type="spellEnd"/>
      <w:r w:rsidRPr="007325E5">
        <w:rPr>
          <w:rFonts w:ascii="Times New Roman" w:eastAsiaTheme="minorEastAsia" w:hAnsi="Times New Roman" w:cs="Times New Roman"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), kde parameter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predstavuje priameho predka prvku, ktorý tvoril pôvodného pravého potomka posledného vystrihnutého prvku.</w:t>
      </w:r>
    </w:p>
    <w:p w14:paraId="754E63D2" w14:textId="5A2A3ABC" w:rsidR="009264F1" w:rsidRDefault="009264F1" w:rsidP="00AD216C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restore_degree_rule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BinaryTreeItem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 xml:space="preserve">* </w:t>
      </w:r>
      <w:proofErr w:type="spellStart"/>
      <w:r w:rsidRPr="007325E5">
        <w:rPr>
          <w:rFonts w:ascii="Times New Roman" w:eastAsiaTheme="minorEastAsia" w:hAnsi="Times New Roman" w:cs="Times New Roman"/>
          <w:b/>
          <w:bCs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  <w:b/>
          <w:bCs/>
        </w:rPr>
        <w:t>)</w:t>
      </w:r>
      <w:r w:rsidRPr="007325E5">
        <w:rPr>
          <w:rFonts w:ascii="Times New Roman" w:eastAsiaTheme="minorEastAsia" w:hAnsi="Times New Roman" w:cs="Times New Roman"/>
        </w:rPr>
        <w:t xml:space="preserve"> – zabezpečí opravenie stupňového pravidla v prioritnom fronte. Nuloví potomkovia majú stupeň -1. Ak je prvok koreňom, je </w:t>
      </w:r>
      <w:r w:rsidRPr="007325E5">
        <w:rPr>
          <w:rFonts w:ascii="Times New Roman" w:eastAsiaTheme="minorEastAsia" w:hAnsi="Times New Roman" w:cs="Times New Roman"/>
        </w:rPr>
        <w:lastRenderedPageBreak/>
        <w:t xml:space="preserve">mu nastavený stupeň o jeden vyšší ako stupeň ľavého potomka a metóda končí. Majme premennú stupeň. Ak je rozdiel medzi stupňami ľavého a pravého potomka väčší ako jeden, táto premenná sa nastaví na väčší z týchto dvoch stupňov, inak sa nastaví na hodnotu o jeden väčšiu ako väčší z týchto dvoch stupňov. Ak je stupeň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menší ako premenná stupeň, metóda končí. Inak je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nastavený stupeň rovný premennej stupeň a metóda je zavolaná nad priamym predchodcom prvku </w:t>
      </w:r>
      <w:proofErr w:type="spellStart"/>
      <w:r w:rsidRPr="007325E5">
        <w:rPr>
          <w:rFonts w:ascii="Times New Roman" w:eastAsiaTheme="minorEastAsia" w:hAnsi="Times New Roman" w:cs="Times New Roman"/>
        </w:rPr>
        <w:t>node</w:t>
      </w:r>
      <w:proofErr w:type="spellEnd"/>
      <w:r w:rsidRPr="007325E5">
        <w:rPr>
          <w:rFonts w:ascii="Times New Roman" w:eastAsiaTheme="minorEastAsia" w:hAnsi="Times New Roman" w:cs="Times New Roman"/>
        </w:rPr>
        <w:t>.</w:t>
      </w:r>
    </w:p>
    <w:p w14:paraId="07952BFA" w14:textId="77777777" w:rsidR="00B45D77" w:rsidRDefault="00B45D77" w:rsidP="00B45D77">
      <w:pPr>
        <w:spacing w:after="120"/>
        <w:ind w:right="0"/>
        <w:jc w:val="center"/>
      </w:pPr>
      <w:r w:rsidRPr="007325E5">
        <w:rPr>
          <w:noProof/>
        </w:rPr>
        <w:drawing>
          <wp:inline distT="0" distB="0" distL="0" distR="0" wp14:anchorId="15DEB7A4" wp14:editId="1C37D05E">
            <wp:extent cx="2466667" cy="3504762"/>
            <wp:effectExtent l="0" t="0" r="63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DEF" w14:textId="176C7617" w:rsidR="003027AC" w:rsidRPr="00B45D77" w:rsidRDefault="00B45D77" w:rsidP="00B45D77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9" w:name="_Toc70347382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19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D</w:t>
      </w:r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iagram triedy </w:t>
      </w:r>
      <w:proofErr w:type="spellStart"/>
      <w:r w:rsidRPr="00AD7BF8">
        <w:rPr>
          <w:rFonts w:ascii="Times New Roman" w:hAnsi="Times New Roman" w:cs="Times New Roman"/>
          <w:i w:val="0"/>
          <w:iCs w:val="0"/>
          <w:sz w:val="24"/>
          <w:szCs w:val="24"/>
        </w:rPr>
        <w:t>LazyBinomialHeap</w:t>
      </w:r>
      <w:bookmarkEnd w:id="49"/>
      <w:proofErr w:type="spellEnd"/>
    </w:p>
    <w:p w14:paraId="6289466B" w14:textId="77777777" w:rsidR="00B45D77" w:rsidRDefault="00B45D77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32"/>
          <w:szCs w:val="32"/>
        </w:rPr>
      </w:pPr>
      <w:bookmarkStart w:id="50" w:name="_Toc69988344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4A6468" w14:textId="37BCD6CD" w:rsidR="009264F1" w:rsidRPr="006270C9" w:rsidRDefault="00F64199" w:rsidP="000678E1">
      <w:pPr>
        <w:pStyle w:val="Nadpis1"/>
        <w:spacing w:before="240" w:after="24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6270C9">
        <w:rPr>
          <w:rFonts w:ascii="Times New Roman" w:hAnsi="Times New Roman" w:cs="Times New Roman"/>
          <w:sz w:val="32"/>
          <w:szCs w:val="32"/>
        </w:rPr>
        <w:lastRenderedPageBreak/>
        <w:t>Testy</w:t>
      </w:r>
      <w:bookmarkEnd w:id="50"/>
    </w:p>
    <w:p w14:paraId="02FAB2D7" w14:textId="5A2E3F36" w:rsidR="009264F1" w:rsidRPr="007325E5" w:rsidRDefault="009264F1" w:rsidP="006270C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V tejto časti navrhneme</w:t>
      </w:r>
      <w:r w:rsidR="00C541A6" w:rsidRPr="007325E5">
        <w:rPr>
          <w:rFonts w:ascii="Times New Roman" w:eastAsiaTheme="minorEastAsia" w:hAnsi="Times New Roman" w:cs="Times New Roman"/>
        </w:rPr>
        <w:t xml:space="preserve"> a vykonáme</w:t>
      </w:r>
      <w:r w:rsidRPr="007325E5">
        <w:rPr>
          <w:rFonts w:ascii="Times New Roman" w:eastAsiaTheme="minorEastAsia" w:hAnsi="Times New Roman" w:cs="Times New Roman"/>
        </w:rPr>
        <w:t xml:space="preserve"> sady testov, pomocou ktorých bude možné overiť efektívnosť implementácie prioritných frontov.</w:t>
      </w:r>
    </w:p>
    <w:p w14:paraId="6AE24787" w14:textId="7130ED67" w:rsidR="000B7B59" w:rsidRPr="007325E5" w:rsidRDefault="002526EB" w:rsidP="006270C9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 prioritný</w:t>
      </w:r>
      <w:r w:rsidR="00C16E84">
        <w:rPr>
          <w:rFonts w:ascii="Times New Roman" w:eastAsiaTheme="minorEastAsia" w:hAnsi="Times New Roman" w:cs="Times New Roman"/>
        </w:rPr>
        <w:t>ch</w:t>
      </w:r>
      <w:r>
        <w:rPr>
          <w:rFonts w:ascii="Times New Roman" w:eastAsiaTheme="minorEastAsia" w:hAnsi="Times New Roman" w:cs="Times New Roman"/>
        </w:rPr>
        <w:t xml:space="preserve"> front</w:t>
      </w:r>
      <w:r w:rsidR="00C16E84">
        <w:rPr>
          <w:rFonts w:ascii="Times New Roman" w:eastAsiaTheme="minorEastAsia" w:hAnsi="Times New Roman" w:cs="Times New Roman"/>
        </w:rPr>
        <w:t>och</w:t>
      </w:r>
      <w:r w:rsidRPr="007325E5">
        <w:rPr>
          <w:rFonts w:ascii="Times New Roman" w:eastAsiaTheme="minorEastAsia" w:hAnsi="Times New Roman" w:cs="Times New Roman"/>
        </w:rPr>
        <w:t xml:space="preserve"> sú </w:t>
      </w:r>
      <w:r w:rsidR="00AC3F37">
        <w:rPr>
          <w:rFonts w:ascii="Times New Roman" w:eastAsiaTheme="minorEastAsia" w:hAnsi="Times New Roman" w:cs="Times New Roman"/>
        </w:rPr>
        <w:t>testované</w:t>
      </w:r>
      <w:r w:rsidRPr="007325E5">
        <w:rPr>
          <w:rFonts w:ascii="Times New Roman" w:eastAsiaTheme="minorEastAsia" w:hAnsi="Times New Roman" w:cs="Times New Roman"/>
        </w:rPr>
        <w:t xml:space="preserve"> nasledovné operácie:</w:t>
      </w:r>
    </w:p>
    <w:p w14:paraId="5957555C" w14:textId="20A0B577" w:rsidR="002526EB" w:rsidRPr="006270C9" w:rsidRDefault="00C30B46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v</w:t>
      </w:r>
      <w:r w:rsidR="002526EB" w:rsidRPr="006270C9">
        <w:rPr>
          <w:rFonts w:ascii="Times New Roman" w:eastAsiaTheme="minorEastAsia" w:hAnsi="Times New Roman" w:cs="Times New Roman"/>
          <w:b/>
          <w:bCs/>
        </w:rPr>
        <w:t>lož</w:t>
      </w:r>
      <w:r w:rsidRPr="006270C9">
        <w:rPr>
          <w:rFonts w:ascii="Times New Roman" w:eastAsiaTheme="minorEastAsia" w:hAnsi="Times New Roman" w:cs="Times New Roman"/>
          <w:b/>
          <w:bCs/>
        </w:rPr>
        <w:t>(</w:t>
      </w:r>
      <w:r w:rsidR="00ED5571" w:rsidRPr="006270C9">
        <w:rPr>
          <w:rFonts w:ascii="Times New Roman" w:eastAsiaTheme="minorEastAsia" w:hAnsi="Times New Roman" w:cs="Times New Roman"/>
          <w:b/>
          <w:bCs/>
        </w:rPr>
        <w:t>K, X</w:t>
      </w:r>
      <w:r w:rsidR="00CA1D42" w:rsidRPr="006270C9">
        <w:rPr>
          <w:rFonts w:ascii="Times New Roman" w:eastAsiaTheme="minorEastAsia" w:hAnsi="Times New Roman" w:cs="Times New Roman"/>
          <w:b/>
          <w:bCs/>
        </w:rPr>
        <w:t>, I</w:t>
      </w:r>
      <w:r w:rsidRPr="006270C9">
        <w:rPr>
          <w:rFonts w:ascii="Times New Roman" w:eastAsiaTheme="minorEastAsia" w:hAnsi="Times New Roman" w:cs="Times New Roman"/>
          <w:b/>
          <w:bCs/>
        </w:rPr>
        <w:t>)</w:t>
      </w:r>
      <w:r w:rsidRPr="006270C9">
        <w:rPr>
          <w:rFonts w:ascii="Times New Roman" w:eastAsiaTheme="minorEastAsia" w:hAnsi="Times New Roman" w:cs="Times New Roman"/>
        </w:rPr>
        <w:t xml:space="preserve"> – do všetkých prioritných frontov </w:t>
      </w:r>
      <w:r w:rsidR="00ED5571" w:rsidRPr="006270C9">
        <w:rPr>
          <w:rFonts w:ascii="Times New Roman" w:eastAsiaTheme="minorEastAsia" w:hAnsi="Times New Roman" w:cs="Times New Roman"/>
        </w:rPr>
        <w:t>vloží prvok X s prioritou K</w:t>
      </w:r>
      <w:r w:rsidR="00CA1D42" w:rsidRPr="006270C9">
        <w:rPr>
          <w:rFonts w:ascii="Times New Roman" w:eastAsiaTheme="minorEastAsia" w:hAnsi="Times New Roman" w:cs="Times New Roman"/>
        </w:rPr>
        <w:t> a identifikátorom I</w:t>
      </w:r>
    </w:p>
    <w:p w14:paraId="484EF8BE" w14:textId="3CDD8632" w:rsidR="000C3AF7" w:rsidRPr="006270C9" w:rsidRDefault="00ED5571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vyber</w:t>
      </w:r>
      <w:r w:rsidR="00C541A6" w:rsidRPr="006270C9">
        <w:rPr>
          <w:rFonts w:ascii="Times New Roman" w:eastAsiaTheme="minorEastAsia" w:hAnsi="Times New Roman" w:cs="Times New Roman"/>
          <w:b/>
          <w:bCs/>
        </w:rPr>
        <w:t xml:space="preserve"> minimum</w:t>
      </w:r>
      <w:r w:rsidRPr="006270C9">
        <w:rPr>
          <w:rFonts w:ascii="Times New Roman" w:eastAsiaTheme="minorEastAsia" w:hAnsi="Times New Roman" w:cs="Times New Roman"/>
          <w:b/>
          <w:bCs/>
        </w:rPr>
        <w:t>()</w:t>
      </w:r>
      <w:r w:rsidRPr="006270C9">
        <w:rPr>
          <w:rFonts w:ascii="Times New Roman" w:eastAsiaTheme="minorEastAsia" w:hAnsi="Times New Roman" w:cs="Times New Roman"/>
        </w:rPr>
        <w:t xml:space="preserve"> – vyberie</w:t>
      </w:r>
      <w:r w:rsidR="00C541A6" w:rsidRPr="006270C9">
        <w:rPr>
          <w:rFonts w:ascii="Times New Roman" w:eastAsiaTheme="minorEastAsia" w:hAnsi="Times New Roman" w:cs="Times New Roman"/>
        </w:rPr>
        <w:t xml:space="preserve"> a odstráni</w:t>
      </w:r>
      <w:r w:rsidRPr="006270C9">
        <w:rPr>
          <w:rFonts w:ascii="Times New Roman" w:eastAsiaTheme="minorEastAsia" w:hAnsi="Times New Roman" w:cs="Times New Roman"/>
        </w:rPr>
        <w:t xml:space="preserve"> zo všetkých prioritných frontov prvok s najvyššou prioritou</w:t>
      </w:r>
    </w:p>
    <w:p w14:paraId="47B423E8" w14:textId="722DF535" w:rsidR="00BC4ACD" w:rsidRPr="006270C9" w:rsidRDefault="00BC4ACD" w:rsidP="002049D8">
      <w:pPr>
        <w:pStyle w:val="Odsekzoznamu"/>
        <w:numPr>
          <w:ilvl w:val="0"/>
          <w:numId w:val="9"/>
        </w:numPr>
        <w:spacing w:after="120" w:line="360" w:lineRule="auto"/>
        <w:ind w:left="1418" w:right="0"/>
        <w:jc w:val="both"/>
        <w:rPr>
          <w:rFonts w:ascii="Times New Roman" w:eastAsiaTheme="minorEastAsia" w:hAnsi="Times New Roman" w:cs="Times New Roman"/>
        </w:rPr>
      </w:pPr>
      <w:r w:rsidRPr="006270C9">
        <w:rPr>
          <w:rFonts w:ascii="Times New Roman" w:eastAsiaTheme="minorEastAsia" w:hAnsi="Times New Roman" w:cs="Times New Roman"/>
          <w:b/>
          <w:bCs/>
        </w:rPr>
        <w:t>zmeň prioritu(I, K)</w:t>
      </w:r>
      <w:r w:rsidRPr="006270C9">
        <w:rPr>
          <w:rFonts w:ascii="Times New Roman" w:eastAsiaTheme="minorEastAsia" w:hAnsi="Times New Roman" w:cs="Times New Roman"/>
        </w:rPr>
        <w:t xml:space="preserve"> – všetkým prioritným frontom zmení </w:t>
      </w:r>
      <w:r w:rsidR="00772E11" w:rsidRPr="006270C9">
        <w:rPr>
          <w:rFonts w:ascii="Times New Roman" w:eastAsiaTheme="minorEastAsia" w:hAnsi="Times New Roman" w:cs="Times New Roman"/>
        </w:rPr>
        <w:t>prioritu prvku s identifikátorom I na K.</w:t>
      </w:r>
    </w:p>
    <w:p w14:paraId="046C78F8" w14:textId="0ED14A1D" w:rsidR="00F57BB1" w:rsidRPr="007325E5" w:rsidRDefault="00F57BB1" w:rsidP="00973AA5">
      <w:pPr>
        <w:spacing w:after="120" w:line="360" w:lineRule="auto"/>
        <w:ind w:right="0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Pre odmeranie času trvania operácií bolo použité rozšírenie </w:t>
      </w:r>
      <w:proofErr w:type="spellStart"/>
      <w:r w:rsidRPr="007325E5">
        <w:rPr>
          <w:rFonts w:ascii="Times New Roman" w:eastAsiaTheme="minorEastAsia" w:hAnsi="Times New Roman" w:cs="Times New Roman"/>
        </w:rPr>
        <w:t>MicroProfiler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pre Microsoft </w:t>
      </w:r>
      <w:proofErr w:type="spellStart"/>
      <w:r w:rsidRPr="007325E5">
        <w:rPr>
          <w:rFonts w:ascii="Times New Roman" w:eastAsiaTheme="minorEastAsia" w:hAnsi="Times New Roman" w:cs="Times New Roman"/>
        </w:rPr>
        <w:t>Visual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Studio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2019. Pre odmeranie veľkosti použitej pamäte bol použitý vstavaný </w:t>
      </w:r>
      <w:proofErr w:type="spellStart"/>
      <w:r w:rsidRPr="007325E5">
        <w:rPr>
          <w:rFonts w:ascii="Times New Roman" w:eastAsiaTheme="minorEastAsia" w:hAnsi="Times New Roman" w:cs="Times New Roman"/>
        </w:rPr>
        <w:t>memory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7325E5">
        <w:rPr>
          <w:rFonts w:ascii="Times New Roman" w:eastAsiaTheme="minorEastAsia" w:hAnsi="Times New Roman" w:cs="Times New Roman"/>
        </w:rPr>
        <w:t>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Nakoľko rozšírenie </w:t>
      </w:r>
      <w:proofErr w:type="spellStart"/>
      <w:r w:rsidRPr="007325E5">
        <w:rPr>
          <w:rFonts w:ascii="Times New Roman" w:eastAsiaTheme="minorEastAsia" w:hAnsi="Times New Roman" w:cs="Times New Roman"/>
        </w:rPr>
        <w:t>MicroProfiler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nedokázalo správne označiť všetky volania operácií v konečnej verzii programu, boli sme nútený aplikáciu skompilovať a spustiť ako </w:t>
      </w:r>
      <w:proofErr w:type="spellStart"/>
      <w:r w:rsidRPr="007325E5">
        <w:rPr>
          <w:rFonts w:ascii="Times New Roman" w:eastAsiaTheme="minorEastAsia" w:hAnsi="Times New Roman" w:cs="Times New Roman"/>
        </w:rPr>
        <w:t>inštrumentalizovanú</w:t>
      </w:r>
      <w:proofErr w:type="spellEnd"/>
      <w:r w:rsidR="00241D66" w:rsidRPr="007325E5">
        <w:rPr>
          <w:rFonts w:ascii="Times New Roman" w:eastAsiaTheme="minorEastAsia" w:hAnsi="Times New Roman" w:cs="Times New Roman"/>
        </w:rPr>
        <w:t xml:space="preserve"> aplikáciu</w:t>
      </w:r>
      <w:r w:rsidRPr="007325E5">
        <w:rPr>
          <w:rFonts w:ascii="Times New Roman" w:eastAsiaTheme="minorEastAsia" w:hAnsi="Times New Roman" w:cs="Times New Roman"/>
        </w:rPr>
        <w:t>, čo malo dopad na rýchlosti jednotlivých operácií.</w:t>
      </w:r>
    </w:p>
    <w:p w14:paraId="28FA88C4" w14:textId="542D5495" w:rsidR="00241D66" w:rsidRDefault="00241D66" w:rsidP="00973AA5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 w:rsidRPr="007325E5">
        <w:rPr>
          <w:noProof/>
        </w:rPr>
        <w:drawing>
          <wp:inline distT="0" distB="0" distL="0" distR="0" wp14:anchorId="6A12CA2B" wp14:editId="3DDEEE7B">
            <wp:extent cx="5562600" cy="1860291"/>
            <wp:effectExtent l="0" t="0" r="0" b="698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9784" cy="18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C68" w14:textId="557D0739" w:rsidR="00973AA5" w:rsidRPr="00B43C1E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1" w:name="_Toc70347384"/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20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Prostredie </w:t>
      </w:r>
      <w:proofErr w:type="spellStart"/>
      <w:r w:rsidRPr="00B43C1E">
        <w:rPr>
          <w:rFonts w:ascii="Times New Roman" w:hAnsi="Times New Roman" w:cs="Times New Roman"/>
          <w:i w:val="0"/>
          <w:iCs w:val="0"/>
          <w:sz w:val="24"/>
          <w:szCs w:val="24"/>
        </w:rPr>
        <w:t>MicroProfiler</w:t>
      </w:r>
      <w:bookmarkEnd w:id="51"/>
      <w:proofErr w:type="spellEnd"/>
    </w:p>
    <w:p w14:paraId="49A07003" w14:textId="77777777" w:rsidR="00973AA5" w:rsidRPr="008725F8" w:rsidRDefault="00973AA5" w:rsidP="00973AA5">
      <w:pPr>
        <w:spacing w:after="120" w:line="360" w:lineRule="auto"/>
        <w:ind w:right="0" w:firstLine="0"/>
        <w:rPr>
          <w:rFonts w:ascii="Times New Roman" w:eastAsiaTheme="minorEastAsia" w:hAnsi="Times New Roman" w:cs="Times New Roman"/>
        </w:rPr>
      </w:pPr>
    </w:p>
    <w:p w14:paraId="280390CC" w14:textId="573C0431" w:rsidR="00822D4E" w:rsidRDefault="00241D66" w:rsidP="00973AA5">
      <w:pPr>
        <w:spacing w:after="120" w:line="360" w:lineRule="auto"/>
        <w:ind w:right="0" w:firstLine="0"/>
        <w:jc w:val="center"/>
        <w:rPr>
          <w:rFonts w:ascii="Times New Roman" w:eastAsiaTheme="minorEastAsia" w:hAnsi="Times New Roman" w:cs="Times New Roman"/>
        </w:rPr>
      </w:pPr>
      <w:r w:rsidRPr="008203A0">
        <w:rPr>
          <w:noProof/>
        </w:rPr>
        <w:lastRenderedPageBreak/>
        <w:drawing>
          <wp:inline distT="0" distB="0" distL="0" distR="0" wp14:anchorId="0485BA57" wp14:editId="75979BD7">
            <wp:extent cx="5534025" cy="246295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24256"/>
                    <a:stretch/>
                  </pic:blipFill>
                  <pic:spPr bwMode="auto">
                    <a:xfrm>
                      <a:off x="0" y="0"/>
                      <a:ext cx="5551464" cy="247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B25B3" w14:textId="2D1A8BCE" w:rsidR="00973AA5" w:rsidRPr="00973AA5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2" w:name="_Toc70347385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21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Prostredie </w:t>
      </w:r>
      <w:proofErr w:type="spellStart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memory</w:t>
      </w:r>
      <w:proofErr w:type="spellEnd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profileru</w:t>
      </w:r>
      <w:bookmarkEnd w:id="52"/>
      <w:proofErr w:type="spellEnd"/>
    </w:p>
    <w:p w14:paraId="3E34FCF0" w14:textId="3BFF2E99" w:rsidR="0045393C" w:rsidRPr="002049D8" w:rsidRDefault="00C67273" w:rsidP="000678E1">
      <w:pPr>
        <w:pStyle w:val="Nadpis2"/>
        <w:spacing w:before="480" w:after="120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53" w:name="_Toc69988345"/>
      <w:r w:rsidRPr="002049D8">
        <w:rPr>
          <w:rFonts w:ascii="Times New Roman" w:hAnsi="Times New Roman" w:cs="Times New Roman"/>
          <w:sz w:val="28"/>
          <w:szCs w:val="28"/>
        </w:rPr>
        <w:t>Testov</w:t>
      </w:r>
      <w:r w:rsidR="000A3648" w:rsidRPr="002049D8">
        <w:rPr>
          <w:rFonts w:ascii="Times New Roman" w:hAnsi="Times New Roman" w:cs="Times New Roman"/>
          <w:sz w:val="28"/>
          <w:szCs w:val="28"/>
        </w:rPr>
        <w:t>acia</w:t>
      </w:r>
      <w:r w:rsidRPr="002049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877" w:rsidRPr="002049D8">
        <w:rPr>
          <w:rFonts w:ascii="Times New Roman" w:hAnsi="Times New Roman" w:cs="Times New Roman"/>
          <w:sz w:val="28"/>
          <w:szCs w:val="28"/>
        </w:rPr>
        <w:t>sad</w:t>
      </w:r>
      <w:r w:rsidR="00C541A6" w:rsidRPr="002049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049D8">
        <w:rPr>
          <w:rFonts w:ascii="Times New Roman" w:hAnsi="Times New Roman" w:cs="Times New Roman"/>
          <w:sz w:val="28"/>
          <w:szCs w:val="28"/>
        </w:rPr>
        <w:t xml:space="preserve"> 1</w:t>
      </w:r>
      <w:bookmarkEnd w:id="53"/>
    </w:p>
    <w:p w14:paraId="6854B28C" w14:textId="1C88F4CB" w:rsidR="00AA08C0" w:rsidRPr="007325E5" w:rsidRDefault="00C67273" w:rsidP="002049D8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 xml:space="preserve">Nad </w:t>
      </w:r>
      <w:r w:rsidR="0027247B" w:rsidRPr="007325E5">
        <w:rPr>
          <w:rFonts w:ascii="Times New Roman" w:eastAsiaTheme="minorEastAsia" w:hAnsi="Times New Roman" w:cs="Times New Roman"/>
        </w:rPr>
        <w:t>jednotlivými prioritnými frontami je spustený</w:t>
      </w:r>
      <w:r w:rsidR="004D7CC3" w:rsidRPr="007325E5">
        <w:rPr>
          <w:rFonts w:ascii="Times New Roman" w:eastAsiaTheme="minorEastAsia" w:hAnsi="Times New Roman" w:cs="Times New Roman"/>
        </w:rPr>
        <w:t xml:space="preserve"> n</w:t>
      </w:r>
      <w:r w:rsidR="0027247B" w:rsidRPr="007325E5">
        <w:rPr>
          <w:rFonts w:ascii="Times New Roman" w:eastAsiaTheme="minorEastAsia" w:hAnsi="Times New Roman" w:cs="Times New Roman"/>
        </w:rPr>
        <w:t xml:space="preserve"> </w:t>
      </w:r>
      <w:r w:rsidR="00814446" w:rsidRPr="007325E5">
        <w:rPr>
          <w:rFonts w:ascii="Times New Roman" w:eastAsiaTheme="minorEastAsia" w:hAnsi="Times New Roman" w:cs="Times New Roman"/>
        </w:rPr>
        <w:t>náhodných operácií</w:t>
      </w:r>
      <w:r w:rsidR="00AA08C0" w:rsidRPr="007325E5">
        <w:rPr>
          <w:rFonts w:ascii="Times New Roman" w:eastAsiaTheme="minorEastAsia" w:hAnsi="Times New Roman" w:cs="Times New Roman"/>
        </w:rPr>
        <w:t>.</w:t>
      </w:r>
      <w:r w:rsidR="004D7CC3" w:rsidRPr="007325E5">
        <w:rPr>
          <w:rFonts w:ascii="Times New Roman" w:eastAsiaTheme="minorEastAsia" w:hAnsi="Times New Roman" w:cs="Times New Roman"/>
        </w:rPr>
        <w:t xml:space="preserve"> Počet n je vybraný tak, aby bol počet operácií vlož a vyber minimum medzi scenármi A, B a C, D približne rovnaký.</w:t>
      </w:r>
      <w:r w:rsidR="00AA08C0" w:rsidRPr="007325E5">
        <w:rPr>
          <w:rFonts w:ascii="Times New Roman" w:eastAsiaTheme="minorEastAsia" w:hAnsi="Times New Roman" w:cs="Times New Roman"/>
        </w:rPr>
        <w:t xml:space="preserve"> Tento postup je zopakovaný 10 krát</w:t>
      </w:r>
      <w:r w:rsidR="00135783" w:rsidRPr="007325E5">
        <w:rPr>
          <w:rFonts w:ascii="Times New Roman" w:eastAsiaTheme="minorEastAsia" w:hAnsi="Times New Roman" w:cs="Times New Roman"/>
        </w:rPr>
        <w:t xml:space="preserve"> pre každý scenár</w:t>
      </w:r>
      <w:r w:rsidR="00AA08C0" w:rsidRPr="007325E5">
        <w:rPr>
          <w:rFonts w:ascii="Times New Roman" w:eastAsiaTheme="minorEastAsia" w:hAnsi="Times New Roman" w:cs="Times New Roman"/>
        </w:rPr>
        <w:t>.</w:t>
      </w:r>
    </w:p>
    <w:p w14:paraId="1313A7ED" w14:textId="2ED15666" w:rsidR="008203A0" w:rsidRPr="008203A0" w:rsidRDefault="008203A0" w:rsidP="008203A0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4" w:name="_Toc69988368"/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Tabuľka 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C43511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. Tabuľka sc</w:t>
      </w:r>
      <w:r w:rsidR="00C43511">
        <w:rPr>
          <w:rFonts w:ascii="Times New Roman" w:hAnsi="Times New Roman" w:cs="Times New Roman"/>
          <w:i w:val="0"/>
          <w:iCs w:val="0"/>
          <w:sz w:val="24"/>
          <w:szCs w:val="24"/>
        </w:rPr>
        <w:t>e</w:t>
      </w:r>
      <w:r w:rsidRPr="008203A0">
        <w:rPr>
          <w:rFonts w:ascii="Times New Roman" w:hAnsi="Times New Roman" w:cs="Times New Roman"/>
          <w:i w:val="0"/>
          <w:iCs w:val="0"/>
          <w:sz w:val="24"/>
          <w:szCs w:val="24"/>
        </w:rPr>
        <w:t>nárov testovacej sady 1</w:t>
      </w:r>
      <w:bookmarkEnd w:id="54"/>
    </w:p>
    <w:tbl>
      <w:tblPr>
        <w:tblStyle w:val="Mriekatabuky"/>
        <w:tblW w:w="4476" w:type="pct"/>
        <w:jc w:val="center"/>
        <w:tblLook w:val="04A0" w:firstRow="1" w:lastRow="0" w:firstColumn="1" w:lastColumn="0" w:noHBand="0" w:noVBand="1"/>
      </w:tblPr>
      <w:tblGrid>
        <w:gridCol w:w="1751"/>
        <w:gridCol w:w="1250"/>
        <w:gridCol w:w="1174"/>
        <w:gridCol w:w="1179"/>
        <w:gridCol w:w="1309"/>
        <w:gridCol w:w="1176"/>
      </w:tblGrid>
      <w:tr w:rsidR="00623152" w:rsidRPr="007325E5" w14:paraId="5D9B5969" w14:textId="1F05F1E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42A6E" w14:textId="7777777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FC7CAD" w14:textId="101FB5E6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47D3F7" w14:textId="169E9828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044BF" w14:textId="055E8C0D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FA98B1" w14:textId="532A2274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 D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DF0D4" w14:textId="463FF012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 xml:space="preserve">Scenár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E</w:t>
            </w:r>
          </w:p>
        </w:tc>
      </w:tr>
      <w:tr w:rsidR="00623152" w:rsidRPr="007325E5" w14:paraId="48A4F62D" w14:textId="7777777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1E015" w14:textId="79EE9F78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8725F8">
              <w:rPr>
                <w:rFonts w:ascii="Times New Roman" w:eastAsiaTheme="minorEastAsia" w:hAnsi="Times New Roman" w:cs="Times New Roman"/>
                <w:b/>
                <w:bCs/>
              </w:rPr>
              <w:t>Počet operácií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6E3B6E" w14:textId="09EB6F94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EAAE7A" w14:textId="4B65601E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1250000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3424B0" w14:textId="476F7DC1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1000000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F809C2" w14:textId="12788FD7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1666667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0276A" w14:textId="4CC86086" w:rsidR="00623152" w:rsidRPr="008725F8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1000000</w:t>
            </w:r>
          </w:p>
        </w:tc>
      </w:tr>
      <w:tr w:rsidR="00623152" w:rsidRPr="007325E5" w14:paraId="3FFDB35A" w14:textId="2B158D74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C1F134" w14:textId="614D2F0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Vlož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4F2C7C" w14:textId="281847DE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87%</w:t>
            </w:r>
          </w:p>
        </w:tc>
        <w:tc>
          <w:tcPr>
            <w:tcW w:w="749" w:type="pct"/>
            <w:tcBorders>
              <w:top w:val="single" w:sz="12" w:space="0" w:color="auto"/>
            </w:tcBorders>
            <w:vAlign w:val="center"/>
          </w:tcPr>
          <w:p w14:paraId="5A6A6DA8" w14:textId="4689D21C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70%</w:t>
            </w:r>
          </w:p>
        </w:tc>
        <w:tc>
          <w:tcPr>
            <w:tcW w:w="752" w:type="pct"/>
            <w:tcBorders>
              <w:top w:val="single" w:sz="12" w:space="0" w:color="auto"/>
            </w:tcBorders>
            <w:vAlign w:val="center"/>
          </w:tcPr>
          <w:p w14:paraId="0BCB69E7" w14:textId="0DF57052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67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835" w:type="pct"/>
            <w:tcBorders>
              <w:top w:val="single" w:sz="12" w:space="0" w:color="auto"/>
            </w:tcBorders>
            <w:vAlign w:val="center"/>
          </w:tcPr>
          <w:p w14:paraId="2980A45C" w14:textId="3632DA76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E076ED" w14:textId="11BDF231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623152" w:rsidRPr="007325E5" w14:paraId="78715FC5" w14:textId="7E94C1C5" w:rsidTr="008203A0">
        <w:trPr>
          <w:trHeight w:val="765"/>
          <w:jc w:val="center"/>
        </w:trPr>
        <w:tc>
          <w:tcPr>
            <w:tcW w:w="1117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D65E10" w14:textId="2C25D408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Vyber minimum</w:t>
            </w:r>
          </w:p>
        </w:tc>
        <w:tc>
          <w:tcPr>
            <w:tcW w:w="797" w:type="pct"/>
            <w:tcBorders>
              <w:left w:val="single" w:sz="12" w:space="0" w:color="auto"/>
            </w:tcBorders>
            <w:vAlign w:val="center"/>
          </w:tcPr>
          <w:p w14:paraId="74E34188" w14:textId="3E4DB3C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13%</w:t>
            </w:r>
          </w:p>
        </w:tc>
        <w:tc>
          <w:tcPr>
            <w:tcW w:w="749" w:type="pct"/>
            <w:vAlign w:val="center"/>
          </w:tcPr>
          <w:p w14:paraId="4D5607AD" w14:textId="45F6BD9F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10%</w:t>
            </w:r>
          </w:p>
        </w:tc>
        <w:tc>
          <w:tcPr>
            <w:tcW w:w="752" w:type="pct"/>
            <w:vAlign w:val="center"/>
          </w:tcPr>
          <w:p w14:paraId="45DAC5E4" w14:textId="755C23B3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33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835" w:type="pct"/>
            <w:vAlign w:val="center"/>
          </w:tcPr>
          <w:p w14:paraId="7B1FB80D" w14:textId="57F3B2EA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right w:val="single" w:sz="12" w:space="0" w:color="auto"/>
            </w:tcBorders>
            <w:vAlign w:val="center"/>
          </w:tcPr>
          <w:p w14:paraId="2BDAAC36" w14:textId="0EBFC1D7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623152" w:rsidRPr="007325E5" w14:paraId="4C389370" w14:textId="029AF645" w:rsidTr="008203A0">
        <w:trPr>
          <w:trHeight w:val="765"/>
          <w:jc w:val="center"/>
        </w:trPr>
        <w:tc>
          <w:tcPr>
            <w:tcW w:w="111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30A7D" w14:textId="63B22EB3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Zmeň prioritu</w:t>
            </w:r>
          </w:p>
        </w:tc>
        <w:tc>
          <w:tcPr>
            <w:tcW w:w="797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61F0D" w14:textId="17C75021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0%</w:t>
            </w:r>
          </w:p>
        </w:tc>
        <w:tc>
          <w:tcPr>
            <w:tcW w:w="749" w:type="pct"/>
            <w:tcBorders>
              <w:bottom w:val="single" w:sz="12" w:space="0" w:color="auto"/>
            </w:tcBorders>
            <w:vAlign w:val="center"/>
          </w:tcPr>
          <w:p w14:paraId="30F1EDB2" w14:textId="5459CD4A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20%</w:t>
            </w:r>
          </w:p>
        </w:tc>
        <w:tc>
          <w:tcPr>
            <w:tcW w:w="752" w:type="pct"/>
            <w:tcBorders>
              <w:bottom w:val="single" w:sz="12" w:space="0" w:color="auto"/>
            </w:tcBorders>
            <w:vAlign w:val="center"/>
          </w:tcPr>
          <w:p w14:paraId="797DC31C" w14:textId="2E8F3569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0%</w:t>
            </w:r>
          </w:p>
        </w:tc>
        <w:tc>
          <w:tcPr>
            <w:tcW w:w="835" w:type="pct"/>
            <w:tcBorders>
              <w:bottom w:val="single" w:sz="12" w:space="0" w:color="auto"/>
            </w:tcBorders>
            <w:vAlign w:val="center"/>
          </w:tcPr>
          <w:p w14:paraId="0C1B62F2" w14:textId="3B2390E0" w:rsidR="00623152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  <w:tc>
          <w:tcPr>
            <w:tcW w:w="750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DE66F84" w14:textId="6054AC8E" w:rsidR="00623152" w:rsidRPr="007325E5" w:rsidRDefault="00623152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  <w:r w:rsidRPr="007325E5">
              <w:rPr>
                <w:rFonts w:ascii="Times New Roman" w:eastAsiaTheme="minorEastAsia" w:hAnsi="Times New Roman" w:cs="Times New Roman"/>
              </w:rPr>
              <w:t>%</w:t>
            </w:r>
          </w:p>
        </w:tc>
      </w:tr>
      <w:tr w:rsidR="00E84116" w14:paraId="22771D56" w14:textId="77777777" w:rsidTr="008203A0">
        <w:trPr>
          <w:trHeight w:val="765"/>
          <w:jc w:val="center"/>
        </w:trPr>
        <w:tc>
          <w:tcPr>
            <w:tcW w:w="11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4D45D" w14:textId="7A55B98F" w:rsidR="00E84116" w:rsidRPr="008725F8" w:rsidRDefault="00F33BF6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Očakávané početnosti</w:t>
            </w:r>
          </w:p>
        </w:tc>
        <w:tc>
          <w:tcPr>
            <w:tcW w:w="7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53D245" w14:textId="65B1E907" w:rsidR="00E84116" w:rsidRPr="007325E5" w:rsidRDefault="0056150E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740000</w:t>
            </w:r>
          </w:p>
        </w:tc>
        <w:tc>
          <w:tcPr>
            <w:tcW w:w="749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67CC7" w14:textId="69C466CD" w:rsidR="00E84116" w:rsidRPr="007325E5" w:rsidRDefault="0056150E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750000</w:t>
            </w:r>
          </w:p>
        </w:tc>
        <w:tc>
          <w:tcPr>
            <w:tcW w:w="75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DDC4B9" w14:textId="31571E67" w:rsidR="00E84116" w:rsidRPr="007325E5" w:rsidRDefault="00C060D1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340000</w:t>
            </w:r>
          </w:p>
        </w:tc>
        <w:tc>
          <w:tcPr>
            <w:tcW w:w="83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D0AC4D" w14:textId="71FE3774" w:rsidR="00E84116" w:rsidRDefault="00F71AE7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320000</w:t>
            </w:r>
          </w:p>
        </w:tc>
        <w:tc>
          <w:tcPr>
            <w:tcW w:w="75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6EB734" w14:textId="2C05862A" w:rsidR="00E84116" w:rsidRDefault="00F71AE7" w:rsidP="008203A0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100000</w:t>
            </w:r>
          </w:p>
        </w:tc>
      </w:tr>
    </w:tbl>
    <w:p w14:paraId="05474048" w14:textId="14115A88" w:rsidR="00B86C71" w:rsidRPr="007225C0" w:rsidRDefault="000678E1" w:rsidP="007225C0">
      <w:pPr>
        <w:spacing w:after="160" w:line="259" w:lineRule="auto"/>
        <w:ind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8E8CC" w14:textId="4C334C21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5" w:name="_Toc69988369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Tabuľka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Tabuľka pamäťovej </w:t>
      </w:r>
      <w:proofErr w:type="spellStart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naročností</w:t>
      </w:r>
      <w:bookmarkEnd w:id="55"/>
      <w:proofErr w:type="spellEnd"/>
    </w:p>
    <w:tbl>
      <w:tblPr>
        <w:tblStyle w:val="Mriekatabuky"/>
        <w:tblW w:w="4524" w:type="pct"/>
        <w:jc w:val="center"/>
        <w:tblLook w:val="04A0" w:firstRow="1" w:lastRow="0" w:firstColumn="1" w:lastColumn="0" w:noHBand="0" w:noVBand="1"/>
      </w:tblPr>
      <w:tblGrid>
        <w:gridCol w:w="1580"/>
        <w:gridCol w:w="1260"/>
        <w:gridCol w:w="1681"/>
        <w:gridCol w:w="1702"/>
        <w:gridCol w:w="1700"/>
      </w:tblGrid>
      <w:tr w:rsidR="00F82A5B" w:rsidRPr="007325E5" w14:paraId="32582FA6" w14:textId="77777777" w:rsidTr="007225C0">
        <w:trPr>
          <w:trHeight w:val="765"/>
          <w:jc w:val="center"/>
        </w:trPr>
        <w:tc>
          <w:tcPr>
            <w:tcW w:w="9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7F81F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679C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Štruktúra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BBA4AE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Scenáre A, B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A9A70A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Scenáre C, D</w:t>
            </w:r>
          </w:p>
        </w:tc>
        <w:tc>
          <w:tcPr>
            <w:tcW w:w="107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9FFD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 xml:space="preserve">Scenár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E</w:t>
            </w:r>
          </w:p>
        </w:tc>
      </w:tr>
      <w:tr w:rsidR="00F82A5B" w:rsidRPr="007325E5" w14:paraId="38A0A181" w14:textId="77777777" w:rsidTr="007225C0">
        <w:trPr>
          <w:trHeight w:val="765"/>
          <w:jc w:val="center"/>
        </w:trPr>
        <w:tc>
          <w:tcPr>
            <w:tcW w:w="99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8BFA7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Počet prvkov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4D6D6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F6A7BC2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740</w:t>
            </w:r>
            <w:r>
              <w:rPr>
                <w:rFonts w:ascii="Times New Roman" w:eastAsiaTheme="minorEastAsia" w:hAnsi="Times New Roman" w:cs="Times New Roman"/>
              </w:rPr>
              <w:t>806</w:t>
            </w:r>
          </w:p>
        </w:tc>
        <w:tc>
          <w:tcPr>
            <w:tcW w:w="107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31A809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334008</w:t>
            </w:r>
          </w:p>
        </w:tc>
        <w:tc>
          <w:tcPr>
            <w:tcW w:w="107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C3124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100159</w:t>
            </w:r>
          </w:p>
        </w:tc>
      </w:tr>
      <w:tr w:rsidR="00F82A5B" w:rsidRPr="007325E5" w14:paraId="52B4D2A4" w14:textId="77777777" w:rsidTr="007225C0">
        <w:trPr>
          <w:trHeight w:val="765"/>
          <w:jc w:val="center"/>
        </w:trPr>
        <w:tc>
          <w:tcPr>
            <w:tcW w:w="997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0B3CC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Pamäťová náročnosť</w:t>
            </w:r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kB</w:t>
            </w:r>
            <w:proofErr w:type="spellEnd"/>
            <w:r w:rsidRPr="007325E5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9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E5C18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BH</w:t>
            </w:r>
          </w:p>
          <w:p w14:paraId="127FED66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BNVP</w:t>
            </w:r>
          </w:p>
          <w:p w14:paraId="50C30C0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BNJP</w:t>
            </w:r>
          </w:p>
          <w:p w14:paraId="65B0C480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FH</w:t>
            </w:r>
          </w:p>
          <w:p w14:paraId="496F548A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PHVP</w:t>
            </w:r>
          </w:p>
          <w:p w14:paraId="4F0B1D8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PHDP</w:t>
            </w:r>
          </w:p>
          <w:p w14:paraId="7877C2D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106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57B92CB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32</w:t>
            </w:r>
            <w:r>
              <w:rPr>
                <w:rFonts w:ascii="Times New Roman" w:eastAsiaTheme="minorEastAsia" w:hAnsi="Times New Roman" w:cs="Times New Roman"/>
              </w:rPr>
              <w:t>104.7</w:t>
            </w:r>
          </w:p>
          <w:p w14:paraId="10BB4EF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  <w:p w14:paraId="7CD20032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  <w:p w14:paraId="1F5E7886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533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 w:rsidRPr="007325E5">
              <w:rPr>
                <w:rFonts w:ascii="Times New Roman" w:eastAsiaTheme="minorEastAsia" w:hAnsi="Times New Roman" w:cs="Times New Roman"/>
              </w:rPr>
              <w:t>8</w:t>
            </w:r>
          </w:p>
          <w:p w14:paraId="064277F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355</w:t>
            </w:r>
            <w:r>
              <w:rPr>
                <w:rFonts w:ascii="Times New Roman" w:eastAsiaTheme="minorEastAsia" w:hAnsi="Times New Roman" w:cs="Times New Roman"/>
              </w:rPr>
              <w:t>58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  <w:p w14:paraId="3F01C71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355</w:t>
            </w:r>
            <w:r>
              <w:rPr>
                <w:rFonts w:ascii="Times New Roman" w:eastAsiaTheme="minorEastAsia" w:hAnsi="Times New Roman" w:cs="Times New Roman"/>
              </w:rPr>
              <w:t>58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  <w:p w14:paraId="423F1D8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7325E5">
              <w:rPr>
                <w:rFonts w:ascii="Times New Roman" w:eastAsiaTheme="minorEastAsia" w:hAnsi="Times New Roman" w:cs="Times New Roman"/>
              </w:rPr>
              <w:t>414</w:t>
            </w:r>
            <w:r>
              <w:rPr>
                <w:rFonts w:ascii="Times New Roman" w:eastAsiaTheme="minorEastAsia" w:hAnsi="Times New Roman" w:cs="Times New Roman"/>
              </w:rPr>
              <w:t>85</w:t>
            </w:r>
            <w:r w:rsidRPr="007325E5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4" w:type="pct"/>
            <w:tcBorders>
              <w:bottom w:val="single" w:sz="12" w:space="0" w:color="auto"/>
            </w:tcBorders>
            <w:vAlign w:val="center"/>
          </w:tcPr>
          <w:p w14:paraId="0A5BFCD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19087.2</w:t>
            </w:r>
          </w:p>
          <w:p w14:paraId="06006EB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  <w:p w14:paraId="59A37648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  <w:p w14:paraId="6EFD9D44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24048.5</w:t>
            </w:r>
          </w:p>
          <w:p w14:paraId="1287363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16032.3</w:t>
            </w:r>
          </w:p>
          <w:p w14:paraId="68387170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16032.3</w:t>
            </w:r>
          </w:p>
          <w:p w14:paraId="5864C72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18704.4</w:t>
            </w:r>
          </w:p>
        </w:tc>
        <w:tc>
          <w:tcPr>
            <w:tcW w:w="107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3816FB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11604</w:t>
            </w:r>
          </w:p>
          <w:p w14:paraId="5BD6546D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  <w:p w14:paraId="4871D11C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  <w:p w14:paraId="516FEE25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7211.4</w:t>
            </w:r>
          </w:p>
          <w:p w14:paraId="4E0FEC83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4807.6</w:t>
            </w:r>
          </w:p>
          <w:p w14:paraId="53F14D15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4807.6</w:t>
            </w:r>
          </w:p>
          <w:p w14:paraId="6B270341" w14:textId="77777777" w:rsidR="00F82A5B" w:rsidRPr="007325E5" w:rsidRDefault="00F82A5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5608.9</w:t>
            </w:r>
          </w:p>
        </w:tc>
      </w:tr>
    </w:tbl>
    <w:p w14:paraId="718799C6" w14:textId="587DFAF1" w:rsidR="003A187C" w:rsidRDefault="003A187C" w:rsidP="00973AA5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Všetky</w:t>
      </w:r>
      <w:r w:rsidR="000632B2">
        <w:rPr>
          <w:rFonts w:ascii="Times New Roman" w:hAnsi="Times New Roman" w:cs="Times New Roman"/>
        </w:rPr>
        <w:t xml:space="preserve"> prvky v</w:t>
      </w:r>
      <w:r>
        <w:rPr>
          <w:rFonts w:ascii="Times New Roman" w:hAnsi="Times New Roman" w:cs="Times New Roman"/>
        </w:rPr>
        <w:t xml:space="preserve"> </w:t>
      </w:r>
      <w:r w:rsidR="004C459A">
        <w:rPr>
          <w:rFonts w:ascii="Times New Roman" w:hAnsi="Times New Roman" w:cs="Times New Roman"/>
        </w:rPr>
        <w:t>hald</w:t>
      </w:r>
      <w:r w:rsidR="000632B2">
        <w:rPr>
          <w:rFonts w:ascii="Times New Roman" w:hAnsi="Times New Roman" w:cs="Times New Roman"/>
        </w:rPr>
        <w:t>ách</w:t>
      </w:r>
      <w:r w:rsidR="004C459A">
        <w:rPr>
          <w:rFonts w:ascii="Times New Roman" w:hAnsi="Times New Roman" w:cs="Times New Roman"/>
        </w:rPr>
        <w:t xml:space="preserve"> </w:t>
      </w:r>
      <w:r w:rsidR="000632B2">
        <w:rPr>
          <w:rFonts w:ascii="Times New Roman" w:hAnsi="Times New Roman" w:cs="Times New Roman"/>
        </w:rPr>
        <w:t>založených</w:t>
      </w:r>
      <w:r w:rsidR="004C459A">
        <w:rPr>
          <w:rFonts w:ascii="Times New Roman" w:hAnsi="Times New Roman" w:cs="Times New Roman"/>
        </w:rPr>
        <w:t xml:space="preserve"> na binomickej halde potrebujú minimálne </w:t>
      </w:r>
      <w:r w:rsidR="000632B2">
        <w:rPr>
          <w:rFonts w:ascii="Times New Roman" w:hAnsi="Times New Roman" w:cs="Times New Roman"/>
        </w:rPr>
        <w:t xml:space="preserve">tri referencie na </w:t>
      </w:r>
      <w:r w:rsidR="00F36489">
        <w:rPr>
          <w:rFonts w:ascii="Times New Roman" w:hAnsi="Times New Roman" w:cs="Times New Roman"/>
        </w:rPr>
        <w:t>ostatné prvky a</w:t>
      </w:r>
      <w:r w:rsidR="0039052F">
        <w:rPr>
          <w:rFonts w:ascii="Times New Roman" w:hAnsi="Times New Roman" w:cs="Times New Roman"/>
        </w:rPr>
        <w:t xml:space="preserve"> musia poznať svoj stupeň. </w:t>
      </w:r>
      <w:r w:rsidR="007420D5">
        <w:rPr>
          <w:rFonts w:ascii="Times New Roman" w:hAnsi="Times New Roman" w:cs="Times New Roman"/>
        </w:rPr>
        <w:t>P</w:t>
      </w:r>
      <w:r w:rsidR="0079053D">
        <w:rPr>
          <w:rFonts w:ascii="Times New Roman" w:hAnsi="Times New Roman" w:cs="Times New Roman"/>
        </w:rPr>
        <w:t xml:space="preserve">amäťovo najnáročnejšia je </w:t>
      </w:r>
      <w:proofErr w:type="spellStart"/>
      <w:r w:rsidR="007420D5">
        <w:rPr>
          <w:rFonts w:ascii="Times New Roman" w:hAnsi="Times New Roman" w:cs="Times New Roman"/>
        </w:rPr>
        <w:t>F</w:t>
      </w:r>
      <w:r w:rsidR="0079053D">
        <w:rPr>
          <w:rFonts w:ascii="Times New Roman" w:hAnsi="Times New Roman" w:cs="Times New Roman"/>
        </w:rPr>
        <w:t>ibonacciho</w:t>
      </w:r>
      <w:proofErr w:type="spellEnd"/>
      <w:r w:rsidR="0079053D">
        <w:rPr>
          <w:rFonts w:ascii="Times New Roman" w:hAnsi="Times New Roman" w:cs="Times New Roman"/>
        </w:rPr>
        <w:t xml:space="preserve"> halda. To je spôsobené tým, že</w:t>
      </w:r>
      <w:r w:rsidR="00FA6C25">
        <w:rPr>
          <w:rFonts w:ascii="Times New Roman" w:hAnsi="Times New Roman" w:cs="Times New Roman"/>
        </w:rPr>
        <w:t xml:space="preserve"> každý prvok</w:t>
      </w:r>
      <w:r w:rsidR="005410E7">
        <w:rPr>
          <w:rFonts w:ascii="Times New Roman" w:hAnsi="Times New Roman" w:cs="Times New Roman"/>
        </w:rPr>
        <w:t xml:space="preserve"> v</w:t>
      </w:r>
      <w:r w:rsidR="00676E48">
        <w:rPr>
          <w:rFonts w:ascii="Times New Roman" w:hAnsi="Times New Roman" w:cs="Times New Roman"/>
        </w:rPr>
        <w:t> </w:t>
      </w:r>
      <w:r w:rsidR="005410E7">
        <w:rPr>
          <w:rFonts w:ascii="Times New Roman" w:hAnsi="Times New Roman" w:cs="Times New Roman"/>
        </w:rPr>
        <w:t>halde</w:t>
      </w:r>
      <w:r w:rsidR="00676E48">
        <w:rPr>
          <w:rFonts w:ascii="Times New Roman" w:hAnsi="Times New Roman" w:cs="Times New Roman"/>
        </w:rPr>
        <w:t xml:space="preserve"> </w:t>
      </w:r>
      <w:r w:rsidR="0079053D">
        <w:rPr>
          <w:rFonts w:ascii="Times New Roman" w:hAnsi="Times New Roman" w:cs="Times New Roman"/>
        </w:rPr>
        <w:t>si musí</w:t>
      </w:r>
      <w:r w:rsidR="0039052F">
        <w:rPr>
          <w:rFonts w:ascii="Times New Roman" w:hAnsi="Times New Roman" w:cs="Times New Roman"/>
        </w:rPr>
        <w:t xml:space="preserve"> </w:t>
      </w:r>
      <w:r w:rsidR="005410E7">
        <w:rPr>
          <w:rFonts w:ascii="Times New Roman" w:hAnsi="Times New Roman" w:cs="Times New Roman"/>
        </w:rPr>
        <w:t>ešte navyše</w:t>
      </w:r>
      <w:r w:rsidR="0079053D">
        <w:rPr>
          <w:rFonts w:ascii="Times New Roman" w:hAnsi="Times New Roman" w:cs="Times New Roman"/>
        </w:rPr>
        <w:t xml:space="preserve"> pam</w:t>
      </w:r>
      <w:r w:rsidR="00451D4C">
        <w:rPr>
          <w:rFonts w:ascii="Times New Roman" w:hAnsi="Times New Roman" w:cs="Times New Roman"/>
        </w:rPr>
        <w:t>ätať referenciu na svojho predka a</w:t>
      </w:r>
      <w:r w:rsidR="00FA6C25">
        <w:rPr>
          <w:rFonts w:ascii="Times New Roman" w:hAnsi="Times New Roman" w:cs="Times New Roman"/>
        </w:rPr>
        <w:t xml:space="preserve"> informáciu o tom či už mal niekedy </w:t>
      </w:r>
      <w:r w:rsidR="0048431F">
        <w:rPr>
          <w:rFonts w:ascii="Times New Roman" w:hAnsi="Times New Roman" w:cs="Times New Roman"/>
        </w:rPr>
        <w:t>odstráneného</w:t>
      </w:r>
      <w:r w:rsidR="00FA6C25">
        <w:rPr>
          <w:rFonts w:ascii="Times New Roman" w:hAnsi="Times New Roman" w:cs="Times New Roman"/>
        </w:rPr>
        <w:t xml:space="preserve"> </w:t>
      </w:r>
      <w:r w:rsidR="0048431F">
        <w:rPr>
          <w:rFonts w:ascii="Times New Roman" w:hAnsi="Times New Roman" w:cs="Times New Roman"/>
        </w:rPr>
        <w:t>potomka.</w:t>
      </w:r>
      <w:r w:rsidR="00E45EF9">
        <w:rPr>
          <w:rFonts w:ascii="Times New Roman" w:hAnsi="Times New Roman" w:cs="Times New Roman"/>
        </w:rPr>
        <w:t xml:space="preserve"> </w:t>
      </w:r>
      <w:r w:rsidR="007223AE">
        <w:rPr>
          <w:rFonts w:ascii="Times New Roman" w:hAnsi="Times New Roman" w:cs="Times New Roman"/>
        </w:rPr>
        <w:t>Pamäťovo najúspornejši</w:t>
      </w:r>
      <w:r w:rsidR="00932768">
        <w:rPr>
          <w:rFonts w:ascii="Times New Roman" w:hAnsi="Times New Roman" w:cs="Times New Roman"/>
        </w:rPr>
        <w:t>e</w:t>
      </w:r>
      <w:r w:rsidR="007223AE">
        <w:rPr>
          <w:rFonts w:ascii="Times New Roman" w:hAnsi="Times New Roman" w:cs="Times New Roman"/>
        </w:rPr>
        <w:t xml:space="preserve"> </w:t>
      </w:r>
      <w:r w:rsidR="00932768">
        <w:rPr>
          <w:rFonts w:ascii="Times New Roman" w:hAnsi="Times New Roman" w:cs="Times New Roman"/>
        </w:rPr>
        <w:t>sú</w:t>
      </w:r>
      <w:r w:rsidR="007223AE">
        <w:rPr>
          <w:rFonts w:ascii="Times New Roman" w:hAnsi="Times New Roman" w:cs="Times New Roman"/>
        </w:rPr>
        <w:t xml:space="preserve"> </w:t>
      </w:r>
      <w:r w:rsidR="00932768">
        <w:rPr>
          <w:rFonts w:ascii="Times New Roman" w:hAnsi="Times New Roman" w:cs="Times New Roman"/>
        </w:rPr>
        <w:t>párovacia a binárna halda.</w:t>
      </w:r>
      <w:r w:rsidR="005410E7">
        <w:rPr>
          <w:rFonts w:ascii="Times New Roman" w:hAnsi="Times New Roman" w:cs="Times New Roman"/>
        </w:rPr>
        <w:t xml:space="preserve"> </w:t>
      </w:r>
      <w:r w:rsidR="00384BAF">
        <w:rPr>
          <w:rFonts w:ascii="Times New Roman" w:hAnsi="Times New Roman" w:cs="Times New Roman"/>
        </w:rPr>
        <w:t>Párovacia halda nepoužíva stupne prvkov, preto jej postačujú</w:t>
      </w:r>
      <w:r w:rsidR="005410E7">
        <w:rPr>
          <w:rFonts w:ascii="Times New Roman" w:hAnsi="Times New Roman" w:cs="Times New Roman"/>
        </w:rPr>
        <w:t xml:space="preserve"> len</w:t>
      </w:r>
      <w:r w:rsidR="00384BAF">
        <w:rPr>
          <w:rFonts w:ascii="Times New Roman" w:hAnsi="Times New Roman" w:cs="Times New Roman"/>
        </w:rPr>
        <w:t xml:space="preserve"> </w:t>
      </w:r>
      <w:r w:rsidR="001F3165">
        <w:rPr>
          <w:rFonts w:ascii="Times New Roman" w:hAnsi="Times New Roman" w:cs="Times New Roman"/>
        </w:rPr>
        <w:t xml:space="preserve">tri referencie pre </w:t>
      </w:r>
      <w:r w:rsidR="005410E7">
        <w:rPr>
          <w:rFonts w:ascii="Times New Roman" w:hAnsi="Times New Roman" w:cs="Times New Roman"/>
        </w:rPr>
        <w:t>prvky</w:t>
      </w:r>
      <w:r w:rsidR="001F3165">
        <w:rPr>
          <w:rFonts w:ascii="Times New Roman" w:hAnsi="Times New Roman" w:cs="Times New Roman"/>
        </w:rPr>
        <w:t>. Binárna halda</w:t>
      </w:r>
      <w:r>
        <w:rPr>
          <w:rFonts w:ascii="Times New Roman" w:hAnsi="Times New Roman" w:cs="Times New Roman"/>
        </w:rPr>
        <w:t xml:space="preserve"> využíva </w:t>
      </w:r>
      <w:r w:rsidR="00B02645">
        <w:rPr>
          <w:rFonts w:ascii="Times New Roman" w:hAnsi="Times New Roman" w:cs="Times New Roman"/>
        </w:rPr>
        <w:t xml:space="preserve">pri našej implementácií </w:t>
      </w:r>
      <w:r w:rsidR="00394B57">
        <w:rPr>
          <w:rFonts w:ascii="Times New Roman" w:hAnsi="Times New Roman" w:cs="Times New Roman"/>
        </w:rPr>
        <w:t>implicitný zoznam prvkov</w:t>
      </w:r>
      <w:r w:rsidR="008D5201">
        <w:rPr>
          <w:rFonts w:ascii="Times New Roman" w:hAnsi="Times New Roman" w:cs="Times New Roman"/>
        </w:rPr>
        <w:t xml:space="preserve">, kde každý prvok </w:t>
      </w:r>
      <w:r w:rsidR="004D5D78">
        <w:rPr>
          <w:rFonts w:ascii="Times New Roman" w:hAnsi="Times New Roman" w:cs="Times New Roman"/>
        </w:rPr>
        <w:t>obsahuje navyše index</w:t>
      </w:r>
      <w:r w:rsidR="000912C3">
        <w:rPr>
          <w:rFonts w:ascii="Times New Roman" w:hAnsi="Times New Roman" w:cs="Times New Roman"/>
        </w:rPr>
        <w:t xml:space="preserve">. </w:t>
      </w:r>
    </w:p>
    <w:p w14:paraId="05CCFD0B" w14:textId="77777777" w:rsidR="00CA6296" w:rsidRDefault="00781793" w:rsidP="00973AA5">
      <w:pPr>
        <w:spacing w:after="120" w:line="360" w:lineRule="auto"/>
        <w:ind w:right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5DEDF3" wp14:editId="4FA33C59">
            <wp:extent cx="5534025" cy="97662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51109" cy="9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E29" w14:textId="55FCD405" w:rsidR="00973AA5" w:rsidRPr="00973AA5" w:rsidRDefault="00973AA5" w:rsidP="00973AA5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6" w:name="_Toc70347386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Obr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C839C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Obrázok \* ARABIC </w:instrTex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4A4478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22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Vývin binárnej haldy v pamäti pre scenár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A</w:t>
      </w:r>
      <w:bookmarkEnd w:id="56"/>
    </w:p>
    <w:p w14:paraId="6B9787ED" w14:textId="1F0ED815" w:rsidR="00082389" w:rsidRPr="007325E5" w:rsidRDefault="009F54AD" w:rsidP="007225C0">
      <w:pPr>
        <w:spacing w:after="120" w:line="360" w:lineRule="auto"/>
        <w:ind w:righ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Použitie implicitného poľa ale znamená, že je potrebné alokovať väčšiu časť  pamäte dopredu. To je znázorn</w:t>
      </w:r>
      <w:r w:rsidR="00145BD6">
        <w:rPr>
          <w:rFonts w:ascii="Times New Roman" w:hAnsi="Times New Roman" w:cs="Times New Roman"/>
        </w:rPr>
        <w:t>ené skokmi v alokovanej pamäte na predchádzajúcom obrázku.</w:t>
      </w:r>
      <w:r w:rsidR="00082389" w:rsidRPr="007325E5">
        <w:rPr>
          <w:rFonts w:ascii="Times New Roman" w:hAnsi="Times New Roman" w:cs="Times New Roman"/>
        </w:rPr>
        <w:br w:type="page"/>
      </w:r>
    </w:p>
    <w:p w14:paraId="1A029651" w14:textId="36F44DBB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57" w:name="_Toc69988370"/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Tabuľka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Tabuľka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C43511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Tabuľka priemerných časov pre vykonanie operácie</w:t>
      </w:r>
      <w:bookmarkEnd w:id="57"/>
    </w:p>
    <w:tbl>
      <w:tblPr>
        <w:tblStyle w:val="Mriekatabuky"/>
        <w:tblW w:w="4929" w:type="pct"/>
        <w:jc w:val="center"/>
        <w:tblLook w:val="04A0" w:firstRow="1" w:lastRow="0" w:firstColumn="1" w:lastColumn="0" w:noHBand="0" w:noVBand="1"/>
      </w:tblPr>
      <w:tblGrid>
        <w:gridCol w:w="1784"/>
        <w:gridCol w:w="1259"/>
        <w:gridCol w:w="1057"/>
        <w:gridCol w:w="1133"/>
        <w:gridCol w:w="1133"/>
        <w:gridCol w:w="1133"/>
        <w:gridCol w:w="1134"/>
      </w:tblGrid>
      <w:tr w:rsidR="00AF42F0" w:rsidRPr="00C43511" w14:paraId="761B6792" w14:textId="77777777" w:rsidTr="00AF42F0">
        <w:trPr>
          <w:trHeight w:val="765"/>
          <w:jc w:val="center"/>
        </w:trPr>
        <w:tc>
          <w:tcPr>
            <w:tcW w:w="10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2E744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1F10B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Štruktúra</w:t>
            </w:r>
          </w:p>
        </w:tc>
        <w:tc>
          <w:tcPr>
            <w:tcW w:w="61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D223A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A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AFE88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B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78A23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C</w:t>
            </w:r>
          </w:p>
        </w:tc>
        <w:tc>
          <w:tcPr>
            <w:tcW w:w="65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F30426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D</w:t>
            </w:r>
          </w:p>
        </w:tc>
        <w:tc>
          <w:tcPr>
            <w:tcW w:w="657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2F13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Scenár E</w:t>
            </w:r>
          </w:p>
        </w:tc>
      </w:tr>
      <w:tr w:rsidR="00AF42F0" w:rsidRPr="00C43511" w14:paraId="2E088AD8" w14:textId="77777777" w:rsidTr="00AF42F0">
        <w:trPr>
          <w:trHeight w:val="765"/>
          <w:jc w:val="center"/>
        </w:trPr>
        <w:tc>
          <w:tcPr>
            <w:tcW w:w="103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61418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vlož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1BAAB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2A70093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271D5BF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2C5DF14B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2AFE869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017D249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38F2A73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063024" w14:textId="335214B1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234</w:t>
            </w:r>
          </w:p>
          <w:p w14:paraId="1871B2BE" w14:textId="77675F57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479</w:t>
            </w:r>
          </w:p>
          <w:p w14:paraId="5CE2D872" w14:textId="361862E9" w:rsidR="006A4C4C" w:rsidRPr="00C43511" w:rsidRDefault="0060058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504</w:t>
            </w:r>
          </w:p>
          <w:p w14:paraId="05967AD0" w14:textId="61523FB1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86,5</w:t>
            </w:r>
          </w:p>
          <w:p w14:paraId="78F23887" w14:textId="365A23E0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87</w:t>
            </w:r>
          </w:p>
          <w:p w14:paraId="7F6F915E" w14:textId="2E1EA80D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89,1</w:t>
            </w:r>
          </w:p>
          <w:p w14:paraId="7628CCF0" w14:textId="441DD711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73,1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164B14E4" w14:textId="14CD8291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241</w:t>
            </w:r>
          </w:p>
          <w:p w14:paraId="596D327D" w14:textId="11D97ADC" w:rsidR="006A4C4C" w:rsidRPr="00C43511" w:rsidRDefault="00A715F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499</w:t>
            </w:r>
          </w:p>
          <w:p w14:paraId="4D36C013" w14:textId="0DDF316D" w:rsidR="006A4C4C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557</w:t>
            </w:r>
          </w:p>
          <w:p w14:paraId="48736A80" w14:textId="2921CDFD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97,7</w:t>
            </w:r>
          </w:p>
          <w:p w14:paraId="0EC982ED" w14:textId="0028A936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91,3</w:t>
            </w:r>
          </w:p>
          <w:p w14:paraId="63B06A14" w14:textId="6EC760C9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97,6</w:t>
            </w:r>
          </w:p>
          <w:p w14:paraId="01E27303" w14:textId="3AD43527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74,3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6762E339" w14:textId="1DD32B6A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293</w:t>
            </w:r>
          </w:p>
          <w:p w14:paraId="57B3F732" w14:textId="7788B134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461</w:t>
            </w:r>
          </w:p>
          <w:p w14:paraId="2E1F22D0" w14:textId="036937C8" w:rsidR="006A4C4C" w:rsidRPr="00C43511" w:rsidRDefault="0010027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483</w:t>
            </w:r>
          </w:p>
          <w:p w14:paraId="7B8763BE" w14:textId="332CEC50" w:rsidR="006A4C4C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81,8</w:t>
            </w:r>
          </w:p>
          <w:p w14:paraId="140A7C98" w14:textId="725BE6B0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85,8</w:t>
            </w:r>
          </w:p>
          <w:p w14:paraId="715A7D67" w14:textId="425CBF7E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89,1</w:t>
            </w:r>
          </w:p>
          <w:p w14:paraId="3789BC60" w14:textId="03CCFF6B" w:rsidR="0063397C" w:rsidRPr="00C43511" w:rsidRDefault="00B538DB" w:rsidP="0063397C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66,9</w:t>
            </w:r>
          </w:p>
        </w:tc>
        <w:tc>
          <w:tcPr>
            <w:tcW w:w="656" w:type="pct"/>
            <w:tcBorders>
              <w:top w:val="single" w:sz="12" w:space="0" w:color="auto"/>
            </w:tcBorders>
            <w:vAlign w:val="center"/>
          </w:tcPr>
          <w:p w14:paraId="3A0C6E57" w14:textId="744A24E6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286</w:t>
            </w:r>
          </w:p>
          <w:p w14:paraId="09F1D3AE" w14:textId="06547531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513</w:t>
            </w:r>
          </w:p>
          <w:p w14:paraId="1D52660C" w14:textId="72502003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653</w:t>
            </w:r>
          </w:p>
          <w:p w14:paraId="7D2197CC" w14:textId="4CFEF80C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119</w:t>
            </w:r>
          </w:p>
          <w:p w14:paraId="0CC96B38" w14:textId="658653D6" w:rsidR="006A4C4C" w:rsidRPr="00C43511" w:rsidRDefault="00D0620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</w:t>
            </w:r>
          </w:p>
          <w:p w14:paraId="2622EB6F" w14:textId="137C267A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112</w:t>
            </w:r>
          </w:p>
          <w:p w14:paraId="24AEBB9F" w14:textId="59461E8C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80,3</w:t>
            </w:r>
          </w:p>
        </w:tc>
        <w:tc>
          <w:tcPr>
            <w:tcW w:w="65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608260" w14:textId="4EFFAF4D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329</w:t>
            </w:r>
          </w:p>
          <w:p w14:paraId="37767EE2" w14:textId="6E4B1FC6" w:rsidR="006A4C4C" w:rsidRPr="00C43511" w:rsidRDefault="0078220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467</w:t>
            </w:r>
          </w:p>
          <w:p w14:paraId="57EE6E0E" w14:textId="20B6BD34" w:rsidR="006A4C4C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540</w:t>
            </w:r>
          </w:p>
          <w:p w14:paraId="7100F3A3" w14:textId="53981A5B" w:rsidR="006A4C4C" w:rsidRPr="00C43511" w:rsidRDefault="00852F2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94,2</w:t>
            </w:r>
          </w:p>
          <w:p w14:paraId="4C8FAB47" w14:textId="4C12F488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91,2</w:t>
            </w:r>
          </w:p>
          <w:p w14:paraId="3EAA8E65" w14:textId="37DFA90D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</w:t>
            </w:r>
          </w:p>
          <w:p w14:paraId="30259D19" w14:textId="340C9BE4" w:rsidR="006A4C4C" w:rsidRPr="00C43511" w:rsidRDefault="004220D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74,</w:t>
            </w:r>
            <w:r w:rsidR="00A60568">
              <w:rPr>
                <w:rFonts w:ascii="Times New Roman" w:eastAsiaTheme="minorEastAsia" w:hAnsi="Times New Roman" w:cs="Times New Roman"/>
              </w:rPr>
              <w:t>4</w:t>
            </w:r>
          </w:p>
        </w:tc>
      </w:tr>
      <w:tr w:rsidR="00AF42F0" w:rsidRPr="00C43511" w14:paraId="5AA4F9B6" w14:textId="77777777" w:rsidTr="00AF42F0">
        <w:trPr>
          <w:trHeight w:val="765"/>
          <w:jc w:val="center"/>
        </w:trPr>
        <w:tc>
          <w:tcPr>
            <w:tcW w:w="1033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C3543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vyber minimum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8384D9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088C46C3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088356B9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31A2AD4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48DF68B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3DC13D73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395F401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left w:val="single" w:sz="12" w:space="0" w:color="auto"/>
            </w:tcBorders>
            <w:vAlign w:val="center"/>
          </w:tcPr>
          <w:p w14:paraId="162B827D" w14:textId="0DFDDC01" w:rsidR="006A4C4C" w:rsidRPr="00C43511" w:rsidRDefault="007204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1230</w:t>
            </w:r>
          </w:p>
          <w:p w14:paraId="18658594" w14:textId="666669C3" w:rsidR="00112CD6" w:rsidRPr="00C43511" w:rsidRDefault="00600587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671</w:t>
            </w:r>
          </w:p>
          <w:p w14:paraId="242528BE" w14:textId="7D213605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730</w:t>
            </w:r>
          </w:p>
          <w:p w14:paraId="4098D312" w14:textId="38426753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969</w:t>
            </w:r>
          </w:p>
          <w:p w14:paraId="41E62F68" w14:textId="498D7F02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1430</w:t>
            </w:r>
          </w:p>
          <w:p w14:paraId="36B588C4" w14:textId="62C7ECE7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1380</w:t>
            </w:r>
          </w:p>
          <w:p w14:paraId="6D4C94D4" w14:textId="500821A2" w:rsidR="006A4C4C" w:rsidRPr="00C43511" w:rsidRDefault="00EF2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</w:tc>
        <w:tc>
          <w:tcPr>
            <w:tcW w:w="656" w:type="pct"/>
            <w:vAlign w:val="center"/>
          </w:tcPr>
          <w:p w14:paraId="2DF669C0" w14:textId="4AEF7865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1610</w:t>
            </w:r>
          </w:p>
          <w:p w14:paraId="7CF9C7A2" w14:textId="6EA45D9E" w:rsidR="006A4C4C" w:rsidRPr="00C43511" w:rsidRDefault="00D60C8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1070</w:t>
            </w:r>
          </w:p>
          <w:p w14:paraId="3BA1BE74" w14:textId="35F2321D" w:rsidR="00112CD6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="00A715F4">
              <w:rPr>
                <w:rFonts w:ascii="Times New Roman" w:eastAsiaTheme="minorEastAsia" w:hAnsi="Times New Roman" w:cs="Times New Roman"/>
              </w:rPr>
              <w:t>13</w:t>
            </w:r>
            <w:r>
              <w:rPr>
                <w:rFonts w:ascii="Times New Roman" w:eastAsiaTheme="minorEastAsia" w:hAnsi="Times New Roman" w:cs="Times New Roman"/>
              </w:rPr>
              <w:t>0</w:t>
            </w:r>
          </w:p>
          <w:p w14:paraId="156C7E6D" w14:textId="34595BCD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1330</w:t>
            </w:r>
          </w:p>
          <w:p w14:paraId="7E3AD6B6" w14:textId="15FDC673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1710</w:t>
            </w:r>
          </w:p>
          <w:p w14:paraId="324C1062" w14:textId="1CFD9EC3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1770</w:t>
            </w:r>
          </w:p>
          <w:p w14:paraId="2B1D5AA4" w14:textId="0B20794F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1320</w:t>
            </w:r>
          </w:p>
        </w:tc>
        <w:tc>
          <w:tcPr>
            <w:tcW w:w="656" w:type="pct"/>
            <w:vAlign w:val="center"/>
          </w:tcPr>
          <w:p w14:paraId="202B13A8" w14:textId="42B33B3B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977</w:t>
            </w:r>
          </w:p>
          <w:p w14:paraId="5488460D" w14:textId="1304F303" w:rsidR="006A4C4C" w:rsidRPr="00C43511" w:rsidRDefault="00B7565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535</w:t>
            </w:r>
          </w:p>
          <w:p w14:paraId="4C030104" w14:textId="72717679" w:rsidR="00112CD6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583</w:t>
            </w:r>
          </w:p>
          <w:p w14:paraId="0AF440DC" w14:textId="6526BF75" w:rsidR="006A4C4C" w:rsidRPr="00C43511" w:rsidRDefault="000D6D4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657</w:t>
            </w:r>
          </w:p>
          <w:p w14:paraId="5768ED1F" w14:textId="66FBEA7F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669</w:t>
            </w:r>
          </w:p>
          <w:p w14:paraId="6F5D96C0" w14:textId="6320AA90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584</w:t>
            </w:r>
          </w:p>
          <w:p w14:paraId="746D3171" w14:textId="66CEF48A" w:rsidR="006A4C4C" w:rsidRPr="00C43511" w:rsidRDefault="00B538D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654</w:t>
            </w:r>
          </w:p>
        </w:tc>
        <w:tc>
          <w:tcPr>
            <w:tcW w:w="656" w:type="pct"/>
            <w:vAlign w:val="center"/>
          </w:tcPr>
          <w:p w14:paraId="1C0EB942" w14:textId="17BA695D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1600</w:t>
            </w:r>
          </w:p>
          <w:p w14:paraId="3CE3AD27" w14:textId="4010C2A5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  <w:p w14:paraId="772E4FF9" w14:textId="5AB7424A" w:rsidR="00112CD6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1260</w:t>
            </w:r>
          </w:p>
          <w:p w14:paraId="057692CE" w14:textId="4A24C6F9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1130</w:t>
            </w:r>
          </w:p>
          <w:p w14:paraId="30EA8FF3" w14:textId="3FBF043B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1080</w:t>
            </w:r>
          </w:p>
          <w:p w14:paraId="31A13013" w14:textId="43AD1958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1060</w:t>
            </w:r>
          </w:p>
          <w:p w14:paraId="0FBE17BB" w14:textId="4ADED8AA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1040</w:t>
            </w:r>
          </w:p>
        </w:tc>
        <w:tc>
          <w:tcPr>
            <w:tcW w:w="657" w:type="pct"/>
            <w:tcBorders>
              <w:right w:val="single" w:sz="12" w:space="0" w:color="auto"/>
            </w:tcBorders>
            <w:vAlign w:val="center"/>
          </w:tcPr>
          <w:p w14:paraId="0AA117B6" w14:textId="4FFF2043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995</w:t>
            </w:r>
          </w:p>
          <w:p w14:paraId="55D04B81" w14:textId="54F338F1" w:rsidR="006A4C4C" w:rsidRPr="00C43511" w:rsidRDefault="0078220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705</w:t>
            </w:r>
          </w:p>
          <w:p w14:paraId="00C29273" w14:textId="0313C3E3" w:rsidR="00112CD6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757</w:t>
            </w:r>
          </w:p>
          <w:p w14:paraId="32ED7293" w14:textId="6EB4FDC2" w:rsidR="006A4C4C" w:rsidRPr="00C43511" w:rsidRDefault="00852F2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706</w:t>
            </w:r>
          </w:p>
          <w:p w14:paraId="5A513BA8" w14:textId="0C082A99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591</w:t>
            </w:r>
          </w:p>
          <w:p w14:paraId="796A7618" w14:textId="08131CAB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544</w:t>
            </w:r>
          </w:p>
          <w:p w14:paraId="04415D4D" w14:textId="0D34C951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665</w:t>
            </w:r>
          </w:p>
        </w:tc>
      </w:tr>
      <w:tr w:rsidR="00AF42F0" w:rsidRPr="00C43511" w14:paraId="613ED26D" w14:textId="77777777" w:rsidTr="00AF42F0">
        <w:trPr>
          <w:trHeight w:val="765"/>
          <w:jc w:val="center"/>
        </w:trPr>
        <w:tc>
          <w:tcPr>
            <w:tcW w:w="103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C9170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Priemerný čas operácie zmeň prioritu</w:t>
            </w:r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br/>
              <w:t>(</w:t>
            </w:r>
            <w:proofErr w:type="spellStart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ns</w:t>
            </w:r>
            <w:proofErr w:type="spellEnd"/>
            <w:r w:rsidRPr="00C43511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</w:tc>
        <w:tc>
          <w:tcPr>
            <w:tcW w:w="7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432C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BH</w:t>
            </w:r>
          </w:p>
          <w:p w14:paraId="0C8BF161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BNVP</w:t>
            </w:r>
          </w:p>
          <w:p w14:paraId="6FB7D2D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BNJP</w:t>
            </w:r>
          </w:p>
          <w:p w14:paraId="7A20F35F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FH</w:t>
            </w:r>
          </w:p>
          <w:p w14:paraId="5D257F38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PHVP</w:t>
            </w:r>
          </w:p>
          <w:p w14:paraId="028E5CFE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PHDP</w:t>
            </w:r>
          </w:p>
          <w:p w14:paraId="2A9220FD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 w:rsidRPr="00C43511">
              <w:rPr>
                <w:rFonts w:ascii="Times New Roman" w:eastAsiaTheme="minorEastAsia" w:hAnsi="Times New Roman" w:cs="Times New Roman"/>
              </w:rPr>
              <w:t>UPH</w:t>
            </w:r>
          </w:p>
        </w:tc>
        <w:tc>
          <w:tcPr>
            <w:tcW w:w="61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30863E7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33ED652B" w14:textId="1C6FF81A" w:rsidR="006A4C4C" w:rsidRPr="00C43511" w:rsidRDefault="00C93135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607</w:t>
            </w:r>
          </w:p>
          <w:p w14:paraId="354EEAB4" w14:textId="01C3C49E" w:rsidR="006A4C4C" w:rsidRPr="00C43511" w:rsidRDefault="00D60C8E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565</w:t>
            </w:r>
          </w:p>
          <w:p w14:paraId="2F8ECB31" w14:textId="6BA76A46" w:rsidR="006A4C4C" w:rsidRPr="00C43511" w:rsidRDefault="00E3391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612</w:t>
            </w:r>
          </w:p>
          <w:p w14:paraId="1415DB70" w14:textId="5E325BA3" w:rsidR="006A4C4C" w:rsidRPr="00C43511" w:rsidRDefault="00394F3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386</w:t>
            </w:r>
          </w:p>
          <w:p w14:paraId="259019DA" w14:textId="0981CB36" w:rsidR="006A4C4C" w:rsidRPr="00C43511" w:rsidRDefault="00FF7C3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366</w:t>
            </w:r>
          </w:p>
          <w:p w14:paraId="243C8295" w14:textId="79A62134" w:rsidR="006A4C4C" w:rsidRPr="00C43511" w:rsidRDefault="00090386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446</w:t>
            </w:r>
          </w:p>
          <w:p w14:paraId="406A656C" w14:textId="422A7DC9" w:rsidR="006A4C4C" w:rsidRPr="00C43511" w:rsidRDefault="0013038F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902</w:t>
            </w: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4CC1AB2A" w14:textId="77777777" w:rsidR="006A4C4C" w:rsidRPr="00C43511" w:rsidRDefault="006A4C4C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56" w:type="pct"/>
            <w:tcBorders>
              <w:bottom w:val="single" w:sz="12" w:space="0" w:color="auto"/>
            </w:tcBorders>
            <w:vAlign w:val="center"/>
          </w:tcPr>
          <w:p w14:paraId="3CD03650" w14:textId="1580477F" w:rsidR="006A4C4C" w:rsidRPr="00C43511" w:rsidRDefault="00921B91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567</w:t>
            </w:r>
          </w:p>
          <w:p w14:paraId="1AC05C8D" w14:textId="4B4861E4" w:rsidR="006A4C4C" w:rsidRPr="00C43511" w:rsidRDefault="0051364B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668</w:t>
            </w:r>
          </w:p>
          <w:p w14:paraId="60AB5D9E" w14:textId="4B92A22C" w:rsidR="006A4C4C" w:rsidRPr="00C43511" w:rsidRDefault="00B35C44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699</w:t>
            </w:r>
          </w:p>
          <w:p w14:paraId="293372C8" w14:textId="2707B685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372</w:t>
            </w:r>
          </w:p>
          <w:p w14:paraId="35C72A37" w14:textId="07E701B1" w:rsidR="006A4C4C" w:rsidRPr="00C43511" w:rsidRDefault="00302AC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325</w:t>
            </w:r>
          </w:p>
          <w:p w14:paraId="34AB455D" w14:textId="3671171A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375</w:t>
            </w:r>
          </w:p>
          <w:p w14:paraId="2990E245" w14:textId="5F5288EC" w:rsidR="006A4C4C" w:rsidRPr="00C43511" w:rsidRDefault="00D66D5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783</w:t>
            </w:r>
          </w:p>
        </w:tc>
        <w:tc>
          <w:tcPr>
            <w:tcW w:w="65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45309B" w14:textId="0F51AA9F" w:rsidR="006A4C4C" w:rsidRPr="00C43511" w:rsidRDefault="00B25C63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633</w:t>
            </w:r>
          </w:p>
          <w:p w14:paraId="57A962E2" w14:textId="55A4EF82" w:rsidR="0084553B" w:rsidRPr="00C43511" w:rsidRDefault="00782208" w:rsidP="005551C5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925</w:t>
            </w:r>
          </w:p>
          <w:p w14:paraId="53167568" w14:textId="7BB9D9C6" w:rsidR="006A4C4C" w:rsidRPr="00C43511" w:rsidRDefault="00DC7D89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1000</w:t>
            </w:r>
          </w:p>
          <w:p w14:paraId="1FA2FAF6" w14:textId="6EDDF1E4" w:rsidR="006A4C4C" w:rsidRPr="00C43511" w:rsidRDefault="00581ED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415</w:t>
            </w:r>
          </w:p>
          <w:p w14:paraId="4A828396" w14:textId="6BFB45A7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255</w:t>
            </w:r>
          </w:p>
          <w:p w14:paraId="0BFEF1A1" w14:textId="6C004CFB" w:rsidR="006A4C4C" w:rsidRPr="00C43511" w:rsidRDefault="00A60568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318</w:t>
            </w:r>
          </w:p>
          <w:p w14:paraId="4E8862B0" w14:textId="74CD225B" w:rsidR="006A4C4C" w:rsidRPr="00C43511" w:rsidRDefault="0047643D" w:rsidP="00C43511">
            <w:pPr>
              <w:spacing w:after="0" w:line="360" w:lineRule="auto"/>
              <w:ind w:right="16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796</w:t>
            </w:r>
          </w:p>
        </w:tc>
      </w:tr>
    </w:tbl>
    <w:p w14:paraId="0DFF78F4" w14:textId="301F0D9F" w:rsidR="003C0DAF" w:rsidRPr="00C43511" w:rsidRDefault="003C0DAF" w:rsidP="00C43511">
      <w:pPr>
        <w:jc w:val="center"/>
      </w:pPr>
      <w:r w:rsidRPr="00C43511">
        <w:br w:type="page"/>
      </w:r>
    </w:p>
    <w:p w14:paraId="51C5986D" w14:textId="1662B8AD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vlož pre sadu testov 1</w:t>
      </w:r>
    </w:p>
    <w:p w14:paraId="76F0E801" w14:textId="4B70FDD5" w:rsidR="001A2A59" w:rsidRPr="007325E5" w:rsidRDefault="00AA0F98" w:rsidP="007225C0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48ED1A52" wp14:editId="3F147427">
            <wp:extent cx="5579745" cy="2847340"/>
            <wp:effectExtent l="0" t="0" r="1905" b="10160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1FAAF964-35BD-4FBB-9B1A-8BE676577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15A55A7D" w14:textId="25F2D047" w:rsidR="001E4686" w:rsidRDefault="00883518" w:rsidP="007225C0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Z</w:t>
      </w:r>
      <w:r w:rsidR="00322F24">
        <w:rPr>
          <w:rFonts w:ascii="Times New Roman" w:hAnsi="Times New Roman" w:cs="Times New Roman"/>
          <w:bCs/>
        </w:rPr>
        <w:t> </w:t>
      </w:r>
      <w:r w:rsidR="00323A38">
        <w:rPr>
          <w:rFonts w:ascii="Times New Roman" w:hAnsi="Times New Roman" w:cs="Times New Roman"/>
          <w:bCs/>
        </w:rPr>
        <w:t>výsledkov</w:t>
      </w:r>
      <w:r w:rsidR="00322F24">
        <w:rPr>
          <w:rFonts w:ascii="Times New Roman" w:hAnsi="Times New Roman" w:cs="Times New Roman"/>
          <w:bCs/>
        </w:rPr>
        <w:t xml:space="preserve"> pre </w:t>
      </w:r>
      <w:r w:rsidR="00F07527">
        <w:rPr>
          <w:rFonts w:ascii="Times New Roman" w:hAnsi="Times New Roman" w:cs="Times New Roman"/>
          <w:bCs/>
        </w:rPr>
        <w:t xml:space="preserve">vkladanie </w:t>
      </w:r>
      <w:r w:rsidR="00A21CC0">
        <w:rPr>
          <w:rFonts w:ascii="Times New Roman" w:hAnsi="Times New Roman" w:cs="Times New Roman"/>
          <w:bCs/>
        </w:rPr>
        <w:t>je možné vidieť</w:t>
      </w:r>
      <w:r w:rsidR="004A1761">
        <w:rPr>
          <w:rFonts w:ascii="Times New Roman" w:hAnsi="Times New Roman" w:cs="Times New Roman"/>
          <w:bCs/>
        </w:rPr>
        <w:t>,</w:t>
      </w:r>
      <w:r w:rsidR="00A21CC0">
        <w:rPr>
          <w:rFonts w:ascii="Times New Roman" w:hAnsi="Times New Roman" w:cs="Times New Roman"/>
          <w:bCs/>
        </w:rPr>
        <w:t xml:space="preserve"> že časová </w:t>
      </w:r>
      <w:r w:rsidR="00BE5F60">
        <w:rPr>
          <w:rFonts w:ascii="Times New Roman" w:hAnsi="Times New Roman" w:cs="Times New Roman"/>
          <w:bCs/>
        </w:rPr>
        <w:t xml:space="preserve"> </w:t>
      </w:r>
      <w:r w:rsidR="00117BED">
        <w:rPr>
          <w:rFonts w:ascii="Times New Roman" w:hAnsi="Times New Roman" w:cs="Times New Roman"/>
          <w:bCs/>
        </w:rPr>
        <w:t xml:space="preserve">náročnosť pre vkladanie je </w:t>
      </w:r>
      <w:r w:rsidR="0010418C">
        <w:rPr>
          <w:rFonts w:ascii="Times New Roman" w:hAnsi="Times New Roman" w:cs="Times New Roman"/>
          <w:bCs/>
        </w:rPr>
        <w:t xml:space="preserve">najvyššia pri </w:t>
      </w:r>
      <w:r w:rsidR="00095178">
        <w:rPr>
          <w:rFonts w:ascii="Times New Roman" w:hAnsi="Times New Roman" w:cs="Times New Roman"/>
          <w:bCs/>
        </w:rPr>
        <w:t>binomickej halde, čo je spôsobené</w:t>
      </w:r>
      <w:r w:rsidR="00697F67">
        <w:rPr>
          <w:rFonts w:ascii="Times New Roman" w:hAnsi="Times New Roman" w:cs="Times New Roman"/>
          <w:bCs/>
        </w:rPr>
        <w:t>, ako už bolo spomenuté,</w:t>
      </w:r>
      <w:r w:rsidR="00095178">
        <w:rPr>
          <w:rFonts w:ascii="Times New Roman" w:hAnsi="Times New Roman" w:cs="Times New Roman"/>
          <w:bCs/>
        </w:rPr>
        <w:t xml:space="preserve"> </w:t>
      </w:r>
      <w:r w:rsidR="00530F79">
        <w:rPr>
          <w:rFonts w:ascii="Times New Roman" w:hAnsi="Times New Roman" w:cs="Times New Roman"/>
          <w:bCs/>
        </w:rPr>
        <w:t>zlučovaním štruktúry po vložení prvku</w:t>
      </w:r>
      <w:r w:rsidR="00697F67">
        <w:rPr>
          <w:rFonts w:ascii="Times New Roman" w:hAnsi="Times New Roman" w:cs="Times New Roman"/>
          <w:bCs/>
        </w:rPr>
        <w:t>.</w:t>
      </w:r>
      <w:r w:rsidR="00C32AD1">
        <w:rPr>
          <w:rFonts w:ascii="Times New Roman" w:hAnsi="Times New Roman" w:cs="Times New Roman"/>
          <w:bCs/>
        </w:rPr>
        <w:t xml:space="preserve"> </w:t>
      </w:r>
      <w:r w:rsidR="005A2B66">
        <w:rPr>
          <w:rFonts w:ascii="Times New Roman" w:hAnsi="Times New Roman" w:cs="Times New Roman"/>
          <w:bCs/>
        </w:rPr>
        <w:t xml:space="preserve">Binárna halda </w:t>
      </w:r>
      <w:r w:rsidR="00484654">
        <w:rPr>
          <w:rFonts w:ascii="Times New Roman" w:hAnsi="Times New Roman" w:cs="Times New Roman"/>
          <w:bCs/>
        </w:rPr>
        <w:t xml:space="preserve">v sebe po vložení vymieňa prvky, avšak táto operácia je časovo </w:t>
      </w:r>
      <w:r w:rsidR="002441E2">
        <w:rPr>
          <w:rFonts w:ascii="Times New Roman" w:hAnsi="Times New Roman" w:cs="Times New Roman"/>
          <w:bCs/>
        </w:rPr>
        <w:t>menej náročná ako zlučovanie</w:t>
      </w:r>
      <w:r w:rsidR="008C68CE">
        <w:rPr>
          <w:rFonts w:ascii="Times New Roman" w:hAnsi="Times New Roman" w:cs="Times New Roman"/>
          <w:bCs/>
        </w:rPr>
        <w:t>.</w:t>
      </w:r>
      <w:r w:rsidR="00942F2A">
        <w:rPr>
          <w:rFonts w:ascii="Times New Roman" w:hAnsi="Times New Roman" w:cs="Times New Roman"/>
          <w:bCs/>
        </w:rPr>
        <w:t xml:space="preserve"> Tento rozdiel je spôsobený tým, že pri </w:t>
      </w:r>
      <w:r w:rsidR="002E149B">
        <w:rPr>
          <w:rFonts w:ascii="Times New Roman" w:hAnsi="Times New Roman" w:cs="Times New Roman"/>
          <w:bCs/>
        </w:rPr>
        <w:t>zlučovaní je nutné prejsť všetky binomické s</w:t>
      </w:r>
      <w:r w:rsidR="00E04082">
        <w:rPr>
          <w:rFonts w:ascii="Times New Roman" w:hAnsi="Times New Roman" w:cs="Times New Roman"/>
          <w:bCs/>
        </w:rPr>
        <w:t xml:space="preserve">tromy v zozname, kdežto pri binárnej halde sa prvky vymieňajú len </w:t>
      </w:r>
      <w:r w:rsidR="003E61BD">
        <w:rPr>
          <w:rFonts w:ascii="Times New Roman" w:hAnsi="Times New Roman" w:cs="Times New Roman"/>
          <w:bCs/>
        </w:rPr>
        <w:t>dovtedy, pokiaľ</w:t>
      </w:r>
      <w:r w:rsidR="004248F4">
        <w:rPr>
          <w:rFonts w:ascii="Times New Roman" w:hAnsi="Times New Roman" w:cs="Times New Roman"/>
          <w:bCs/>
        </w:rPr>
        <w:t xml:space="preserve"> nie je splnené </w:t>
      </w:r>
      <w:proofErr w:type="spellStart"/>
      <w:r w:rsidR="004248F4">
        <w:rPr>
          <w:rFonts w:ascii="Times New Roman" w:hAnsi="Times New Roman" w:cs="Times New Roman"/>
          <w:bCs/>
        </w:rPr>
        <w:t>haldové</w:t>
      </w:r>
      <w:proofErr w:type="spellEnd"/>
      <w:r w:rsidR="004248F4">
        <w:rPr>
          <w:rFonts w:ascii="Times New Roman" w:hAnsi="Times New Roman" w:cs="Times New Roman"/>
          <w:bCs/>
        </w:rPr>
        <w:t xml:space="preserve"> usporiadanie.</w:t>
      </w:r>
      <w:r w:rsidR="008C68CE">
        <w:rPr>
          <w:rFonts w:ascii="Times New Roman" w:hAnsi="Times New Roman" w:cs="Times New Roman"/>
          <w:bCs/>
        </w:rPr>
        <w:t xml:space="preserve"> Vkladanie do zvyšných háld je </w:t>
      </w:r>
      <w:r w:rsidR="00DA5A2D">
        <w:rPr>
          <w:rFonts w:ascii="Times New Roman" w:hAnsi="Times New Roman" w:cs="Times New Roman"/>
          <w:bCs/>
        </w:rPr>
        <w:t xml:space="preserve">časovo nenáročné, nakoľko postačuje len </w:t>
      </w:r>
      <w:r w:rsidR="00236667">
        <w:rPr>
          <w:rFonts w:ascii="Times New Roman" w:hAnsi="Times New Roman" w:cs="Times New Roman"/>
          <w:bCs/>
        </w:rPr>
        <w:t xml:space="preserve">upraviť ukazovateľov, ako bolo spomenuté </w:t>
      </w:r>
      <w:r w:rsidR="00EC28E5">
        <w:rPr>
          <w:rFonts w:ascii="Times New Roman" w:hAnsi="Times New Roman" w:cs="Times New Roman"/>
          <w:bCs/>
        </w:rPr>
        <w:t>pri popise implementáci</w:t>
      </w:r>
      <w:r w:rsidR="009B4D7C">
        <w:rPr>
          <w:rFonts w:ascii="Times New Roman" w:hAnsi="Times New Roman" w:cs="Times New Roman"/>
          <w:bCs/>
        </w:rPr>
        <w:t>í</w:t>
      </w:r>
      <w:r w:rsidR="00EC28E5">
        <w:rPr>
          <w:rFonts w:ascii="Times New Roman" w:hAnsi="Times New Roman" w:cs="Times New Roman"/>
          <w:bCs/>
        </w:rPr>
        <w:t>.</w:t>
      </w:r>
    </w:p>
    <w:p w14:paraId="205CFCCA" w14:textId="232AFD8F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vyber minimum pre sadu testov 1</w:t>
      </w:r>
    </w:p>
    <w:p w14:paraId="301DBBED" w14:textId="475725AB" w:rsidR="0056462F" w:rsidRDefault="00C60BB1" w:rsidP="00C43511">
      <w:pPr>
        <w:spacing w:after="160" w:line="360" w:lineRule="auto"/>
        <w:ind w:right="0" w:firstLine="0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1912A1F" wp14:editId="582DA1DF">
            <wp:extent cx="5579745" cy="2828925"/>
            <wp:effectExtent l="0" t="0" r="1905" b="9525"/>
            <wp:docPr id="23" name="Graf 23">
              <a:extLst xmlns:a="http://schemas.openxmlformats.org/drawingml/2006/main">
                <a:ext uri="{FF2B5EF4-FFF2-40B4-BE49-F238E27FC236}">
                  <a16:creationId xmlns:a16="http://schemas.microsoft.com/office/drawing/2014/main" id="{665D3A57-5A1F-4906-8D5C-13743D47EF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41E8FDAF" w14:textId="18FB8F03" w:rsidR="00076057" w:rsidRDefault="00830E69" w:rsidP="007225C0">
      <w:pPr>
        <w:spacing w:after="16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Pri operácií </w:t>
      </w:r>
      <w:r w:rsidR="00177A86">
        <w:rPr>
          <w:rFonts w:ascii="Times New Roman" w:hAnsi="Times New Roman" w:cs="Times New Roman"/>
          <w:bCs/>
        </w:rPr>
        <w:t xml:space="preserve">vyber minimum </w:t>
      </w:r>
      <w:r w:rsidR="009022F4">
        <w:rPr>
          <w:rFonts w:ascii="Times New Roman" w:hAnsi="Times New Roman" w:cs="Times New Roman"/>
          <w:bCs/>
        </w:rPr>
        <w:t xml:space="preserve">je možné spozorovať výkyv efektívnosti </w:t>
      </w:r>
      <w:r w:rsidR="00E803EB">
        <w:rPr>
          <w:rFonts w:ascii="Times New Roman" w:hAnsi="Times New Roman" w:cs="Times New Roman"/>
          <w:bCs/>
        </w:rPr>
        <w:t>párovacej haldy medzi scenármi A a</w:t>
      </w:r>
      <w:r w:rsidR="00DA1EA1">
        <w:rPr>
          <w:rFonts w:ascii="Times New Roman" w:hAnsi="Times New Roman" w:cs="Times New Roman"/>
          <w:bCs/>
        </w:rPr>
        <w:t> C</w:t>
      </w:r>
      <w:r w:rsidR="0070634A">
        <w:rPr>
          <w:rFonts w:ascii="Times New Roman" w:hAnsi="Times New Roman" w:cs="Times New Roman"/>
          <w:bCs/>
        </w:rPr>
        <w:t>, ktoré</w:t>
      </w:r>
      <w:r w:rsidR="00DA1EA1">
        <w:rPr>
          <w:rFonts w:ascii="Times New Roman" w:hAnsi="Times New Roman" w:cs="Times New Roman"/>
          <w:bCs/>
        </w:rPr>
        <w:t xml:space="preserve"> je spôsobené </w:t>
      </w:r>
      <w:r w:rsidR="0070634A">
        <w:rPr>
          <w:rFonts w:ascii="Times New Roman" w:hAnsi="Times New Roman" w:cs="Times New Roman"/>
          <w:bCs/>
        </w:rPr>
        <w:t>tvarom haldy</w:t>
      </w:r>
      <w:r w:rsidR="009C07A0">
        <w:rPr>
          <w:rFonts w:ascii="Times New Roman" w:hAnsi="Times New Roman" w:cs="Times New Roman"/>
          <w:bCs/>
        </w:rPr>
        <w:t>.</w:t>
      </w:r>
      <w:r w:rsidR="004B06CD">
        <w:rPr>
          <w:rFonts w:ascii="Times New Roman" w:hAnsi="Times New Roman" w:cs="Times New Roman"/>
          <w:bCs/>
        </w:rPr>
        <w:t xml:space="preserve"> Táto halda je tým rýchlejšia, čím je podobnejšia </w:t>
      </w:r>
      <w:r w:rsidR="00C218F1">
        <w:rPr>
          <w:rFonts w:ascii="Times New Roman" w:hAnsi="Times New Roman" w:cs="Times New Roman"/>
          <w:bCs/>
        </w:rPr>
        <w:t>binárnemu stromu</w:t>
      </w:r>
      <w:r w:rsidR="001F6F96">
        <w:rPr>
          <w:rFonts w:ascii="Times New Roman" w:hAnsi="Times New Roman" w:cs="Times New Roman"/>
          <w:bCs/>
        </w:rPr>
        <w:t>.</w:t>
      </w:r>
      <w:r w:rsidR="00C218F1">
        <w:rPr>
          <w:rFonts w:ascii="Times New Roman" w:hAnsi="Times New Roman" w:cs="Times New Roman"/>
          <w:bCs/>
        </w:rPr>
        <w:t xml:space="preserve"> </w:t>
      </w:r>
      <w:r w:rsidR="001F6F96">
        <w:rPr>
          <w:rFonts w:ascii="Times New Roman" w:hAnsi="Times New Roman" w:cs="Times New Roman"/>
          <w:bCs/>
        </w:rPr>
        <w:t>N</w:t>
      </w:r>
      <w:r w:rsidR="00C218F1">
        <w:rPr>
          <w:rFonts w:ascii="Times New Roman" w:hAnsi="Times New Roman" w:cs="Times New Roman"/>
          <w:bCs/>
        </w:rPr>
        <w:t xml:space="preserve">ato však musí dochádzať k častému </w:t>
      </w:r>
      <w:r w:rsidR="0012334F">
        <w:rPr>
          <w:rFonts w:ascii="Times New Roman" w:hAnsi="Times New Roman" w:cs="Times New Roman"/>
          <w:bCs/>
        </w:rPr>
        <w:t xml:space="preserve">zlučovaniu, ktoré prebieha výlučne pri operácií </w:t>
      </w:r>
      <w:r w:rsidR="00DE0871">
        <w:rPr>
          <w:rFonts w:ascii="Times New Roman" w:hAnsi="Times New Roman" w:cs="Times New Roman"/>
          <w:bCs/>
        </w:rPr>
        <w:t>vyber</w:t>
      </w:r>
      <w:r w:rsidR="0012334F">
        <w:rPr>
          <w:rFonts w:ascii="Times New Roman" w:hAnsi="Times New Roman" w:cs="Times New Roman"/>
          <w:bCs/>
        </w:rPr>
        <w:t xml:space="preserve"> minimu</w:t>
      </w:r>
      <w:r w:rsidR="007C6537">
        <w:rPr>
          <w:rFonts w:ascii="Times New Roman" w:hAnsi="Times New Roman" w:cs="Times New Roman"/>
          <w:bCs/>
        </w:rPr>
        <w:t xml:space="preserve">m. To znamená, že zlučovanie je tým pomalšie, </w:t>
      </w:r>
      <w:r w:rsidR="002B321A">
        <w:rPr>
          <w:rFonts w:ascii="Times New Roman" w:hAnsi="Times New Roman" w:cs="Times New Roman"/>
          <w:bCs/>
        </w:rPr>
        <w:t>čím</w:t>
      </w:r>
      <w:r w:rsidR="00F73212">
        <w:rPr>
          <w:rFonts w:ascii="Times New Roman" w:hAnsi="Times New Roman" w:cs="Times New Roman"/>
          <w:bCs/>
        </w:rPr>
        <w:t xml:space="preserve"> je</w:t>
      </w:r>
      <w:r w:rsidR="002B321A">
        <w:rPr>
          <w:rFonts w:ascii="Times New Roman" w:hAnsi="Times New Roman" w:cs="Times New Roman"/>
          <w:bCs/>
        </w:rPr>
        <w:t xml:space="preserve"> vyšší pomer operácií vlož a vyber minimum.</w:t>
      </w:r>
    </w:p>
    <w:p w14:paraId="57FE818C" w14:textId="1A9E4449" w:rsidR="00C43511" w:rsidRPr="00C43511" w:rsidRDefault="00C43511" w:rsidP="00C43511">
      <w:pPr>
        <w:pStyle w:val="Popis"/>
        <w:keepNext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3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zmeň prioritu pre sadu testov 1</w:t>
      </w:r>
    </w:p>
    <w:p w14:paraId="0089FB3F" w14:textId="3FA80049" w:rsidR="00A85615" w:rsidRPr="00C43511" w:rsidRDefault="00823988" w:rsidP="00C43511">
      <w:pPr>
        <w:spacing w:after="120" w:line="360" w:lineRule="auto"/>
        <w:ind w:right="0" w:firstLine="0"/>
        <w:jc w:val="center"/>
        <w:rPr>
          <w:rFonts w:ascii="Times New Roman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74650A70" wp14:editId="69A7BCC1">
            <wp:extent cx="5579745" cy="2818765"/>
            <wp:effectExtent l="0" t="0" r="1905" b="635"/>
            <wp:docPr id="24" name="Graf 24">
              <a:extLst xmlns:a="http://schemas.openxmlformats.org/drawingml/2006/main">
                <a:ext uri="{FF2B5EF4-FFF2-40B4-BE49-F238E27FC236}">
                  <a16:creationId xmlns:a16="http://schemas.microsoft.com/office/drawing/2014/main" id="{E824CEFC-FCDD-4576-97C9-EB35D80830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A13C1B9" w14:textId="18016BEF" w:rsidR="001E084A" w:rsidRPr="007325E5" w:rsidRDefault="001E084A" w:rsidP="007225C0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operácií </w:t>
      </w:r>
      <w:r w:rsidR="005A0E0D">
        <w:rPr>
          <w:rFonts w:ascii="Times New Roman" w:hAnsi="Times New Roman" w:cs="Times New Roman"/>
          <w:bCs/>
        </w:rPr>
        <w:t xml:space="preserve">zmeň prioritu </w:t>
      </w:r>
      <w:r w:rsidR="00B04CA7">
        <w:rPr>
          <w:rFonts w:ascii="Times New Roman" w:hAnsi="Times New Roman" w:cs="Times New Roman"/>
          <w:bCs/>
        </w:rPr>
        <w:t xml:space="preserve">nastáva v binomickej halde pri nižších hodnotách </w:t>
      </w:r>
      <w:r w:rsidR="00D24924">
        <w:rPr>
          <w:rFonts w:ascii="Times New Roman" w:hAnsi="Times New Roman" w:cs="Times New Roman"/>
          <w:bCs/>
        </w:rPr>
        <w:t xml:space="preserve">skok, čo je spôsobené našou implementáciou </w:t>
      </w:r>
      <w:r w:rsidR="00B32963">
        <w:rPr>
          <w:rFonts w:ascii="Times New Roman" w:hAnsi="Times New Roman" w:cs="Times New Roman"/>
          <w:bCs/>
        </w:rPr>
        <w:t>tejto operácie</w:t>
      </w:r>
      <w:r w:rsidR="00E61EB9">
        <w:rPr>
          <w:rFonts w:ascii="Times New Roman" w:hAnsi="Times New Roman" w:cs="Times New Roman"/>
          <w:bCs/>
        </w:rPr>
        <w:t>, kde ak sa chce prvok stať koreňom binomického str</w:t>
      </w:r>
      <w:r w:rsidR="00C50555">
        <w:rPr>
          <w:rFonts w:ascii="Times New Roman" w:hAnsi="Times New Roman" w:cs="Times New Roman"/>
          <w:bCs/>
        </w:rPr>
        <w:t>o</w:t>
      </w:r>
      <w:r w:rsidR="00E61EB9">
        <w:rPr>
          <w:rFonts w:ascii="Times New Roman" w:hAnsi="Times New Roman" w:cs="Times New Roman"/>
          <w:bCs/>
        </w:rPr>
        <w:t xml:space="preserve">mu, musí byť celý </w:t>
      </w:r>
      <w:r w:rsidR="00C50555">
        <w:rPr>
          <w:rFonts w:ascii="Times New Roman" w:hAnsi="Times New Roman" w:cs="Times New Roman"/>
          <w:bCs/>
        </w:rPr>
        <w:t xml:space="preserve">les binomických stromov </w:t>
      </w:r>
      <w:r w:rsidR="00F03EE8">
        <w:rPr>
          <w:rFonts w:ascii="Times New Roman" w:hAnsi="Times New Roman" w:cs="Times New Roman"/>
          <w:bCs/>
        </w:rPr>
        <w:t>prejdený, aby boli správne zachované referencie</w:t>
      </w:r>
      <w:r w:rsidR="001C2E85">
        <w:rPr>
          <w:rFonts w:ascii="Times New Roman" w:hAnsi="Times New Roman" w:cs="Times New Roman"/>
          <w:bCs/>
        </w:rPr>
        <w:t xml:space="preserve"> na korene týchto stromov</w:t>
      </w:r>
      <w:r w:rsidR="00B32963">
        <w:rPr>
          <w:rFonts w:ascii="Times New Roman" w:hAnsi="Times New Roman" w:cs="Times New Roman"/>
          <w:bCs/>
        </w:rPr>
        <w:t>. Pri nižš</w:t>
      </w:r>
      <w:r w:rsidR="003268CF">
        <w:rPr>
          <w:rFonts w:ascii="Times New Roman" w:hAnsi="Times New Roman" w:cs="Times New Roman"/>
          <w:bCs/>
        </w:rPr>
        <w:t>om počte prvkov</w:t>
      </w:r>
      <w:r w:rsidR="00B32963">
        <w:rPr>
          <w:rFonts w:ascii="Times New Roman" w:hAnsi="Times New Roman" w:cs="Times New Roman"/>
          <w:bCs/>
        </w:rPr>
        <w:t xml:space="preserve"> </w:t>
      </w:r>
      <w:r w:rsidR="007F76DB">
        <w:rPr>
          <w:rFonts w:ascii="Times New Roman" w:hAnsi="Times New Roman" w:cs="Times New Roman"/>
          <w:bCs/>
        </w:rPr>
        <w:t xml:space="preserve">má obnovenie lesa binomických stromov </w:t>
      </w:r>
      <w:r w:rsidR="003268CF">
        <w:rPr>
          <w:rFonts w:ascii="Times New Roman" w:hAnsi="Times New Roman" w:cs="Times New Roman"/>
          <w:bCs/>
        </w:rPr>
        <w:t xml:space="preserve">väčší vplyv </w:t>
      </w:r>
      <w:r w:rsidR="00B32963">
        <w:rPr>
          <w:rFonts w:ascii="Times New Roman" w:hAnsi="Times New Roman" w:cs="Times New Roman"/>
          <w:bCs/>
        </w:rPr>
        <w:t xml:space="preserve"> </w:t>
      </w:r>
      <w:r w:rsidR="002B7D33">
        <w:rPr>
          <w:rFonts w:ascii="Times New Roman" w:hAnsi="Times New Roman" w:cs="Times New Roman"/>
          <w:bCs/>
        </w:rPr>
        <w:t>na trvanie operácie</w:t>
      </w:r>
      <w:r w:rsidR="00E61EB9">
        <w:rPr>
          <w:rFonts w:ascii="Times New Roman" w:hAnsi="Times New Roman" w:cs="Times New Roman"/>
          <w:bCs/>
        </w:rPr>
        <w:t>.</w:t>
      </w:r>
      <w:r w:rsidR="003D6A96">
        <w:rPr>
          <w:rFonts w:ascii="Times New Roman" w:hAnsi="Times New Roman" w:cs="Times New Roman"/>
          <w:bCs/>
        </w:rPr>
        <w:t xml:space="preserve"> </w:t>
      </w:r>
    </w:p>
    <w:p w14:paraId="5BDD8797" w14:textId="77777777" w:rsidR="00C541A6" w:rsidRPr="007225C0" w:rsidRDefault="00C541A6" w:rsidP="007225C0">
      <w:pPr>
        <w:pStyle w:val="Nadpis2"/>
        <w:spacing w:before="480" w:after="120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Toc69988346"/>
      <w:r w:rsidRPr="007225C0">
        <w:rPr>
          <w:rFonts w:ascii="Times New Roman" w:hAnsi="Times New Roman" w:cs="Times New Roman"/>
          <w:sz w:val="28"/>
          <w:szCs w:val="28"/>
        </w:rPr>
        <w:t>Testová sadá 2</w:t>
      </w:r>
      <w:bookmarkEnd w:id="58"/>
    </w:p>
    <w:p w14:paraId="1D7CE803" w14:textId="1C91881D" w:rsidR="00C541A6" w:rsidRDefault="004E36CE" w:rsidP="003C741E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3A0B1D">
        <w:rPr>
          <w:rFonts w:ascii="Times New Roman" w:eastAsiaTheme="minorEastAsia" w:hAnsi="Times New Roman" w:cs="Times New Roman"/>
          <w:b/>
          <w:bCs/>
        </w:rPr>
        <w:t>Scenár A</w:t>
      </w:r>
      <w:r w:rsidR="00AF1B93">
        <w:rPr>
          <w:rFonts w:ascii="Times New Roman" w:eastAsiaTheme="minorEastAsia" w:hAnsi="Times New Roman" w:cs="Times New Roman"/>
        </w:rPr>
        <w:t xml:space="preserve"> -</w:t>
      </w:r>
      <w:r>
        <w:rPr>
          <w:rFonts w:ascii="Times New Roman" w:eastAsiaTheme="minorEastAsia" w:hAnsi="Times New Roman" w:cs="Times New Roman"/>
        </w:rPr>
        <w:t xml:space="preserve"> </w:t>
      </w:r>
      <w:r w:rsidR="00AF1B93">
        <w:rPr>
          <w:rFonts w:ascii="Times New Roman" w:eastAsiaTheme="minorEastAsia" w:hAnsi="Times New Roman" w:cs="Times New Roman"/>
        </w:rPr>
        <w:t>d</w:t>
      </w:r>
      <w:r w:rsidR="00C541A6" w:rsidRPr="007325E5">
        <w:rPr>
          <w:rFonts w:ascii="Times New Roman" w:eastAsiaTheme="minorEastAsia" w:hAnsi="Times New Roman" w:cs="Times New Roman"/>
        </w:rPr>
        <w:t>o jednotlivých prioritných frontov je postupne</w:t>
      </w:r>
      <w:r w:rsidR="006F2B26">
        <w:rPr>
          <w:rFonts w:ascii="Times New Roman" w:eastAsiaTheme="minorEastAsia" w:hAnsi="Times New Roman" w:cs="Times New Roman"/>
        </w:rPr>
        <w:t xml:space="preserve"> vkladan</w:t>
      </w:r>
      <w:r w:rsidR="00B253BA">
        <w:rPr>
          <w:rFonts w:ascii="Times New Roman" w:eastAsiaTheme="minorEastAsia" w:hAnsi="Times New Roman" w:cs="Times New Roman"/>
        </w:rPr>
        <w:t xml:space="preserve">ých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253BA">
        <w:rPr>
          <w:rFonts w:ascii="Times New Roman" w:eastAsiaTheme="minorEastAsia" w:hAnsi="Times New Roman" w:cs="Times New Roman"/>
        </w:rPr>
        <w:t xml:space="preserve"> prvkov</w:t>
      </w:r>
      <w:r w:rsidR="00855C18">
        <w:rPr>
          <w:rFonts w:ascii="Times New Roman" w:eastAsiaTheme="minorEastAsia" w:hAnsi="Times New Roman" w:cs="Times New Roman"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</w:rPr>
          <m:t xml:space="preserve">*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=10000 </m:t>
        </m:r>
      </m:oMath>
      <w:r w:rsidR="00375668">
        <w:rPr>
          <w:rFonts w:ascii="Times New Roman" w:eastAsiaTheme="minorEastAsia" w:hAnsi="Times New Roman" w:cs="Times New Roman"/>
        </w:rPr>
        <w:t xml:space="preserve">. </w:t>
      </w:r>
      <w:r w:rsidR="00764C15">
        <w:rPr>
          <w:rFonts w:ascii="Times New Roman" w:eastAsiaTheme="minorEastAsia" w:hAnsi="Times New Roman" w:cs="Times New Roman"/>
        </w:rPr>
        <w:t xml:space="preserve">Po každej </w:t>
      </w:r>
      <w:r w:rsidR="004131FE">
        <w:rPr>
          <w:rFonts w:ascii="Times New Roman" w:eastAsiaTheme="minorEastAsia" w:hAnsi="Times New Roman" w:cs="Times New Roman"/>
        </w:rPr>
        <w:t xml:space="preserve">sérií vkladania </w:t>
      </w:r>
      <w:r w:rsidR="00667DE7">
        <w:rPr>
          <w:rFonts w:ascii="Times New Roman" w:eastAsiaTheme="minorEastAsia" w:hAnsi="Times New Roman" w:cs="Times New Roman"/>
        </w:rPr>
        <w:t>sa vykoná 10</w:t>
      </w:r>
      <w:r w:rsidR="00253097">
        <w:rPr>
          <w:rFonts w:ascii="Times New Roman" w:eastAsiaTheme="minorEastAsia" w:hAnsi="Times New Roman" w:cs="Times New Roman"/>
        </w:rPr>
        <w:t>0</w:t>
      </w:r>
      <w:r w:rsidR="006F2B26">
        <w:rPr>
          <w:rFonts w:ascii="Times New Roman" w:eastAsiaTheme="minorEastAsia" w:hAnsi="Times New Roman" w:cs="Times New Roman"/>
        </w:rPr>
        <w:t xml:space="preserve"> </w:t>
      </w:r>
      <w:r w:rsidR="00253097">
        <w:rPr>
          <w:rFonts w:ascii="Times New Roman" w:eastAsiaTheme="minorEastAsia" w:hAnsi="Times New Roman" w:cs="Times New Roman"/>
        </w:rPr>
        <w:t>o</w:t>
      </w:r>
      <w:r w:rsidR="00C541A6" w:rsidRPr="007325E5">
        <w:rPr>
          <w:rFonts w:ascii="Times New Roman" w:eastAsiaTheme="minorEastAsia" w:hAnsi="Times New Roman" w:cs="Times New Roman"/>
        </w:rPr>
        <w:t>perácií</w:t>
      </w:r>
      <w:r w:rsidR="00A15D24">
        <w:rPr>
          <w:rFonts w:ascii="Times New Roman" w:eastAsiaTheme="minorEastAsia" w:hAnsi="Times New Roman" w:cs="Times New Roman"/>
        </w:rPr>
        <w:t xml:space="preserve"> vlož,</w:t>
      </w:r>
      <w:r w:rsidR="00C541A6" w:rsidRPr="007325E5">
        <w:rPr>
          <w:rFonts w:ascii="Times New Roman" w:eastAsiaTheme="minorEastAsia" w:hAnsi="Times New Roman" w:cs="Times New Roman"/>
        </w:rPr>
        <w:t xml:space="preserve"> vyber</w:t>
      </w:r>
      <w:r w:rsidR="00A15D24">
        <w:rPr>
          <w:rFonts w:ascii="Times New Roman" w:eastAsiaTheme="minorEastAsia" w:hAnsi="Times New Roman" w:cs="Times New Roman"/>
        </w:rPr>
        <w:t xml:space="preserve"> minimum</w:t>
      </w:r>
      <w:r w:rsidR="00C541A6" w:rsidRPr="007325E5">
        <w:rPr>
          <w:rFonts w:ascii="Times New Roman" w:eastAsiaTheme="minorEastAsia" w:hAnsi="Times New Roman" w:cs="Times New Roman"/>
        </w:rPr>
        <w:t xml:space="preserve"> a zmeň prioritu</w:t>
      </w:r>
      <w:r w:rsidR="007444DF" w:rsidRPr="007325E5">
        <w:rPr>
          <w:rFonts w:ascii="Times New Roman" w:eastAsiaTheme="minorEastAsia" w:hAnsi="Times New Roman" w:cs="Times New Roman"/>
        </w:rPr>
        <w:t xml:space="preserve"> v náhodnom poradí</w:t>
      </w:r>
      <w:r w:rsidR="000E7BFA">
        <w:rPr>
          <w:rFonts w:ascii="Times New Roman" w:eastAsiaTheme="minorEastAsia" w:hAnsi="Times New Roman" w:cs="Times New Roman"/>
        </w:rPr>
        <w:t>, kde sa zmeria</w:t>
      </w:r>
      <w:r w:rsidR="00AE6C83">
        <w:rPr>
          <w:rFonts w:ascii="Times New Roman" w:eastAsiaTheme="minorEastAsia" w:hAnsi="Times New Roman" w:cs="Times New Roman"/>
        </w:rPr>
        <w:t xml:space="preserve"> priemerný</w:t>
      </w:r>
      <w:r w:rsidR="000E7BFA">
        <w:rPr>
          <w:rFonts w:ascii="Times New Roman" w:eastAsiaTheme="minorEastAsia" w:hAnsi="Times New Roman" w:cs="Times New Roman"/>
        </w:rPr>
        <w:t xml:space="preserve"> čas týc</w:t>
      </w:r>
      <w:r w:rsidR="00AE6C83">
        <w:rPr>
          <w:rFonts w:ascii="Times New Roman" w:eastAsiaTheme="minorEastAsia" w:hAnsi="Times New Roman" w:cs="Times New Roman"/>
        </w:rPr>
        <w:t>hto operácií</w:t>
      </w:r>
      <w:r w:rsidR="00253097">
        <w:rPr>
          <w:rFonts w:ascii="Times New Roman" w:eastAsiaTheme="minorEastAsia" w:hAnsi="Times New Roman" w:cs="Times New Roman"/>
        </w:rPr>
        <w:t>.</w:t>
      </w:r>
      <w:r w:rsidR="008D5316">
        <w:rPr>
          <w:rFonts w:ascii="Times New Roman" w:eastAsiaTheme="minorEastAsia" w:hAnsi="Times New Roman" w:cs="Times New Roman"/>
        </w:rPr>
        <w:t xml:space="preserve"> </w:t>
      </w:r>
      <w:r w:rsidR="00DB3DF8">
        <w:rPr>
          <w:rFonts w:ascii="Times New Roman" w:eastAsiaTheme="minorEastAsia" w:hAnsi="Times New Roman" w:cs="Times New Roman"/>
        </w:rPr>
        <w:t xml:space="preserve">Po vykonaní </w:t>
      </w:r>
      <w:r w:rsidR="00363A18">
        <w:rPr>
          <w:rFonts w:ascii="Times New Roman" w:eastAsiaTheme="minorEastAsia" w:hAnsi="Times New Roman" w:cs="Times New Roman"/>
        </w:rPr>
        <w:t xml:space="preserve">sú prioritné fronty </w:t>
      </w:r>
      <w:r w:rsidR="0014551B">
        <w:rPr>
          <w:rFonts w:ascii="Times New Roman" w:eastAsiaTheme="minorEastAsia" w:hAnsi="Times New Roman" w:cs="Times New Roman"/>
        </w:rPr>
        <w:t xml:space="preserve">vyčistené - </w:t>
      </w:r>
      <w:r w:rsidR="00377838">
        <w:rPr>
          <w:rFonts w:ascii="Times New Roman" w:eastAsiaTheme="minorEastAsia" w:hAnsi="Times New Roman" w:cs="Times New Roman"/>
        </w:rPr>
        <w:t xml:space="preserve">sú z nich vymazané všetky prvky. </w:t>
      </w:r>
      <w:r w:rsidR="00C541A6" w:rsidRPr="007325E5">
        <w:rPr>
          <w:rFonts w:ascii="Times New Roman" w:eastAsiaTheme="minorEastAsia" w:hAnsi="Times New Roman" w:cs="Times New Roman"/>
        </w:rPr>
        <w:t xml:space="preserve">Týmto </w:t>
      </w:r>
      <w:r w:rsidR="00CD15F0">
        <w:rPr>
          <w:rFonts w:ascii="Times New Roman" w:eastAsiaTheme="minorEastAsia" w:hAnsi="Times New Roman" w:cs="Times New Roman"/>
        </w:rPr>
        <w:t>scenárom</w:t>
      </w:r>
      <w:r w:rsidR="00C541A6" w:rsidRPr="007325E5">
        <w:rPr>
          <w:rFonts w:ascii="Times New Roman" w:eastAsiaTheme="minorEastAsia" w:hAnsi="Times New Roman" w:cs="Times New Roman"/>
        </w:rPr>
        <w:t xml:space="preserve"> sledujeme</w:t>
      </w:r>
      <w:r w:rsidR="000E3381">
        <w:rPr>
          <w:rFonts w:ascii="Times New Roman" w:eastAsiaTheme="minorEastAsia" w:hAnsi="Times New Roman" w:cs="Times New Roman"/>
        </w:rPr>
        <w:t xml:space="preserve"> </w:t>
      </w:r>
      <w:r w:rsidR="003A501D">
        <w:rPr>
          <w:rFonts w:ascii="Times New Roman" w:eastAsiaTheme="minorEastAsia" w:hAnsi="Times New Roman" w:cs="Times New Roman"/>
        </w:rPr>
        <w:t>výkon operáci</w:t>
      </w:r>
      <w:r w:rsidR="0087166A">
        <w:rPr>
          <w:rFonts w:ascii="Times New Roman" w:eastAsiaTheme="minorEastAsia" w:hAnsi="Times New Roman" w:cs="Times New Roman"/>
        </w:rPr>
        <w:t>í</w:t>
      </w:r>
      <w:r w:rsidR="003A501D">
        <w:rPr>
          <w:rFonts w:ascii="Times New Roman" w:eastAsiaTheme="minorEastAsia" w:hAnsi="Times New Roman" w:cs="Times New Roman"/>
        </w:rPr>
        <w:t xml:space="preserve"> </w:t>
      </w:r>
      <w:r w:rsidR="00D947EB">
        <w:rPr>
          <w:rFonts w:ascii="Times New Roman" w:eastAsiaTheme="minorEastAsia" w:hAnsi="Times New Roman" w:cs="Times New Roman"/>
        </w:rPr>
        <w:t xml:space="preserve">v najhoršom </w:t>
      </w:r>
      <w:r w:rsidR="00A46DFB">
        <w:rPr>
          <w:rFonts w:ascii="Times New Roman" w:eastAsiaTheme="minorEastAsia" w:hAnsi="Times New Roman" w:cs="Times New Roman"/>
        </w:rPr>
        <w:t>p</w:t>
      </w:r>
      <w:r w:rsidR="00D947EB">
        <w:rPr>
          <w:rFonts w:ascii="Times New Roman" w:eastAsiaTheme="minorEastAsia" w:hAnsi="Times New Roman" w:cs="Times New Roman"/>
        </w:rPr>
        <w:t>rípade</w:t>
      </w:r>
      <w:r w:rsidR="00CD15F0">
        <w:rPr>
          <w:rFonts w:ascii="Times New Roman" w:eastAsiaTheme="minorEastAsia" w:hAnsi="Times New Roman" w:cs="Times New Roman"/>
        </w:rPr>
        <w:t xml:space="preserve">, keď </w:t>
      </w:r>
      <w:r w:rsidR="00F15FAB">
        <w:rPr>
          <w:rFonts w:ascii="Times New Roman" w:eastAsiaTheme="minorEastAsia" w:hAnsi="Times New Roman" w:cs="Times New Roman"/>
        </w:rPr>
        <w:t>v</w:t>
      </w:r>
      <w:r w:rsidR="00E2242D">
        <w:rPr>
          <w:rFonts w:ascii="Times New Roman" w:eastAsiaTheme="minorEastAsia" w:hAnsi="Times New Roman" w:cs="Times New Roman"/>
        </w:rPr>
        <w:t> niektorých implementáciách</w:t>
      </w:r>
      <w:r w:rsidR="00F15FAB">
        <w:rPr>
          <w:rFonts w:ascii="Times New Roman" w:eastAsiaTheme="minorEastAsia" w:hAnsi="Times New Roman" w:cs="Times New Roman"/>
        </w:rPr>
        <w:t xml:space="preserve"> </w:t>
      </w:r>
      <w:r w:rsidR="00C01C27">
        <w:rPr>
          <w:rFonts w:ascii="Times New Roman" w:eastAsiaTheme="minorEastAsia" w:hAnsi="Times New Roman" w:cs="Times New Roman"/>
        </w:rPr>
        <w:t>nedochádza</w:t>
      </w:r>
      <w:r w:rsidR="00797C81">
        <w:rPr>
          <w:rFonts w:ascii="Times New Roman" w:eastAsiaTheme="minorEastAsia" w:hAnsi="Times New Roman" w:cs="Times New Roman"/>
        </w:rPr>
        <w:t xml:space="preserve"> dlhú dobu</w:t>
      </w:r>
      <w:r w:rsidR="00C01C27">
        <w:rPr>
          <w:rFonts w:ascii="Times New Roman" w:eastAsiaTheme="minorEastAsia" w:hAnsi="Times New Roman" w:cs="Times New Roman"/>
        </w:rPr>
        <w:t xml:space="preserve"> k zlučovaniu prvkov</w:t>
      </w:r>
      <w:r w:rsidR="00E2242D">
        <w:rPr>
          <w:rFonts w:ascii="Times New Roman" w:eastAsiaTheme="minorEastAsia" w:hAnsi="Times New Roman" w:cs="Times New Roman"/>
        </w:rPr>
        <w:t>.</w:t>
      </w:r>
    </w:p>
    <w:p w14:paraId="2A891BA7" w14:textId="65A80A74" w:rsidR="00342110" w:rsidRDefault="00342110" w:rsidP="003C741E">
      <w:pPr>
        <w:spacing w:after="120" w:line="360" w:lineRule="auto"/>
        <w:ind w:right="16" w:firstLine="709"/>
        <w:jc w:val="both"/>
        <w:rPr>
          <w:rFonts w:ascii="Times New Roman" w:eastAsiaTheme="minorEastAsia" w:hAnsi="Times New Roman" w:cs="Times New Roman"/>
        </w:rPr>
      </w:pPr>
      <w:r w:rsidRPr="003A0B1D">
        <w:rPr>
          <w:rFonts w:ascii="Times New Roman" w:eastAsiaTheme="minorEastAsia" w:hAnsi="Times New Roman" w:cs="Times New Roman"/>
          <w:b/>
          <w:bCs/>
        </w:rPr>
        <w:t>Scenár B</w:t>
      </w:r>
      <w:r>
        <w:rPr>
          <w:rFonts w:ascii="Times New Roman" w:eastAsiaTheme="minorEastAsia" w:hAnsi="Times New Roman" w:cs="Times New Roman"/>
        </w:rPr>
        <w:t xml:space="preserve"> - do prioritných </w:t>
      </w:r>
      <w:r w:rsidR="00BE7093">
        <w:rPr>
          <w:rFonts w:ascii="Times New Roman" w:eastAsiaTheme="minorEastAsia" w:hAnsi="Times New Roman" w:cs="Times New Roman"/>
        </w:rPr>
        <w:t xml:space="preserve">frontov </w:t>
      </w:r>
      <w:r w:rsidR="003B736B">
        <w:rPr>
          <w:rFonts w:ascii="Times New Roman" w:eastAsiaTheme="minorEastAsia" w:hAnsi="Times New Roman" w:cs="Times New Roman"/>
        </w:rPr>
        <w:t>je</w:t>
      </w:r>
      <w:r w:rsidR="00BE7093">
        <w:rPr>
          <w:rFonts w:ascii="Times New Roman" w:eastAsiaTheme="minorEastAsia" w:hAnsi="Times New Roman" w:cs="Times New Roman"/>
        </w:rPr>
        <w:t xml:space="preserve"> vkladan</w:t>
      </w:r>
      <w:r w:rsidR="003D5A2D">
        <w:rPr>
          <w:rFonts w:ascii="Times New Roman" w:eastAsiaTheme="minorEastAsia" w:hAnsi="Times New Roman" w:cs="Times New Roman"/>
        </w:rPr>
        <w:t xml:space="preserve">ých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4F543C">
        <w:rPr>
          <w:rFonts w:ascii="Times New Roman" w:eastAsiaTheme="minorEastAsia" w:hAnsi="Times New Roman" w:cs="Times New Roman"/>
        </w:rPr>
        <w:t xml:space="preserve"> </w:t>
      </w:r>
      <w:r w:rsidR="00CD6D4E">
        <w:rPr>
          <w:rFonts w:ascii="Times New Roman" w:eastAsiaTheme="minorEastAsia" w:hAnsi="Times New Roman" w:cs="Times New Roman"/>
        </w:rPr>
        <w:t>prvk</w:t>
      </w:r>
      <w:r w:rsidR="005F024F">
        <w:rPr>
          <w:rFonts w:ascii="Times New Roman" w:eastAsiaTheme="minorEastAsia" w:hAnsi="Times New Roman" w:cs="Times New Roman"/>
        </w:rPr>
        <w:t>ov</w:t>
      </w:r>
      <w:r w:rsidR="00CD6D4E">
        <w:rPr>
          <w:rFonts w:ascii="Times New Roman" w:eastAsiaTheme="minorEastAsia" w:hAnsi="Times New Roman" w:cs="Times New Roman"/>
        </w:rPr>
        <w:t xml:space="preserve"> tak, </w:t>
      </w:r>
      <w:r w:rsidR="007B6B29">
        <w:rPr>
          <w:rFonts w:ascii="Times New Roman" w:eastAsiaTheme="minorEastAsia" w:hAnsi="Times New Roman" w:cs="Times New Roman"/>
        </w:rPr>
        <w:t xml:space="preserve">že po </w:t>
      </w:r>
      <w:r w:rsidR="00835A42">
        <w:rPr>
          <w:rFonts w:ascii="Times New Roman" w:eastAsiaTheme="minorEastAsia" w:hAnsi="Times New Roman" w:cs="Times New Roman"/>
        </w:rPr>
        <w:t xml:space="preserve">každých dvoch </w:t>
      </w:r>
      <w:r w:rsidR="005F024F">
        <w:rPr>
          <w:rFonts w:ascii="Times New Roman" w:eastAsiaTheme="minorEastAsia" w:hAnsi="Times New Roman" w:cs="Times New Roman"/>
        </w:rPr>
        <w:t xml:space="preserve">vložených </w:t>
      </w:r>
      <w:r w:rsidR="00420F9A">
        <w:rPr>
          <w:rFonts w:ascii="Times New Roman" w:eastAsiaTheme="minorEastAsia" w:hAnsi="Times New Roman" w:cs="Times New Roman"/>
        </w:rPr>
        <w:t>prv</w:t>
      </w:r>
      <w:r w:rsidR="00E86579">
        <w:rPr>
          <w:rFonts w:ascii="Times New Roman" w:eastAsiaTheme="minorEastAsia" w:hAnsi="Times New Roman" w:cs="Times New Roman"/>
        </w:rPr>
        <w:t xml:space="preserve">koch je </w:t>
      </w:r>
      <w:r w:rsidR="0082793E">
        <w:rPr>
          <w:rFonts w:ascii="Times New Roman" w:eastAsiaTheme="minorEastAsia" w:hAnsi="Times New Roman" w:cs="Times New Roman"/>
        </w:rPr>
        <w:t xml:space="preserve">vybraný minimálny prvok. </w:t>
      </w:r>
      <w:r w:rsidR="00D643E1">
        <w:rPr>
          <w:rFonts w:ascii="Times New Roman" w:eastAsiaTheme="minorEastAsia" w:hAnsi="Times New Roman" w:cs="Times New Roman"/>
        </w:rPr>
        <w:t xml:space="preserve">Počet prvkov v prioritných frontoch je po </w:t>
      </w:r>
      <w:r w:rsidR="00D643E1">
        <w:rPr>
          <w:rFonts w:ascii="Times New Roman" w:eastAsiaTheme="minorEastAsia" w:hAnsi="Times New Roman" w:cs="Times New Roman"/>
        </w:rPr>
        <w:lastRenderedPageBreak/>
        <w:t xml:space="preserve">každej </w:t>
      </w:r>
      <w:r w:rsidR="00202A5D">
        <w:rPr>
          <w:rFonts w:ascii="Times New Roman" w:eastAsiaTheme="minorEastAsia" w:hAnsi="Times New Roman" w:cs="Times New Roman"/>
        </w:rPr>
        <w:t xml:space="preserve">sérií vkladania </w:t>
      </w:r>
      <w:r w:rsidR="00D643E1">
        <w:rPr>
          <w:rFonts w:ascii="Times New Roman" w:eastAsiaTheme="minorEastAsia" w:hAnsi="Times New Roman" w:cs="Times New Roman"/>
        </w:rPr>
        <w:t xml:space="preserve">rovnaký </w:t>
      </w:r>
      <w:r w:rsidR="00202A5D">
        <w:rPr>
          <w:rFonts w:ascii="Times New Roman" w:eastAsiaTheme="minorEastAsia" w:hAnsi="Times New Roman" w:cs="Times New Roman"/>
        </w:rPr>
        <w:t>ako pri scenári A.</w:t>
      </w:r>
      <w:r w:rsidR="00D3021C">
        <w:rPr>
          <w:rFonts w:ascii="Times New Roman" w:eastAsiaTheme="minorEastAsia" w:hAnsi="Times New Roman" w:cs="Times New Roman"/>
        </w:rPr>
        <w:t xml:space="preserve"> Následne</w:t>
      </w:r>
      <w:r w:rsidR="00202A5D">
        <w:rPr>
          <w:rFonts w:ascii="Times New Roman" w:eastAsiaTheme="minorEastAsia" w:hAnsi="Times New Roman" w:cs="Times New Roman"/>
        </w:rPr>
        <w:t xml:space="preserve"> </w:t>
      </w:r>
      <w:r w:rsidR="00D3021C">
        <w:rPr>
          <w:rFonts w:ascii="Times New Roman" w:eastAsiaTheme="minorEastAsia" w:hAnsi="Times New Roman" w:cs="Times New Roman"/>
        </w:rPr>
        <w:t>sa vykoná</w:t>
      </w:r>
      <w:r w:rsidR="00DC1D6A">
        <w:rPr>
          <w:rFonts w:ascii="Times New Roman" w:eastAsiaTheme="minorEastAsia" w:hAnsi="Times New Roman" w:cs="Times New Roman"/>
        </w:rPr>
        <w:t xml:space="preserve"> 10000 iteráci</w:t>
      </w:r>
      <w:r w:rsidR="00400246">
        <w:rPr>
          <w:rFonts w:ascii="Times New Roman" w:eastAsiaTheme="minorEastAsia" w:hAnsi="Times New Roman" w:cs="Times New Roman"/>
        </w:rPr>
        <w:t xml:space="preserve">í, kde </w:t>
      </w:r>
      <w:r w:rsidR="006A7AE3">
        <w:rPr>
          <w:rFonts w:ascii="Times New Roman" w:eastAsiaTheme="minorEastAsia" w:hAnsi="Times New Roman" w:cs="Times New Roman"/>
        </w:rPr>
        <w:t>každá iterácia spočíva zo</w:t>
      </w:r>
      <w:r w:rsidR="00D3021C">
        <w:rPr>
          <w:rFonts w:ascii="Times New Roman" w:eastAsiaTheme="minorEastAsia" w:hAnsi="Times New Roman" w:cs="Times New Roman"/>
        </w:rPr>
        <w:t xml:space="preserve"> 100 o</w:t>
      </w:r>
      <w:r w:rsidR="00D3021C" w:rsidRPr="007325E5">
        <w:rPr>
          <w:rFonts w:ascii="Times New Roman" w:eastAsiaTheme="minorEastAsia" w:hAnsi="Times New Roman" w:cs="Times New Roman"/>
        </w:rPr>
        <w:t>perácií</w:t>
      </w:r>
      <w:r w:rsidR="00D3021C">
        <w:rPr>
          <w:rFonts w:ascii="Times New Roman" w:eastAsiaTheme="minorEastAsia" w:hAnsi="Times New Roman" w:cs="Times New Roman"/>
        </w:rPr>
        <w:t xml:space="preserve"> vlož,</w:t>
      </w:r>
      <w:r w:rsidR="00D3021C" w:rsidRPr="007325E5">
        <w:rPr>
          <w:rFonts w:ascii="Times New Roman" w:eastAsiaTheme="minorEastAsia" w:hAnsi="Times New Roman" w:cs="Times New Roman"/>
        </w:rPr>
        <w:t xml:space="preserve"> vyber</w:t>
      </w:r>
      <w:r w:rsidR="00D3021C">
        <w:rPr>
          <w:rFonts w:ascii="Times New Roman" w:eastAsiaTheme="minorEastAsia" w:hAnsi="Times New Roman" w:cs="Times New Roman"/>
        </w:rPr>
        <w:t xml:space="preserve"> minimum</w:t>
      </w:r>
      <w:r w:rsidR="00D3021C" w:rsidRPr="007325E5">
        <w:rPr>
          <w:rFonts w:ascii="Times New Roman" w:eastAsiaTheme="minorEastAsia" w:hAnsi="Times New Roman" w:cs="Times New Roman"/>
        </w:rPr>
        <w:t xml:space="preserve"> a zmeň prioritu v náhodnom poradí</w:t>
      </w:r>
      <w:r w:rsidR="00D3021C">
        <w:rPr>
          <w:rFonts w:ascii="Times New Roman" w:eastAsiaTheme="minorEastAsia" w:hAnsi="Times New Roman" w:cs="Times New Roman"/>
        </w:rPr>
        <w:t>.</w:t>
      </w:r>
      <w:r w:rsidR="00530690">
        <w:rPr>
          <w:rFonts w:ascii="Times New Roman" w:eastAsiaTheme="minorEastAsia" w:hAnsi="Times New Roman" w:cs="Times New Roman"/>
        </w:rPr>
        <w:t xml:space="preserve"> </w:t>
      </w:r>
      <w:r w:rsidR="006161B3">
        <w:rPr>
          <w:rFonts w:ascii="Times New Roman" w:eastAsiaTheme="minorEastAsia" w:hAnsi="Times New Roman" w:cs="Times New Roman"/>
        </w:rPr>
        <w:t xml:space="preserve">Je zmeraný priemerný čas operácií </w:t>
      </w:r>
      <w:r w:rsidR="00276EF2">
        <w:rPr>
          <w:rFonts w:ascii="Times New Roman" w:eastAsiaTheme="minorEastAsia" w:hAnsi="Times New Roman" w:cs="Times New Roman"/>
        </w:rPr>
        <w:t>cez</w:t>
      </w:r>
      <w:r w:rsidR="000514E2">
        <w:rPr>
          <w:rFonts w:ascii="Times New Roman" w:eastAsiaTheme="minorEastAsia" w:hAnsi="Times New Roman" w:cs="Times New Roman"/>
        </w:rPr>
        <w:t xml:space="preserve"> všetk</w:t>
      </w:r>
      <w:r w:rsidR="00276EF2">
        <w:rPr>
          <w:rFonts w:ascii="Times New Roman" w:eastAsiaTheme="minorEastAsia" w:hAnsi="Times New Roman" w:cs="Times New Roman"/>
        </w:rPr>
        <w:t>y</w:t>
      </w:r>
      <w:r w:rsidR="000514E2">
        <w:rPr>
          <w:rFonts w:ascii="Times New Roman" w:eastAsiaTheme="minorEastAsia" w:hAnsi="Times New Roman" w:cs="Times New Roman"/>
        </w:rPr>
        <w:t xml:space="preserve"> </w:t>
      </w:r>
      <w:r w:rsidR="009B02AC">
        <w:rPr>
          <w:rFonts w:ascii="Times New Roman" w:eastAsiaTheme="minorEastAsia" w:hAnsi="Times New Roman" w:cs="Times New Roman"/>
        </w:rPr>
        <w:t>iteráci</w:t>
      </w:r>
      <w:r w:rsidR="00276EF2">
        <w:rPr>
          <w:rFonts w:ascii="Times New Roman" w:eastAsiaTheme="minorEastAsia" w:hAnsi="Times New Roman" w:cs="Times New Roman"/>
        </w:rPr>
        <w:t>e</w:t>
      </w:r>
      <w:r w:rsidR="009B02AC">
        <w:rPr>
          <w:rFonts w:ascii="Times New Roman" w:eastAsiaTheme="minorEastAsia" w:hAnsi="Times New Roman" w:cs="Times New Roman"/>
        </w:rPr>
        <w:t xml:space="preserve">. Po skončení iterácií </w:t>
      </w:r>
      <w:r w:rsidR="00483165">
        <w:rPr>
          <w:rFonts w:ascii="Times New Roman" w:eastAsiaTheme="minorEastAsia" w:hAnsi="Times New Roman" w:cs="Times New Roman"/>
        </w:rPr>
        <w:t xml:space="preserve">sú </w:t>
      </w:r>
      <w:r w:rsidR="00E06F77">
        <w:rPr>
          <w:rFonts w:ascii="Times New Roman" w:eastAsiaTheme="minorEastAsia" w:hAnsi="Times New Roman" w:cs="Times New Roman"/>
        </w:rPr>
        <w:t>prioritné fronty vyprázdnené. Týmto scenárom sledujem</w:t>
      </w:r>
      <w:r w:rsidR="000E3381">
        <w:rPr>
          <w:rFonts w:ascii="Times New Roman" w:eastAsiaTheme="minorEastAsia" w:hAnsi="Times New Roman" w:cs="Times New Roman"/>
        </w:rPr>
        <w:t>e výkon operáci</w:t>
      </w:r>
      <w:r w:rsidR="00707651">
        <w:rPr>
          <w:rFonts w:ascii="Times New Roman" w:eastAsiaTheme="minorEastAsia" w:hAnsi="Times New Roman" w:cs="Times New Roman"/>
        </w:rPr>
        <w:t xml:space="preserve">í </w:t>
      </w:r>
      <w:r w:rsidR="00B12010">
        <w:rPr>
          <w:rFonts w:ascii="Times New Roman" w:eastAsiaTheme="minorEastAsia" w:hAnsi="Times New Roman" w:cs="Times New Roman"/>
        </w:rPr>
        <w:t>v amortizovanom prípade</w:t>
      </w:r>
      <w:r w:rsidR="006E450B">
        <w:rPr>
          <w:rFonts w:ascii="Times New Roman" w:eastAsiaTheme="minorEastAsia" w:hAnsi="Times New Roman" w:cs="Times New Roman"/>
        </w:rPr>
        <w:t>, keď je pomer operácií vlož a vyber minimu rovnaký</w:t>
      </w:r>
      <w:r w:rsidR="002656BB">
        <w:rPr>
          <w:rFonts w:ascii="Times New Roman" w:eastAsiaTheme="minorEastAsia" w:hAnsi="Times New Roman" w:cs="Times New Roman"/>
        </w:rPr>
        <w:t>.</w:t>
      </w:r>
    </w:p>
    <w:p w14:paraId="6901DD41" w14:textId="444DE771" w:rsidR="0087166A" w:rsidRPr="008725F8" w:rsidRDefault="009070CA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Nakoľko výkon operácií vlož a zmeň prioritu</w:t>
      </w:r>
      <w:r w:rsidR="00045B97">
        <w:rPr>
          <w:rFonts w:ascii="Times New Roman" w:eastAsiaTheme="minorEastAsia" w:hAnsi="Times New Roman" w:cs="Times New Roman"/>
        </w:rPr>
        <w:t xml:space="preserve"> silno</w:t>
      </w:r>
      <w:r>
        <w:rPr>
          <w:rFonts w:ascii="Times New Roman" w:eastAsiaTheme="minorEastAsia" w:hAnsi="Times New Roman" w:cs="Times New Roman"/>
        </w:rPr>
        <w:t xml:space="preserve"> nezáleží od stavu stromu</w:t>
      </w:r>
      <w:r w:rsidR="0017414B">
        <w:rPr>
          <w:rFonts w:ascii="Times New Roman" w:eastAsiaTheme="minorEastAsia" w:hAnsi="Times New Roman" w:cs="Times New Roman"/>
        </w:rPr>
        <w:t>,</w:t>
      </w:r>
      <w:r w:rsidR="008C429F">
        <w:rPr>
          <w:rFonts w:ascii="Times New Roman" w:eastAsiaTheme="minorEastAsia" w:hAnsi="Times New Roman" w:cs="Times New Roman"/>
        </w:rPr>
        <w:t xml:space="preserve"> výsledné časy</w:t>
      </w:r>
      <w:r w:rsidR="006C4CA2">
        <w:rPr>
          <w:rFonts w:ascii="Times New Roman" w:eastAsiaTheme="minorEastAsia" w:hAnsi="Times New Roman" w:cs="Times New Roman"/>
        </w:rPr>
        <w:t xml:space="preserve"> </w:t>
      </w:r>
      <w:r w:rsidR="008C429F">
        <w:rPr>
          <w:rFonts w:ascii="Times New Roman" w:eastAsiaTheme="minorEastAsia" w:hAnsi="Times New Roman" w:cs="Times New Roman"/>
        </w:rPr>
        <w:t>týchto</w:t>
      </w:r>
      <w:r w:rsidR="00430AD7">
        <w:rPr>
          <w:rFonts w:ascii="Times New Roman" w:eastAsiaTheme="minorEastAsia" w:hAnsi="Times New Roman" w:cs="Times New Roman"/>
        </w:rPr>
        <w:t xml:space="preserve"> operáci</w:t>
      </w:r>
      <w:r w:rsidR="008C429F">
        <w:rPr>
          <w:rFonts w:ascii="Times New Roman" w:eastAsiaTheme="minorEastAsia" w:hAnsi="Times New Roman" w:cs="Times New Roman"/>
        </w:rPr>
        <w:t>í</w:t>
      </w:r>
      <w:r w:rsidR="00430AD7">
        <w:rPr>
          <w:rFonts w:ascii="Times New Roman" w:eastAsiaTheme="minorEastAsia" w:hAnsi="Times New Roman" w:cs="Times New Roman"/>
        </w:rPr>
        <w:t xml:space="preserve"> budú </w:t>
      </w:r>
      <w:r w:rsidR="000B0D6B">
        <w:rPr>
          <w:rFonts w:ascii="Times New Roman" w:eastAsiaTheme="minorEastAsia" w:hAnsi="Times New Roman" w:cs="Times New Roman"/>
        </w:rPr>
        <w:t>znázornené len grafom v amortizovanom prípade.</w:t>
      </w:r>
    </w:p>
    <w:p w14:paraId="03FA03E8" w14:textId="24042FA8" w:rsidR="00C43511" w:rsidRPr="00C43511" w:rsidRDefault="00C43511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4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Graf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vlož pre sadu testov 2</w:t>
      </w:r>
    </w:p>
    <w:p w14:paraId="7B11F301" w14:textId="4232A4C1" w:rsidR="00640764" w:rsidRPr="00C43511" w:rsidRDefault="002C6D40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2BE7504A" wp14:editId="6867AE96">
            <wp:extent cx="5579745" cy="3467100"/>
            <wp:effectExtent l="0" t="0" r="1905" b="0"/>
            <wp:docPr id="27" name="Graf 27">
              <a:extLst xmlns:a="http://schemas.openxmlformats.org/drawingml/2006/main">
                <a:ext uri="{FF2B5EF4-FFF2-40B4-BE49-F238E27FC236}">
                  <a16:creationId xmlns:a16="http://schemas.microsoft.com/office/drawing/2014/main" id="{7AD98CC2-C7A6-441F-AAAA-16E656275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234D72F8" w14:textId="1C63FB56" w:rsidR="002D3C32" w:rsidRDefault="00E2105C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operácií vlož </w:t>
      </w:r>
      <w:r w:rsidR="00E21E75">
        <w:rPr>
          <w:rFonts w:ascii="Times New Roman" w:hAnsi="Times New Roman" w:cs="Times New Roman"/>
          <w:bCs/>
        </w:rPr>
        <w:t xml:space="preserve">sú viditeľné konštantné </w:t>
      </w:r>
      <w:r w:rsidR="00085CCD">
        <w:rPr>
          <w:rFonts w:ascii="Times New Roman" w:hAnsi="Times New Roman" w:cs="Times New Roman"/>
          <w:bCs/>
        </w:rPr>
        <w:t>rýchlosti</w:t>
      </w:r>
      <w:r w:rsidR="00E21E75">
        <w:rPr>
          <w:rFonts w:ascii="Times New Roman" w:hAnsi="Times New Roman" w:cs="Times New Roman"/>
          <w:bCs/>
        </w:rPr>
        <w:t xml:space="preserve"> </w:t>
      </w:r>
      <w:r w:rsidR="00085CCD">
        <w:rPr>
          <w:rFonts w:ascii="Times New Roman" w:hAnsi="Times New Roman" w:cs="Times New Roman"/>
          <w:bCs/>
        </w:rPr>
        <w:t xml:space="preserve">vkladania do </w:t>
      </w:r>
      <w:proofErr w:type="spellStart"/>
      <w:r w:rsidR="009A3E11">
        <w:rPr>
          <w:rFonts w:ascii="Times New Roman" w:hAnsi="Times New Roman" w:cs="Times New Roman"/>
          <w:bCs/>
        </w:rPr>
        <w:t>F</w:t>
      </w:r>
      <w:r w:rsidR="00085CCD">
        <w:rPr>
          <w:rFonts w:ascii="Times New Roman" w:hAnsi="Times New Roman" w:cs="Times New Roman"/>
          <w:bCs/>
        </w:rPr>
        <w:t>ibonacciho</w:t>
      </w:r>
      <w:proofErr w:type="spellEnd"/>
      <w:r w:rsidR="00085CCD">
        <w:rPr>
          <w:rFonts w:ascii="Times New Roman" w:hAnsi="Times New Roman" w:cs="Times New Roman"/>
          <w:bCs/>
        </w:rPr>
        <w:t xml:space="preserve"> haldy</w:t>
      </w:r>
      <w:r w:rsidR="000613BB">
        <w:rPr>
          <w:rFonts w:ascii="Times New Roman" w:hAnsi="Times New Roman" w:cs="Times New Roman"/>
          <w:bCs/>
        </w:rPr>
        <w:t>, úrovňovej párovacej haldy</w:t>
      </w:r>
      <w:r w:rsidR="00085CCD">
        <w:rPr>
          <w:rFonts w:ascii="Times New Roman" w:hAnsi="Times New Roman" w:cs="Times New Roman"/>
          <w:bCs/>
        </w:rPr>
        <w:t xml:space="preserve"> a do párovacích háld. </w:t>
      </w:r>
      <w:r w:rsidR="002A5C05">
        <w:rPr>
          <w:rFonts w:ascii="Times New Roman" w:hAnsi="Times New Roman" w:cs="Times New Roman"/>
          <w:bCs/>
        </w:rPr>
        <w:t>Binomická halda</w:t>
      </w:r>
      <w:r w:rsidR="001B5686">
        <w:rPr>
          <w:rFonts w:ascii="Times New Roman" w:hAnsi="Times New Roman" w:cs="Times New Roman"/>
          <w:bCs/>
        </w:rPr>
        <w:t xml:space="preserve"> zlučuje prvky po vložení, čo má </w:t>
      </w:r>
      <w:r w:rsidR="00995D4E">
        <w:rPr>
          <w:rFonts w:ascii="Times New Roman" w:hAnsi="Times New Roman" w:cs="Times New Roman"/>
          <w:bCs/>
        </w:rPr>
        <w:t>z</w:t>
      </w:r>
      <w:r w:rsidR="001B5686">
        <w:rPr>
          <w:rFonts w:ascii="Times New Roman" w:hAnsi="Times New Roman" w:cs="Times New Roman"/>
          <w:bCs/>
        </w:rPr>
        <w:t xml:space="preserve">a následok </w:t>
      </w:r>
      <w:r w:rsidR="000E7BFA">
        <w:rPr>
          <w:rFonts w:ascii="Times New Roman" w:hAnsi="Times New Roman" w:cs="Times New Roman"/>
          <w:bCs/>
        </w:rPr>
        <w:t>vysoké časy pre vkladanie.</w:t>
      </w:r>
      <w:r w:rsidR="00C65DE7">
        <w:rPr>
          <w:rFonts w:ascii="Times New Roman" w:hAnsi="Times New Roman" w:cs="Times New Roman"/>
          <w:bCs/>
        </w:rPr>
        <w:t xml:space="preserve"> Binárna halda vklad</w:t>
      </w:r>
      <w:r w:rsidR="00A570CB">
        <w:rPr>
          <w:rFonts w:ascii="Times New Roman" w:hAnsi="Times New Roman" w:cs="Times New Roman"/>
          <w:bCs/>
        </w:rPr>
        <w:t xml:space="preserve">á prvky na poslednú úroveň a tie potom vymieňa smerom ku koreňu. </w:t>
      </w:r>
      <w:r w:rsidR="008F62A3">
        <w:rPr>
          <w:rFonts w:ascii="Times New Roman" w:hAnsi="Times New Roman" w:cs="Times New Roman"/>
          <w:bCs/>
        </w:rPr>
        <w:t xml:space="preserve">Keďže nie je potrebné aby sa vymieňali </w:t>
      </w:r>
      <w:r w:rsidR="00302248">
        <w:rPr>
          <w:rFonts w:ascii="Times New Roman" w:hAnsi="Times New Roman" w:cs="Times New Roman"/>
          <w:bCs/>
        </w:rPr>
        <w:t>až po koreň</w:t>
      </w:r>
      <w:r w:rsidR="00910597">
        <w:rPr>
          <w:rFonts w:ascii="Times New Roman" w:hAnsi="Times New Roman" w:cs="Times New Roman"/>
          <w:bCs/>
        </w:rPr>
        <w:t xml:space="preserve">, </w:t>
      </w:r>
      <w:r w:rsidR="001C40A1">
        <w:rPr>
          <w:rFonts w:ascii="Times New Roman" w:hAnsi="Times New Roman" w:cs="Times New Roman"/>
          <w:bCs/>
        </w:rPr>
        <w:t xml:space="preserve">priemerný </w:t>
      </w:r>
      <w:r w:rsidR="00910597">
        <w:rPr>
          <w:rFonts w:ascii="Times New Roman" w:hAnsi="Times New Roman" w:cs="Times New Roman"/>
          <w:bCs/>
        </w:rPr>
        <w:t>čas pre vloženie je</w:t>
      </w:r>
      <w:r w:rsidR="001C40A1">
        <w:rPr>
          <w:rFonts w:ascii="Times New Roman" w:hAnsi="Times New Roman" w:cs="Times New Roman"/>
          <w:bCs/>
        </w:rPr>
        <w:t xml:space="preserve"> nižší ako pri binomickej halde</w:t>
      </w:r>
      <w:r w:rsidR="002D3C32">
        <w:rPr>
          <w:rFonts w:ascii="Times New Roman" w:hAnsi="Times New Roman" w:cs="Times New Roman"/>
          <w:bCs/>
        </w:rPr>
        <w:t>.</w:t>
      </w:r>
    </w:p>
    <w:p w14:paraId="7E258943" w14:textId="26F4F5B6" w:rsidR="002D3C32" w:rsidRPr="00C43511" w:rsidRDefault="002D3C32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5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>. Graf priemerných časov operácie zmeň prioritu pre sadu testov 2</w:t>
      </w:r>
    </w:p>
    <w:p w14:paraId="010FDBE9" w14:textId="77777777" w:rsidR="002D3C32" w:rsidRDefault="002D3C32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A8F5FF8" wp14:editId="69619E3C">
            <wp:extent cx="5579745" cy="3283585"/>
            <wp:effectExtent l="0" t="0" r="1905" b="12065"/>
            <wp:docPr id="29" name="Graf 29">
              <a:extLst xmlns:a="http://schemas.openxmlformats.org/drawingml/2006/main">
                <a:ext uri="{FF2B5EF4-FFF2-40B4-BE49-F238E27FC236}">
                  <a16:creationId xmlns:a16="http://schemas.microsoft.com/office/drawing/2014/main" id="{688118EE-BB51-41F7-A566-5821506BD9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4EC1DC19" w14:textId="59B40068" w:rsidR="002D3C32" w:rsidRPr="002D3C32" w:rsidRDefault="002D3C32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Pri </w:t>
      </w:r>
      <w:r w:rsidR="003B4829">
        <w:rPr>
          <w:rFonts w:ascii="Times New Roman" w:hAnsi="Times New Roman" w:cs="Times New Roman"/>
          <w:bCs/>
        </w:rPr>
        <w:t xml:space="preserve">párovacích haldách, </w:t>
      </w:r>
      <w:proofErr w:type="spellStart"/>
      <w:r w:rsidR="00101BC4">
        <w:rPr>
          <w:rFonts w:ascii="Times New Roman" w:hAnsi="Times New Roman" w:cs="Times New Roman"/>
          <w:bCs/>
        </w:rPr>
        <w:t>Fibonacciho</w:t>
      </w:r>
      <w:proofErr w:type="spellEnd"/>
      <w:r w:rsidR="00101BC4">
        <w:rPr>
          <w:rFonts w:ascii="Times New Roman" w:hAnsi="Times New Roman" w:cs="Times New Roman"/>
          <w:bCs/>
        </w:rPr>
        <w:t xml:space="preserve"> halde a úrovňovej párovacej halde sa nám podarilo potvrdiť </w:t>
      </w:r>
      <w:r w:rsidR="00BC1A02">
        <w:rPr>
          <w:rFonts w:ascii="Times New Roman" w:hAnsi="Times New Roman" w:cs="Times New Roman"/>
          <w:bCs/>
        </w:rPr>
        <w:t>konštantu amortizovan</w:t>
      </w:r>
      <w:r w:rsidR="00A95705">
        <w:rPr>
          <w:rFonts w:ascii="Times New Roman" w:hAnsi="Times New Roman" w:cs="Times New Roman"/>
          <w:bCs/>
        </w:rPr>
        <w:t xml:space="preserve">ú rýchlosť operácie </w:t>
      </w:r>
      <w:r w:rsidR="002744DE">
        <w:rPr>
          <w:rFonts w:ascii="Times New Roman" w:hAnsi="Times New Roman" w:cs="Times New Roman"/>
          <w:bCs/>
        </w:rPr>
        <w:t>zmeň prioritu</w:t>
      </w:r>
      <w:r w:rsidR="00EC6261">
        <w:rPr>
          <w:rFonts w:ascii="Times New Roman" w:hAnsi="Times New Roman" w:cs="Times New Roman"/>
          <w:bCs/>
        </w:rPr>
        <w:t xml:space="preserve">, avšak </w:t>
      </w:r>
      <w:r w:rsidR="00CA6A90">
        <w:rPr>
          <w:rFonts w:ascii="Times New Roman" w:hAnsi="Times New Roman" w:cs="Times New Roman"/>
          <w:bCs/>
        </w:rPr>
        <w:t xml:space="preserve">pri úrovňovej </w:t>
      </w:r>
      <w:r w:rsidR="00FE34BE">
        <w:rPr>
          <w:rFonts w:ascii="Times New Roman" w:hAnsi="Times New Roman" w:cs="Times New Roman"/>
          <w:bCs/>
        </w:rPr>
        <w:t xml:space="preserve">párovacej halde má  operácia </w:t>
      </w:r>
      <w:r w:rsidR="002D5405">
        <w:rPr>
          <w:rFonts w:ascii="Times New Roman" w:hAnsi="Times New Roman" w:cs="Times New Roman"/>
          <w:bCs/>
        </w:rPr>
        <w:t>zmeň prioritu značne vyšší konštantný faktor.</w:t>
      </w:r>
    </w:p>
    <w:p w14:paraId="5E75F201" w14:textId="2AB2BA9E" w:rsidR="000F5BCD" w:rsidRPr="002D3C32" w:rsidRDefault="00C43511" w:rsidP="007C66E6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6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Graf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vyber minimum pre sadu testov 2</w:t>
      </w:r>
      <w:r w:rsidR="00157447">
        <w:rPr>
          <w:rFonts w:ascii="Times New Roman" w:hAnsi="Times New Roman" w:cs="Times New Roman"/>
          <w:i w:val="0"/>
          <w:iCs w:val="0"/>
          <w:sz w:val="24"/>
          <w:szCs w:val="24"/>
        </w:rPr>
        <w:t>, scenár A</w:t>
      </w:r>
    </w:p>
    <w:p w14:paraId="15CEDF94" w14:textId="54C4CA03" w:rsidR="000F5BCD" w:rsidRDefault="000F5BCD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C86C81C" wp14:editId="630122A9">
            <wp:extent cx="5579745" cy="3867150"/>
            <wp:effectExtent l="0" t="0" r="1905" b="0"/>
            <wp:docPr id="26" name="Graf 26">
              <a:extLst xmlns:a="http://schemas.openxmlformats.org/drawingml/2006/main">
                <a:ext uri="{FF2B5EF4-FFF2-40B4-BE49-F238E27FC236}">
                  <a16:creationId xmlns:a16="http://schemas.microsoft.com/office/drawing/2014/main" id="{00F7861B-4172-427D-9134-811E01F96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313AC3F3" w14:textId="4309EAA8" w:rsidR="008D6D83" w:rsidRPr="008D6D83" w:rsidRDefault="008D6D83" w:rsidP="008D6D83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7</w:t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8D6D83">
        <w:rPr>
          <w:rFonts w:ascii="Times New Roman" w:hAnsi="Times New Roman" w:cs="Times New Roman"/>
          <w:i w:val="0"/>
          <w:iCs w:val="0"/>
          <w:sz w:val="24"/>
          <w:szCs w:val="24"/>
        </w:rPr>
        <w:t>. Graf vývinu časov operácie vyber minimum pre sadu testov 2, scenár A</w:t>
      </w:r>
    </w:p>
    <w:p w14:paraId="3CE6E5B8" w14:textId="1661053C" w:rsidR="008D6D83" w:rsidRDefault="008D6D83" w:rsidP="007C66E6">
      <w:pPr>
        <w:spacing w:after="120" w:line="259" w:lineRule="auto"/>
        <w:ind w:right="0" w:firstLine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3128978" wp14:editId="6090DF6F">
            <wp:extent cx="5579745" cy="3238500"/>
            <wp:effectExtent l="0" t="0" r="1905" b="0"/>
            <wp:docPr id="30" name="Graf 30">
              <a:extLst xmlns:a="http://schemas.openxmlformats.org/drawingml/2006/main">
                <a:ext uri="{FF2B5EF4-FFF2-40B4-BE49-F238E27FC236}">
                  <a16:creationId xmlns:a16="http://schemas.microsoft.com/office/drawing/2014/main" id="{00F7861B-4172-427D-9134-811E01F96E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7CA1A156" w14:textId="18EA5669" w:rsidR="0064187E" w:rsidRDefault="0064187E" w:rsidP="007C66E6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</w:rPr>
      </w:pPr>
      <w:r w:rsidRPr="0064187E">
        <w:rPr>
          <w:rFonts w:ascii="Times New Roman" w:hAnsi="Times New Roman" w:cs="Times New Roman"/>
          <w:bCs/>
        </w:rPr>
        <w:t>Pri op</w:t>
      </w:r>
      <w:r>
        <w:rPr>
          <w:rFonts w:ascii="Times New Roman" w:hAnsi="Times New Roman" w:cs="Times New Roman"/>
          <w:bCs/>
        </w:rPr>
        <w:t>e</w:t>
      </w:r>
      <w:r w:rsidRPr="0064187E">
        <w:rPr>
          <w:rFonts w:ascii="Times New Roman" w:hAnsi="Times New Roman" w:cs="Times New Roman"/>
          <w:bCs/>
        </w:rPr>
        <w:t>rác</w:t>
      </w:r>
      <w:r>
        <w:rPr>
          <w:rFonts w:ascii="Times New Roman" w:hAnsi="Times New Roman" w:cs="Times New Roman"/>
          <w:bCs/>
        </w:rPr>
        <w:t xml:space="preserve">ií vyber minimum </w:t>
      </w:r>
      <w:r w:rsidR="00CE7D41">
        <w:rPr>
          <w:rFonts w:ascii="Times New Roman" w:hAnsi="Times New Roman" w:cs="Times New Roman"/>
          <w:bCs/>
        </w:rPr>
        <w:t>mal veľký vplyv</w:t>
      </w:r>
      <w:r>
        <w:rPr>
          <w:rFonts w:ascii="Times New Roman" w:hAnsi="Times New Roman" w:cs="Times New Roman"/>
          <w:bCs/>
        </w:rPr>
        <w:t xml:space="preserve"> </w:t>
      </w:r>
      <w:r w:rsidR="00CE7D41">
        <w:rPr>
          <w:rFonts w:ascii="Times New Roman" w:hAnsi="Times New Roman" w:cs="Times New Roman"/>
          <w:bCs/>
        </w:rPr>
        <w:t xml:space="preserve">na výkon štruktúr </w:t>
      </w:r>
      <w:r w:rsidR="007346EA">
        <w:rPr>
          <w:rFonts w:ascii="Times New Roman" w:hAnsi="Times New Roman" w:cs="Times New Roman"/>
          <w:bCs/>
        </w:rPr>
        <w:t xml:space="preserve">počiatočný stav haldy. </w:t>
      </w:r>
      <w:proofErr w:type="spellStart"/>
      <w:r w:rsidR="00A84521">
        <w:rPr>
          <w:rFonts w:ascii="Times New Roman" w:hAnsi="Times New Roman" w:cs="Times New Roman"/>
          <w:bCs/>
        </w:rPr>
        <w:t>Fibonacciho</w:t>
      </w:r>
      <w:proofErr w:type="spellEnd"/>
      <w:r w:rsidR="00A84521">
        <w:rPr>
          <w:rFonts w:ascii="Times New Roman" w:hAnsi="Times New Roman" w:cs="Times New Roman"/>
          <w:bCs/>
        </w:rPr>
        <w:t xml:space="preserve"> halda</w:t>
      </w:r>
      <w:r w:rsidR="00F100F2">
        <w:rPr>
          <w:rFonts w:ascii="Times New Roman" w:hAnsi="Times New Roman" w:cs="Times New Roman"/>
          <w:bCs/>
        </w:rPr>
        <w:t xml:space="preserve">, </w:t>
      </w:r>
      <w:r w:rsidR="00E74484">
        <w:rPr>
          <w:rFonts w:ascii="Times New Roman" w:hAnsi="Times New Roman" w:cs="Times New Roman"/>
          <w:bCs/>
        </w:rPr>
        <w:t xml:space="preserve">úrovňová párovacia halda a párovacie haldy </w:t>
      </w:r>
      <w:r w:rsidR="00C66C62">
        <w:rPr>
          <w:rFonts w:ascii="Times New Roman" w:hAnsi="Times New Roman" w:cs="Times New Roman"/>
          <w:bCs/>
        </w:rPr>
        <w:t>dosahujú v prípade, že je v</w:t>
      </w:r>
      <w:r w:rsidR="00E144F0">
        <w:rPr>
          <w:rFonts w:ascii="Times New Roman" w:hAnsi="Times New Roman" w:cs="Times New Roman"/>
          <w:bCs/>
        </w:rPr>
        <w:t xml:space="preserve"> štruktúre množstvo </w:t>
      </w:r>
      <w:r w:rsidR="00C965AA">
        <w:rPr>
          <w:rFonts w:ascii="Times New Roman" w:hAnsi="Times New Roman" w:cs="Times New Roman"/>
          <w:bCs/>
        </w:rPr>
        <w:t>nezlúčených</w:t>
      </w:r>
      <w:r w:rsidR="0088498D">
        <w:rPr>
          <w:rFonts w:ascii="Times New Roman" w:hAnsi="Times New Roman" w:cs="Times New Roman"/>
          <w:bCs/>
        </w:rPr>
        <w:t xml:space="preserve"> </w:t>
      </w:r>
      <w:r w:rsidR="00C965AA">
        <w:rPr>
          <w:rFonts w:ascii="Times New Roman" w:hAnsi="Times New Roman" w:cs="Times New Roman"/>
          <w:bCs/>
        </w:rPr>
        <w:t>prvkov,</w:t>
      </w:r>
      <w:r w:rsidR="009D2301">
        <w:rPr>
          <w:rFonts w:ascii="Times New Roman" w:hAnsi="Times New Roman" w:cs="Times New Roman"/>
          <w:bCs/>
        </w:rPr>
        <w:t xml:space="preserve"> </w:t>
      </w:r>
      <w:r w:rsidR="00014CFA">
        <w:rPr>
          <w:rFonts w:ascii="Times New Roman" w:hAnsi="Times New Roman" w:cs="Times New Roman"/>
          <w:bCs/>
        </w:rPr>
        <w:t>čas</w:t>
      </w:r>
      <w:r w:rsidR="00FE6DCA">
        <w:rPr>
          <w:rFonts w:ascii="Times New Roman" w:hAnsi="Times New Roman" w:cs="Times New Roman"/>
          <w:bCs/>
        </w:rPr>
        <w:t xml:space="preserve">ovú náročnosť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FE6DCA">
        <w:rPr>
          <w:rFonts w:ascii="Times New Roman" w:hAnsi="Times New Roman" w:cs="Times New Roman"/>
        </w:rPr>
        <w:t>,</w:t>
      </w:r>
      <w:r w:rsidR="00C965AA">
        <w:rPr>
          <w:rFonts w:ascii="Times New Roman" w:hAnsi="Times New Roman" w:cs="Times New Roman"/>
          <w:bCs/>
        </w:rPr>
        <w:t xml:space="preserve"> čo môže nastať pri častom vkladaní do štruktúry</w:t>
      </w:r>
      <w:r w:rsidR="00A03AE6">
        <w:rPr>
          <w:rFonts w:ascii="Times New Roman" w:hAnsi="Times New Roman" w:cs="Times New Roman"/>
          <w:bCs/>
        </w:rPr>
        <w:t xml:space="preserve"> </w:t>
      </w:r>
      <w:r w:rsidR="00AA3799">
        <w:rPr>
          <w:rFonts w:ascii="Times New Roman" w:hAnsi="Times New Roman" w:cs="Times New Roman"/>
          <w:bCs/>
        </w:rPr>
        <w:t>a</w:t>
      </w:r>
      <w:r w:rsidR="00B66A7A">
        <w:rPr>
          <w:rFonts w:ascii="Times New Roman" w:hAnsi="Times New Roman" w:cs="Times New Roman"/>
          <w:bCs/>
        </w:rPr>
        <w:t xml:space="preserve"> </w:t>
      </w:r>
      <w:r w:rsidR="00CE300A">
        <w:rPr>
          <w:rFonts w:ascii="Times New Roman" w:hAnsi="Times New Roman" w:cs="Times New Roman"/>
          <w:bCs/>
        </w:rPr>
        <w:t>zriedkavom</w:t>
      </w:r>
      <w:r w:rsidR="00B66A7A">
        <w:rPr>
          <w:rFonts w:ascii="Times New Roman" w:hAnsi="Times New Roman" w:cs="Times New Roman"/>
          <w:bCs/>
        </w:rPr>
        <w:t xml:space="preserve"> výskyt</w:t>
      </w:r>
      <w:r w:rsidR="009A59E2">
        <w:rPr>
          <w:rFonts w:ascii="Times New Roman" w:hAnsi="Times New Roman" w:cs="Times New Roman"/>
          <w:bCs/>
        </w:rPr>
        <w:t>e</w:t>
      </w:r>
      <w:r w:rsidR="00B66A7A">
        <w:rPr>
          <w:rFonts w:ascii="Times New Roman" w:hAnsi="Times New Roman" w:cs="Times New Roman"/>
          <w:bCs/>
        </w:rPr>
        <w:t xml:space="preserve"> operácie vyber </w:t>
      </w:r>
      <w:r w:rsidR="009A59E2">
        <w:rPr>
          <w:rFonts w:ascii="Times New Roman" w:hAnsi="Times New Roman" w:cs="Times New Roman"/>
          <w:bCs/>
        </w:rPr>
        <w:t>minimum</w:t>
      </w:r>
      <w:r w:rsidR="00DB618C">
        <w:rPr>
          <w:rFonts w:ascii="Times New Roman" w:hAnsi="Times New Roman" w:cs="Times New Roman"/>
          <w:bCs/>
        </w:rPr>
        <w:t xml:space="preserve">. </w:t>
      </w:r>
      <w:r w:rsidR="00185279">
        <w:rPr>
          <w:rFonts w:ascii="Times New Roman" w:hAnsi="Times New Roman" w:cs="Times New Roman"/>
          <w:bCs/>
        </w:rPr>
        <w:t xml:space="preserve">Avšak </w:t>
      </w:r>
      <w:r w:rsidR="00BB6FB4">
        <w:rPr>
          <w:rFonts w:ascii="Times New Roman" w:hAnsi="Times New Roman" w:cs="Times New Roman"/>
          <w:bCs/>
        </w:rPr>
        <w:t xml:space="preserve">prvky </w:t>
      </w:r>
      <w:proofErr w:type="spellStart"/>
      <w:r w:rsidR="004B554B">
        <w:rPr>
          <w:rFonts w:ascii="Times New Roman" w:hAnsi="Times New Roman" w:cs="Times New Roman"/>
          <w:bCs/>
        </w:rPr>
        <w:t>Fibonacciho</w:t>
      </w:r>
      <w:proofErr w:type="spellEnd"/>
      <w:r w:rsidR="004B554B">
        <w:rPr>
          <w:rFonts w:ascii="Times New Roman" w:hAnsi="Times New Roman" w:cs="Times New Roman"/>
          <w:bCs/>
        </w:rPr>
        <w:t xml:space="preserve"> a úrovňová párovacia hald</w:t>
      </w:r>
      <w:r w:rsidR="00BB6FB4">
        <w:rPr>
          <w:rFonts w:ascii="Times New Roman" w:hAnsi="Times New Roman" w:cs="Times New Roman"/>
          <w:bCs/>
        </w:rPr>
        <w:t>y</w:t>
      </w:r>
      <w:r w:rsidR="004B554B">
        <w:rPr>
          <w:rFonts w:ascii="Times New Roman" w:hAnsi="Times New Roman" w:cs="Times New Roman"/>
          <w:bCs/>
        </w:rPr>
        <w:t xml:space="preserve"> </w:t>
      </w:r>
      <w:r w:rsidR="008728AF">
        <w:rPr>
          <w:rFonts w:ascii="Times New Roman" w:hAnsi="Times New Roman" w:cs="Times New Roman"/>
          <w:bCs/>
        </w:rPr>
        <w:t>sa</w:t>
      </w:r>
      <w:r w:rsidR="006A1C06">
        <w:rPr>
          <w:rFonts w:ascii="Times New Roman" w:hAnsi="Times New Roman" w:cs="Times New Roman"/>
          <w:bCs/>
        </w:rPr>
        <w:t xml:space="preserve"> už</w:t>
      </w:r>
      <w:r w:rsidR="008728AF">
        <w:rPr>
          <w:rFonts w:ascii="Times New Roman" w:hAnsi="Times New Roman" w:cs="Times New Roman"/>
          <w:bCs/>
        </w:rPr>
        <w:t xml:space="preserve"> po pr</w:t>
      </w:r>
      <w:r w:rsidR="00924792">
        <w:rPr>
          <w:rFonts w:ascii="Times New Roman" w:hAnsi="Times New Roman" w:cs="Times New Roman"/>
          <w:bCs/>
        </w:rPr>
        <w:t xml:space="preserve">vej operácií vyber minimum </w:t>
      </w:r>
      <w:r w:rsidR="00265539">
        <w:rPr>
          <w:rFonts w:ascii="Times New Roman" w:hAnsi="Times New Roman" w:cs="Times New Roman"/>
          <w:bCs/>
        </w:rPr>
        <w:t xml:space="preserve">zlúčia </w:t>
      </w:r>
      <w:r w:rsidR="006A1C06">
        <w:rPr>
          <w:rFonts w:ascii="Times New Roman" w:hAnsi="Times New Roman" w:cs="Times New Roman"/>
          <w:bCs/>
        </w:rPr>
        <w:t>do</w:t>
      </w:r>
      <w:r w:rsidR="00BB6FB4">
        <w:rPr>
          <w:rFonts w:ascii="Times New Roman" w:hAnsi="Times New Roman" w:cs="Times New Roman"/>
          <w:bCs/>
        </w:rPr>
        <w:t xml:space="preserve"> bin</w:t>
      </w:r>
      <w:r w:rsidR="0075055F">
        <w:rPr>
          <w:rFonts w:ascii="Times New Roman" w:hAnsi="Times New Roman" w:cs="Times New Roman"/>
          <w:bCs/>
        </w:rPr>
        <w:t xml:space="preserve">omických stromov, </w:t>
      </w:r>
      <w:r w:rsidR="0086534D">
        <w:rPr>
          <w:rFonts w:ascii="Times New Roman" w:hAnsi="Times New Roman" w:cs="Times New Roman"/>
          <w:bCs/>
        </w:rPr>
        <w:t xml:space="preserve">čo má za následok </w:t>
      </w:r>
      <w:r w:rsidR="00DE3F8C">
        <w:rPr>
          <w:rFonts w:ascii="Times New Roman" w:hAnsi="Times New Roman" w:cs="Times New Roman"/>
          <w:bCs/>
        </w:rPr>
        <w:t xml:space="preserve">značne nižšiu priemernú </w:t>
      </w:r>
      <w:r w:rsidR="00173E05">
        <w:rPr>
          <w:rFonts w:ascii="Times New Roman" w:hAnsi="Times New Roman" w:cs="Times New Roman"/>
          <w:bCs/>
        </w:rPr>
        <w:t xml:space="preserve">časovú náročnosť počas prvých </w:t>
      </w:r>
      <w:r w:rsidR="00E528FD">
        <w:rPr>
          <w:rFonts w:ascii="Times New Roman" w:hAnsi="Times New Roman" w:cs="Times New Roman"/>
          <w:bCs/>
        </w:rPr>
        <w:t xml:space="preserve">100 operácií vyber minimum, ako </w:t>
      </w:r>
      <w:r w:rsidR="00E9292F">
        <w:rPr>
          <w:rFonts w:ascii="Times New Roman" w:hAnsi="Times New Roman" w:cs="Times New Roman"/>
          <w:bCs/>
        </w:rPr>
        <w:t>párovacia halda, kde dochádza k </w:t>
      </w:r>
      <w:r w:rsidR="001107D1">
        <w:rPr>
          <w:rFonts w:ascii="Times New Roman" w:hAnsi="Times New Roman" w:cs="Times New Roman"/>
          <w:bCs/>
        </w:rPr>
        <w:t>postupnému</w:t>
      </w:r>
      <w:r w:rsidR="00E9292F">
        <w:rPr>
          <w:rFonts w:ascii="Times New Roman" w:hAnsi="Times New Roman" w:cs="Times New Roman"/>
          <w:bCs/>
        </w:rPr>
        <w:t xml:space="preserve"> z</w:t>
      </w:r>
      <w:r w:rsidR="00CD6E90">
        <w:rPr>
          <w:rFonts w:ascii="Times New Roman" w:hAnsi="Times New Roman" w:cs="Times New Roman"/>
          <w:bCs/>
        </w:rPr>
        <w:t>lúčeniu</w:t>
      </w:r>
      <w:r w:rsidR="00AE7202">
        <w:rPr>
          <w:rFonts w:ascii="Times New Roman" w:hAnsi="Times New Roman" w:cs="Times New Roman"/>
          <w:bCs/>
        </w:rPr>
        <w:t>.</w:t>
      </w:r>
      <w:r w:rsidR="000712CE">
        <w:rPr>
          <w:rFonts w:ascii="Times New Roman" w:hAnsi="Times New Roman" w:cs="Times New Roman"/>
          <w:bCs/>
        </w:rPr>
        <w:t xml:space="preserve"> </w:t>
      </w:r>
      <w:r w:rsidR="00956DCC">
        <w:rPr>
          <w:rFonts w:ascii="Times New Roman" w:hAnsi="Times New Roman" w:cs="Times New Roman"/>
          <w:bCs/>
        </w:rPr>
        <w:t>Binomick</w:t>
      </w:r>
      <w:r w:rsidR="00954D22">
        <w:rPr>
          <w:rFonts w:ascii="Times New Roman" w:hAnsi="Times New Roman" w:cs="Times New Roman"/>
          <w:bCs/>
        </w:rPr>
        <w:t>é haldy a</w:t>
      </w:r>
      <w:r w:rsidR="003D4BB8">
        <w:rPr>
          <w:rFonts w:ascii="Times New Roman" w:hAnsi="Times New Roman" w:cs="Times New Roman"/>
          <w:bCs/>
        </w:rPr>
        <w:t xml:space="preserve"> binárna halda si zachovali </w:t>
      </w:r>
      <w:r w:rsidR="004D53A5">
        <w:rPr>
          <w:rFonts w:ascii="Times New Roman" w:hAnsi="Times New Roman" w:cs="Times New Roman"/>
          <w:bCs/>
        </w:rPr>
        <w:t>logaritmick</w:t>
      </w:r>
      <w:r w:rsidR="00617EEC">
        <w:rPr>
          <w:rFonts w:ascii="Times New Roman" w:hAnsi="Times New Roman" w:cs="Times New Roman"/>
          <w:bCs/>
        </w:rPr>
        <w:t>é časy výberu.</w:t>
      </w:r>
    </w:p>
    <w:p w14:paraId="658ECC5E" w14:textId="5B696E17" w:rsidR="007C66E6" w:rsidRPr="007C66E6" w:rsidRDefault="007C66E6" w:rsidP="00F30B88">
      <w:pPr>
        <w:pStyle w:val="Popis"/>
        <w:keepNext/>
        <w:spacing w:after="120"/>
        <w:ind w:right="0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Graf 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Graf \* ARABIC </w:instrTex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8D6D83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8</w:t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F30B88"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Graf </w:t>
      </w:r>
      <w:r w:rsidR="00F30B88">
        <w:rPr>
          <w:rFonts w:ascii="Times New Roman" w:hAnsi="Times New Roman" w:cs="Times New Roman"/>
          <w:i w:val="0"/>
          <w:iCs w:val="0"/>
          <w:sz w:val="24"/>
          <w:szCs w:val="24"/>
        </w:rPr>
        <w:t>vývinu</w:t>
      </w:r>
      <w:r w:rsidR="00F30B88" w:rsidRPr="00C4351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časov operácie vyber minimum pre sadu testov 2</w:t>
      </w:r>
      <w:r w:rsidR="00F30B88">
        <w:rPr>
          <w:rFonts w:ascii="Times New Roman" w:hAnsi="Times New Roman" w:cs="Times New Roman"/>
          <w:i w:val="0"/>
          <w:iCs w:val="0"/>
          <w:sz w:val="24"/>
          <w:szCs w:val="24"/>
        </w:rPr>
        <w:t>, scenár B</w:t>
      </w:r>
    </w:p>
    <w:p w14:paraId="1F6C26E1" w14:textId="6B93ABC7" w:rsidR="00DA61E5" w:rsidRPr="007C66E6" w:rsidRDefault="00926A83" w:rsidP="007C66E6">
      <w:pPr>
        <w:spacing w:after="120" w:line="360" w:lineRule="auto"/>
        <w:ind w:right="0" w:firstLine="0"/>
        <w:jc w:val="both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5BA16E2" wp14:editId="5056B341">
            <wp:extent cx="5579745" cy="3886200"/>
            <wp:effectExtent l="0" t="0" r="1905" b="0"/>
            <wp:docPr id="28" name="Graf 28">
              <a:extLst xmlns:a="http://schemas.openxmlformats.org/drawingml/2006/main">
                <a:ext uri="{FF2B5EF4-FFF2-40B4-BE49-F238E27FC236}">
                  <a16:creationId xmlns:a16="http://schemas.microsoft.com/office/drawing/2014/main" id="{B4AA1565-C843-4091-9FFF-9648E03C9B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4D0BA6D1" w14:textId="1F850EAB" w:rsidR="004F1F94" w:rsidRDefault="00F97220" w:rsidP="00262429">
      <w:pPr>
        <w:spacing w:after="120" w:line="360" w:lineRule="auto"/>
        <w:ind w:right="0" w:firstLine="709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Čím</w:t>
      </w:r>
      <w:r w:rsidR="007D571D">
        <w:rPr>
          <w:rFonts w:ascii="Times New Roman" w:hAnsi="Times New Roman" w:cs="Times New Roman"/>
          <w:bCs/>
        </w:rPr>
        <w:t xml:space="preserve"> je</w:t>
      </w:r>
      <w:r w:rsidR="00F8052D">
        <w:rPr>
          <w:rFonts w:ascii="Times New Roman" w:hAnsi="Times New Roman" w:cs="Times New Roman"/>
          <w:bCs/>
        </w:rPr>
        <w:t xml:space="preserve"> </w:t>
      </w:r>
      <w:r w:rsidR="00FC747F">
        <w:rPr>
          <w:rFonts w:ascii="Times New Roman" w:hAnsi="Times New Roman" w:cs="Times New Roman"/>
          <w:bCs/>
        </w:rPr>
        <w:t>počet</w:t>
      </w:r>
      <w:r w:rsidR="009249B9">
        <w:rPr>
          <w:rFonts w:ascii="Times New Roman" w:hAnsi="Times New Roman" w:cs="Times New Roman"/>
          <w:bCs/>
        </w:rPr>
        <w:t xml:space="preserve"> </w:t>
      </w:r>
      <w:r w:rsidR="00A2690F">
        <w:rPr>
          <w:rFonts w:ascii="Times New Roman" w:hAnsi="Times New Roman" w:cs="Times New Roman"/>
          <w:bCs/>
        </w:rPr>
        <w:t xml:space="preserve">operácií </w:t>
      </w:r>
      <w:r w:rsidR="005865ED">
        <w:rPr>
          <w:rFonts w:ascii="Times New Roman" w:hAnsi="Times New Roman" w:cs="Times New Roman"/>
          <w:bCs/>
        </w:rPr>
        <w:t>vlož</w:t>
      </w:r>
      <w:r w:rsidR="00111766">
        <w:rPr>
          <w:rFonts w:ascii="Times New Roman" w:hAnsi="Times New Roman" w:cs="Times New Roman"/>
          <w:bCs/>
        </w:rPr>
        <w:t xml:space="preserve"> a vyber minimum</w:t>
      </w:r>
      <w:r w:rsidR="00A1071B">
        <w:rPr>
          <w:rFonts w:ascii="Times New Roman" w:hAnsi="Times New Roman" w:cs="Times New Roman"/>
          <w:bCs/>
        </w:rPr>
        <w:t xml:space="preserve"> podobn</w:t>
      </w:r>
      <w:r w:rsidR="006333C2">
        <w:rPr>
          <w:rFonts w:ascii="Times New Roman" w:hAnsi="Times New Roman" w:cs="Times New Roman"/>
          <w:bCs/>
        </w:rPr>
        <w:t>ejší</w:t>
      </w:r>
      <w:r w:rsidR="00747516">
        <w:rPr>
          <w:rFonts w:ascii="Times New Roman" w:hAnsi="Times New Roman" w:cs="Times New Roman"/>
          <w:bCs/>
        </w:rPr>
        <w:t>,</w:t>
      </w:r>
      <w:r w:rsidR="002A26A9">
        <w:rPr>
          <w:rFonts w:ascii="Times New Roman" w:hAnsi="Times New Roman" w:cs="Times New Roman"/>
          <w:bCs/>
        </w:rPr>
        <w:t xml:space="preserve"> tým</w:t>
      </w:r>
      <w:r w:rsidR="00747516">
        <w:rPr>
          <w:rFonts w:ascii="Times New Roman" w:hAnsi="Times New Roman" w:cs="Times New Roman"/>
          <w:bCs/>
        </w:rPr>
        <w:t xml:space="preserve"> výkon</w:t>
      </w:r>
      <w:r w:rsidR="00CF7257">
        <w:rPr>
          <w:rFonts w:ascii="Times New Roman" w:hAnsi="Times New Roman" w:cs="Times New Roman"/>
          <w:bCs/>
        </w:rPr>
        <w:t> párovacích háld</w:t>
      </w:r>
      <w:r w:rsidR="00A1071B">
        <w:rPr>
          <w:rFonts w:ascii="Times New Roman" w:hAnsi="Times New Roman" w:cs="Times New Roman"/>
          <w:bCs/>
        </w:rPr>
        <w:t xml:space="preserve"> </w:t>
      </w:r>
      <w:r w:rsidR="007A21CA">
        <w:rPr>
          <w:rFonts w:ascii="Times New Roman" w:hAnsi="Times New Roman" w:cs="Times New Roman"/>
          <w:bCs/>
        </w:rPr>
        <w:t>narastá.</w:t>
      </w:r>
      <w:r w:rsidR="009A1C01">
        <w:rPr>
          <w:rFonts w:ascii="Times New Roman" w:hAnsi="Times New Roman" w:cs="Times New Roman"/>
          <w:bCs/>
        </w:rPr>
        <w:t xml:space="preserve"> Výkon </w:t>
      </w:r>
      <w:proofErr w:type="spellStart"/>
      <w:r w:rsidR="009A1C01">
        <w:rPr>
          <w:rFonts w:ascii="Times New Roman" w:hAnsi="Times New Roman" w:cs="Times New Roman"/>
          <w:bCs/>
        </w:rPr>
        <w:t>Fibonacciho</w:t>
      </w:r>
      <w:proofErr w:type="spellEnd"/>
      <w:r w:rsidR="009A1C01">
        <w:rPr>
          <w:rFonts w:ascii="Times New Roman" w:hAnsi="Times New Roman" w:cs="Times New Roman"/>
          <w:bCs/>
        </w:rPr>
        <w:t xml:space="preserve"> a</w:t>
      </w:r>
      <w:r w:rsidR="008E0AD8">
        <w:rPr>
          <w:rFonts w:ascii="Times New Roman" w:hAnsi="Times New Roman" w:cs="Times New Roman"/>
          <w:bCs/>
        </w:rPr>
        <w:t> </w:t>
      </w:r>
      <w:r w:rsidR="009A1C01">
        <w:rPr>
          <w:rFonts w:ascii="Times New Roman" w:hAnsi="Times New Roman" w:cs="Times New Roman"/>
          <w:bCs/>
        </w:rPr>
        <w:t>úrovňovej</w:t>
      </w:r>
      <w:r w:rsidR="008E0AD8">
        <w:rPr>
          <w:rFonts w:ascii="Times New Roman" w:hAnsi="Times New Roman" w:cs="Times New Roman"/>
          <w:bCs/>
        </w:rPr>
        <w:t xml:space="preserve"> párovacej</w:t>
      </w:r>
      <w:r w:rsidR="009A1C01">
        <w:rPr>
          <w:rFonts w:ascii="Times New Roman" w:hAnsi="Times New Roman" w:cs="Times New Roman"/>
          <w:bCs/>
        </w:rPr>
        <w:t xml:space="preserve"> haldy </w:t>
      </w:r>
      <w:r w:rsidR="00870280">
        <w:rPr>
          <w:rFonts w:ascii="Times New Roman" w:hAnsi="Times New Roman" w:cs="Times New Roman"/>
          <w:bCs/>
        </w:rPr>
        <w:t xml:space="preserve">by mal byť podobný </w:t>
      </w:r>
      <w:r w:rsidR="008E0AD8">
        <w:rPr>
          <w:rFonts w:ascii="Times New Roman" w:hAnsi="Times New Roman" w:cs="Times New Roman"/>
          <w:bCs/>
        </w:rPr>
        <w:t xml:space="preserve">viacprechodovej binomickej halde, avšak </w:t>
      </w:r>
      <w:r w:rsidR="00AF38E8">
        <w:rPr>
          <w:rFonts w:ascii="Times New Roman" w:hAnsi="Times New Roman" w:cs="Times New Roman"/>
          <w:bCs/>
        </w:rPr>
        <w:t xml:space="preserve">to sa nám nepodarilo </w:t>
      </w:r>
      <w:r w:rsidR="004F1F94">
        <w:rPr>
          <w:rFonts w:ascii="Times New Roman" w:hAnsi="Times New Roman" w:cs="Times New Roman"/>
          <w:bCs/>
        </w:rPr>
        <w:t>dokázať.</w:t>
      </w:r>
    </w:p>
    <w:p w14:paraId="708C1707" w14:textId="4C728398" w:rsidR="004F78C0" w:rsidRPr="00783F28" w:rsidRDefault="004F1F94" w:rsidP="00783F28">
      <w:pPr>
        <w:spacing w:after="160" w:line="259" w:lineRule="auto"/>
        <w:ind w:right="0" w:firstLin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4AB845CE" w14:textId="77777777" w:rsidR="00C344E3" w:rsidRPr="00122814" w:rsidRDefault="00C344E3" w:rsidP="00DA6CE2">
      <w:pPr>
        <w:pStyle w:val="Nadpis1"/>
        <w:numPr>
          <w:ilvl w:val="0"/>
          <w:numId w:val="0"/>
        </w:numPr>
        <w:spacing w:before="240" w:after="240"/>
        <w:rPr>
          <w:rFonts w:ascii="Times New Roman" w:hAnsi="Times New Roman" w:cs="Times New Roman"/>
          <w:bCs/>
          <w:sz w:val="32"/>
          <w:szCs w:val="32"/>
        </w:rPr>
      </w:pPr>
      <w:bookmarkStart w:id="59" w:name="_Toc69988347"/>
      <w:r w:rsidRPr="00122814">
        <w:rPr>
          <w:rFonts w:ascii="Times New Roman" w:hAnsi="Times New Roman" w:cs="Times New Roman"/>
          <w:bCs/>
          <w:sz w:val="32"/>
          <w:szCs w:val="32"/>
        </w:rPr>
        <w:lastRenderedPageBreak/>
        <w:t>Záver</w:t>
      </w:r>
      <w:bookmarkEnd w:id="59"/>
    </w:p>
    <w:p w14:paraId="77910A57" w14:textId="13BA04D7" w:rsidR="00363D30" w:rsidRDefault="00C344E3" w:rsidP="00122814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 w:rsidRPr="00C344E3">
        <w:rPr>
          <w:rFonts w:ascii="Times New Roman" w:hAnsi="Times New Roman" w:cs="Times New Roman"/>
          <w:bCs/>
        </w:rPr>
        <w:t>Ako bolo</w:t>
      </w:r>
      <w:r>
        <w:rPr>
          <w:rFonts w:ascii="Times New Roman" w:hAnsi="Times New Roman" w:cs="Times New Roman"/>
          <w:bCs/>
        </w:rPr>
        <w:t xml:space="preserve"> spomenu</w:t>
      </w:r>
      <w:r w:rsidR="00DA51A0">
        <w:rPr>
          <w:rFonts w:ascii="Times New Roman" w:hAnsi="Times New Roman" w:cs="Times New Roman"/>
          <w:bCs/>
        </w:rPr>
        <w:t xml:space="preserve">té v úvode, hlavným cieľom práce bolo porovnať prioritné fronty. </w:t>
      </w:r>
      <w:r w:rsidR="004F1F94" w:rsidRPr="004F1F94">
        <w:rPr>
          <w:rFonts w:ascii="Times New Roman" w:hAnsi="Times New Roman" w:cs="Times New Roman"/>
          <w:bCs/>
          <w:color w:val="auto"/>
        </w:rPr>
        <w:t>Začali sme</w:t>
      </w:r>
      <w:r w:rsidR="004E64C6" w:rsidRPr="004F1F94">
        <w:rPr>
          <w:rFonts w:ascii="Times New Roman" w:hAnsi="Times New Roman" w:cs="Times New Roman"/>
          <w:bCs/>
          <w:color w:val="auto"/>
        </w:rPr>
        <w:t xml:space="preserve"> </w:t>
      </w:r>
      <w:r w:rsidR="004E64C6">
        <w:rPr>
          <w:rFonts w:ascii="Times New Roman" w:hAnsi="Times New Roman" w:cs="Times New Roman"/>
          <w:bCs/>
        </w:rPr>
        <w:t xml:space="preserve">zhromaždením informácií o prioritných frontoch, </w:t>
      </w:r>
      <w:r w:rsidR="00DB381D">
        <w:rPr>
          <w:rFonts w:ascii="Times New Roman" w:hAnsi="Times New Roman" w:cs="Times New Roman"/>
          <w:bCs/>
        </w:rPr>
        <w:t xml:space="preserve">vymedzením spoločných </w:t>
      </w:r>
      <w:r w:rsidR="00524360">
        <w:rPr>
          <w:rFonts w:ascii="Times New Roman" w:hAnsi="Times New Roman" w:cs="Times New Roman"/>
          <w:bCs/>
        </w:rPr>
        <w:t>vlastností</w:t>
      </w:r>
      <w:r w:rsidR="00DB381D">
        <w:rPr>
          <w:rFonts w:ascii="Times New Roman" w:hAnsi="Times New Roman" w:cs="Times New Roman"/>
          <w:bCs/>
        </w:rPr>
        <w:t xml:space="preserve"> </w:t>
      </w:r>
      <w:r w:rsidR="00B4646F">
        <w:rPr>
          <w:rFonts w:ascii="Times New Roman" w:hAnsi="Times New Roman" w:cs="Times New Roman"/>
          <w:bCs/>
        </w:rPr>
        <w:t>jednotlivých implementácií</w:t>
      </w:r>
      <w:r w:rsidR="00DB381D">
        <w:rPr>
          <w:rFonts w:ascii="Times New Roman" w:hAnsi="Times New Roman" w:cs="Times New Roman"/>
          <w:bCs/>
        </w:rPr>
        <w:t xml:space="preserve"> prioritných frontov</w:t>
      </w:r>
      <w:r w:rsidR="00B4646F">
        <w:rPr>
          <w:rFonts w:ascii="Times New Roman" w:hAnsi="Times New Roman" w:cs="Times New Roman"/>
          <w:bCs/>
        </w:rPr>
        <w:t xml:space="preserve"> a vytvorením </w:t>
      </w:r>
      <w:r w:rsidR="000C5BE8">
        <w:rPr>
          <w:rFonts w:ascii="Times New Roman" w:hAnsi="Times New Roman" w:cs="Times New Roman"/>
          <w:bCs/>
        </w:rPr>
        <w:t>teoretického modelu.</w:t>
      </w:r>
      <w:r w:rsidR="00064EC7">
        <w:rPr>
          <w:rFonts w:ascii="Times New Roman" w:hAnsi="Times New Roman" w:cs="Times New Roman"/>
          <w:bCs/>
        </w:rPr>
        <w:t xml:space="preserve"> </w:t>
      </w:r>
      <w:r w:rsidR="000C5BE8">
        <w:rPr>
          <w:rFonts w:ascii="Times New Roman" w:hAnsi="Times New Roman" w:cs="Times New Roman"/>
          <w:bCs/>
        </w:rPr>
        <w:t>Tento model bol popísaný v prvej časti bakalárskej práce a</w:t>
      </w:r>
      <w:r w:rsidR="00493150">
        <w:rPr>
          <w:rFonts w:ascii="Times New Roman" w:hAnsi="Times New Roman" w:cs="Times New Roman"/>
          <w:bCs/>
        </w:rPr>
        <w:t> implementovaný v druhej časti.</w:t>
      </w:r>
    </w:p>
    <w:p w14:paraId="5BCABFF9" w14:textId="74656F22" w:rsidR="004F78C0" w:rsidRDefault="004C5292" w:rsidP="00B16763">
      <w:pPr>
        <w:spacing w:after="120" w:line="360" w:lineRule="auto"/>
        <w:ind w:right="0" w:firstLine="709"/>
        <w:jc w:val="both"/>
        <w:rPr>
          <w:rFonts w:ascii="Times New Roman" w:hAnsi="Times New Roman" w:cs="Times New Roman"/>
          <w:bCs/>
        </w:rPr>
      </w:pPr>
      <w:r w:rsidRPr="004C5292">
        <w:rPr>
          <w:rFonts w:ascii="Times New Roman" w:hAnsi="Times New Roman" w:cs="Times New Roman"/>
          <w:bCs/>
          <w:color w:val="auto"/>
        </w:rPr>
        <w:t>N</w:t>
      </w:r>
      <w:r w:rsidR="0067478B" w:rsidRPr="004C5292">
        <w:rPr>
          <w:rFonts w:ascii="Times New Roman" w:hAnsi="Times New Roman" w:cs="Times New Roman"/>
          <w:bCs/>
          <w:color w:val="auto"/>
        </w:rPr>
        <w:t>a základe testov sme dospeli k záveru</w:t>
      </w:r>
      <w:r w:rsidR="00363D30">
        <w:rPr>
          <w:rFonts w:ascii="Times New Roman" w:hAnsi="Times New Roman" w:cs="Times New Roman"/>
          <w:bCs/>
        </w:rPr>
        <w:t>, že n</w:t>
      </w:r>
      <w:r w:rsidR="008E1B55">
        <w:rPr>
          <w:rFonts w:ascii="Times New Roman" w:hAnsi="Times New Roman" w:cs="Times New Roman"/>
          <w:bCs/>
        </w:rPr>
        <w:t xml:space="preserve">ie je štruktúra, ktorá by bola </w:t>
      </w:r>
      <w:r>
        <w:rPr>
          <w:rFonts w:ascii="Times New Roman" w:hAnsi="Times New Roman" w:cs="Times New Roman"/>
          <w:bCs/>
        </w:rPr>
        <w:t>objektívne</w:t>
      </w:r>
      <w:r w:rsidR="00D24DDE">
        <w:rPr>
          <w:rFonts w:ascii="Times New Roman" w:hAnsi="Times New Roman" w:cs="Times New Roman"/>
          <w:bCs/>
        </w:rPr>
        <w:t xml:space="preserve"> najlepšia</w:t>
      </w:r>
      <w:r w:rsidR="008E1B55">
        <w:rPr>
          <w:rFonts w:ascii="Times New Roman" w:hAnsi="Times New Roman" w:cs="Times New Roman"/>
          <w:bCs/>
        </w:rPr>
        <w:t xml:space="preserve">. </w:t>
      </w:r>
      <w:proofErr w:type="spellStart"/>
      <w:r w:rsidR="00A056B9">
        <w:rPr>
          <w:rFonts w:ascii="Times New Roman" w:hAnsi="Times New Roman" w:cs="Times New Roman"/>
          <w:bCs/>
        </w:rPr>
        <w:t>F</w:t>
      </w:r>
      <w:r w:rsidR="00BF4DFF">
        <w:rPr>
          <w:rFonts w:ascii="Times New Roman" w:hAnsi="Times New Roman" w:cs="Times New Roman"/>
          <w:bCs/>
        </w:rPr>
        <w:t>ibonacciho</w:t>
      </w:r>
      <w:proofErr w:type="spellEnd"/>
      <w:r w:rsidR="00BF4DFF">
        <w:rPr>
          <w:rFonts w:ascii="Times New Roman" w:hAnsi="Times New Roman" w:cs="Times New Roman"/>
          <w:bCs/>
        </w:rPr>
        <w:t xml:space="preserve"> halda </w:t>
      </w:r>
      <w:r w:rsidR="00A056B9">
        <w:rPr>
          <w:rFonts w:ascii="Times New Roman" w:hAnsi="Times New Roman" w:cs="Times New Roman"/>
          <w:bCs/>
        </w:rPr>
        <w:t xml:space="preserve">je síce časovo </w:t>
      </w:r>
      <w:r w:rsidR="00A46038">
        <w:rPr>
          <w:rFonts w:ascii="Times New Roman" w:hAnsi="Times New Roman" w:cs="Times New Roman"/>
          <w:bCs/>
          <w:color w:val="auto"/>
        </w:rPr>
        <w:t>efektívna</w:t>
      </w:r>
      <w:r w:rsidR="00A056B9">
        <w:rPr>
          <w:rFonts w:ascii="Times New Roman" w:hAnsi="Times New Roman" w:cs="Times New Roman"/>
          <w:bCs/>
        </w:rPr>
        <w:t xml:space="preserve">, avšak je komplikovaná </w:t>
      </w:r>
      <w:r w:rsidR="007917F4">
        <w:rPr>
          <w:rFonts w:ascii="Times New Roman" w:hAnsi="Times New Roman" w:cs="Times New Roman"/>
          <w:bCs/>
        </w:rPr>
        <w:t>na programovanie</w:t>
      </w:r>
      <w:r w:rsidR="00AB0D33">
        <w:rPr>
          <w:rFonts w:ascii="Times New Roman" w:hAnsi="Times New Roman" w:cs="Times New Roman"/>
          <w:bCs/>
        </w:rPr>
        <w:t xml:space="preserve"> a</w:t>
      </w:r>
      <w:r w:rsidR="008A2B73">
        <w:rPr>
          <w:rFonts w:ascii="Times New Roman" w:hAnsi="Times New Roman" w:cs="Times New Roman"/>
          <w:bCs/>
        </w:rPr>
        <w:t xml:space="preserve"> </w:t>
      </w:r>
      <w:r w:rsidR="008A2B73" w:rsidRPr="002B5EFB">
        <w:rPr>
          <w:rFonts w:ascii="Times New Roman" w:hAnsi="Times New Roman" w:cs="Times New Roman"/>
          <w:bCs/>
          <w:color w:val="auto"/>
        </w:rPr>
        <w:t>z</w:t>
      </w:r>
      <w:r w:rsidR="00C85D28" w:rsidRPr="002B5EFB">
        <w:rPr>
          <w:rFonts w:ascii="Times New Roman" w:hAnsi="Times New Roman" w:cs="Times New Roman"/>
          <w:bCs/>
          <w:color w:val="auto"/>
        </w:rPr>
        <w:t xml:space="preserve">ároveň </w:t>
      </w:r>
      <w:r w:rsidR="00AB0D33">
        <w:rPr>
          <w:rFonts w:ascii="Times New Roman" w:hAnsi="Times New Roman" w:cs="Times New Roman"/>
          <w:bCs/>
        </w:rPr>
        <w:t>je</w:t>
      </w:r>
      <w:r w:rsidR="007917F4">
        <w:rPr>
          <w:rFonts w:ascii="Times New Roman" w:hAnsi="Times New Roman" w:cs="Times New Roman"/>
          <w:bCs/>
        </w:rPr>
        <w:t xml:space="preserve"> pamäťovo </w:t>
      </w:r>
      <w:r w:rsidR="00A46038">
        <w:rPr>
          <w:rFonts w:ascii="Times New Roman" w:hAnsi="Times New Roman" w:cs="Times New Roman"/>
          <w:bCs/>
        </w:rPr>
        <w:t>najnáročnejšia</w:t>
      </w:r>
      <w:r w:rsidR="00AB0D33">
        <w:rPr>
          <w:rFonts w:ascii="Times New Roman" w:hAnsi="Times New Roman" w:cs="Times New Roman"/>
          <w:bCs/>
        </w:rPr>
        <w:t xml:space="preserve">. </w:t>
      </w:r>
      <w:r w:rsidR="003B1864">
        <w:rPr>
          <w:rFonts w:ascii="Times New Roman" w:hAnsi="Times New Roman" w:cs="Times New Roman"/>
          <w:bCs/>
        </w:rPr>
        <w:t>Binárna halda je veľmi efektívna pre m</w:t>
      </w:r>
      <w:r w:rsidR="00566F56">
        <w:rPr>
          <w:rFonts w:ascii="Times New Roman" w:hAnsi="Times New Roman" w:cs="Times New Roman"/>
          <w:bCs/>
        </w:rPr>
        <w:t xml:space="preserve">enšie množstvá dát, ale s rastúcim počtom </w:t>
      </w:r>
      <w:r w:rsidR="00C45142">
        <w:rPr>
          <w:rFonts w:ascii="Times New Roman" w:hAnsi="Times New Roman" w:cs="Times New Roman"/>
          <w:bCs/>
        </w:rPr>
        <w:t xml:space="preserve">prvkov </w:t>
      </w:r>
      <w:r w:rsidR="00635205">
        <w:rPr>
          <w:rFonts w:ascii="Times New Roman" w:hAnsi="Times New Roman" w:cs="Times New Roman"/>
          <w:bCs/>
        </w:rPr>
        <w:t xml:space="preserve">dopláca </w:t>
      </w:r>
      <w:r w:rsidR="00A33445">
        <w:rPr>
          <w:rFonts w:ascii="Times New Roman" w:hAnsi="Times New Roman" w:cs="Times New Roman"/>
          <w:bCs/>
        </w:rPr>
        <w:t>na jej implicitnú implementáciu</w:t>
      </w:r>
      <w:r w:rsidR="008B0E5B">
        <w:rPr>
          <w:rFonts w:ascii="Times New Roman" w:hAnsi="Times New Roman" w:cs="Times New Roman"/>
          <w:bCs/>
        </w:rPr>
        <w:t xml:space="preserve"> tým, že musí byť uložená v súvislej pamäti a</w:t>
      </w:r>
      <w:r w:rsidR="00B950B2">
        <w:rPr>
          <w:rFonts w:ascii="Times New Roman" w:hAnsi="Times New Roman" w:cs="Times New Roman"/>
          <w:bCs/>
        </w:rPr>
        <w:t xml:space="preserve"> jej</w:t>
      </w:r>
      <w:r w:rsidR="008B0E5B">
        <w:rPr>
          <w:rFonts w:ascii="Times New Roman" w:hAnsi="Times New Roman" w:cs="Times New Roman"/>
          <w:bCs/>
        </w:rPr>
        <w:t xml:space="preserve"> nutn</w:t>
      </w:r>
      <w:r w:rsidR="000315EB">
        <w:rPr>
          <w:rFonts w:ascii="Times New Roman" w:hAnsi="Times New Roman" w:cs="Times New Roman"/>
          <w:bCs/>
        </w:rPr>
        <w:t>osť</w:t>
      </w:r>
      <w:r w:rsidR="00B950B2">
        <w:rPr>
          <w:rFonts w:ascii="Times New Roman" w:hAnsi="Times New Roman" w:cs="Times New Roman"/>
          <w:bCs/>
        </w:rPr>
        <w:t>ou</w:t>
      </w:r>
      <w:r w:rsidR="008B0E5B">
        <w:rPr>
          <w:rFonts w:ascii="Times New Roman" w:hAnsi="Times New Roman" w:cs="Times New Roman"/>
          <w:bCs/>
        </w:rPr>
        <w:t xml:space="preserve"> používať stra</w:t>
      </w:r>
      <w:r w:rsidR="001242FB">
        <w:rPr>
          <w:rFonts w:ascii="Times New Roman" w:hAnsi="Times New Roman" w:cs="Times New Roman"/>
          <w:bCs/>
        </w:rPr>
        <w:t>tégie rozširovania, ktoré zbytočne zaberajú pamäť, ktorú momentálne nepotrebuj</w:t>
      </w:r>
      <w:r w:rsidR="00B2639A">
        <w:rPr>
          <w:rFonts w:ascii="Times New Roman" w:hAnsi="Times New Roman" w:cs="Times New Roman"/>
          <w:bCs/>
        </w:rPr>
        <w:t>e</w:t>
      </w:r>
      <w:r w:rsidR="001242FB">
        <w:rPr>
          <w:rFonts w:ascii="Times New Roman" w:hAnsi="Times New Roman" w:cs="Times New Roman"/>
          <w:bCs/>
        </w:rPr>
        <w:t>.</w:t>
      </w:r>
      <w:r w:rsidR="00EE2C2E">
        <w:rPr>
          <w:rFonts w:ascii="Times New Roman" w:hAnsi="Times New Roman" w:cs="Times New Roman"/>
          <w:bCs/>
        </w:rPr>
        <w:t xml:space="preserve"> Je však vhodná na triedenie prvkov, nakoľko </w:t>
      </w:r>
      <w:r w:rsidR="00C709E6">
        <w:rPr>
          <w:rFonts w:ascii="Times New Roman" w:hAnsi="Times New Roman" w:cs="Times New Roman"/>
          <w:bCs/>
        </w:rPr>
        <w:t xml:space="preserve">zostaviť binárnu haldu je možné v </w:t>
      </w:r>
      <m:oMath>
        <m:r>
          <w:rPr>
            <w:rFonts w:ascii="Cambria Math" w:eastAsiaTheme="minorEastAsia" w:hAnsi="Cambria Math" w:cs="Times New Roman"/>
          </w:rPr>
          <m:t>O(n)</m:t>
        </m:r>
      </m:oMath>
      <w:r w:rsidR="00BE5FDA">
        <w:rPr>
          <w:rFonts w:ascii="Times New Roman" w:hAnsi="Times New Roman" w:cs="Times New Roman"/>
        </w:rPr>
        <w:t>, ako sme si uviedli v časti 1.1</w:t>
      </w:r>
      <w:r w:rsidR="00807081">
        <w:rPr>
          <w:rFonts w:ascii="Times New Roman" w:hAnsi="Times New Roman" w:cs="Times New Roman"/>
        </w:rPr>
        <w:t>.</w:t>
      </w:r>
      <w:r w:rsidR="00B2639A">
        <w:rPr>
          <w:rFonts w:ascii="Times New Roman" w:hAnsi="Times New Roman" w:cs="Times New Roman"/>
          <w:bCs/>
        </w:rPr>
        <w:t xml:space="preserve"> Párovacia halda</w:t>
      </w:r>
      <w:r w:rsidR="00EE4A34">
        <w:rPr>
          <w:rFonts w:ascii="Times New Roman" w:hAnsi="Times New Roman" w:cs="Times New Roman"/>
          <w:bCs/>
        </w:rPr>
        <w:t xml:space="preserve"> sa</w:t>
      </w:r>
      <w:r w:rsidR="00B2639A">
        <w:rPr>
          <w:rFonts w:ascii="Times New Roman" w:hAnsi="Times New Roman" w:cs="Times New Roman"/>
          <w:bCs/>
        </w:rPr>
        <w:t xml:space="preserve"> </w:t>
      </w:r>
      <w:r w:rsidR="00EE4A34">
        <w:rPr>
          <w:rFonts w:ascii="Times New Roman" w:hAnsi="Times New Roman" w:cs="Times New Roman"/>
          <w:bCs/>
        </w:rPr>
        <w:t xml:space="preserve">síce ukázala ako najlepšia v amortizovanom prípade, to však </w:t>
      </w:r>
      <w:r w:rsidR="0008411E">
        <w:rPr>
          <w:rFonts w:ascii="Times New Roman" w:hAnsi="Times New Roman" w:cs="Times New Roman"/>
          <w:bCs/>
        </w:rPr>
        <w:t xml:space="preserve">silne záleží od tvaru </w:t>
      </w:r>
      <w:r w:rsidR="00F01690">
        <w:rPr>
          <w:rFonts w:ascii="Times New Roman" w:hAnsi="Times New Roman" w:cs="Times New Roman"/>
          <w:bCs/>
        </w:rPr>
        <w:t>haldy</w:t>
      </w:r>
      <w:r w:rsidR="00546748">
        <w:rPr>
          <w:rFonts w:ascii="Times New Roman" w:hAnsi="Times New Roman" w:cs="Times New Roman"/>
          <w:bCs/>
        </w:rPr>
        <w:t xml:space="preserve">, čiže </w:t>
      </w:r>
      <w:r w:rsidR="00EC666B">
        <w:rPr>
          <w:rFonts w:ascii="Times New Roman" w:hAnsi="Times New Roman" w:cs="Times New Roman"/>
          <w:bCs/>
        </w:rPr>
        <w:t>počtu</w:t>
      </w:r>
      <w:r w:rsidR="00546748">
        <w:rPr>
          <w:rFonts w:ascii="Times New Roman" w:hAnsi="Times New Roman" w:cs="Times New Roman"/>
          <w:bCs/>
        </w:rPr>
        <w:t xml:space="preserve"> </w:t>
      </w:r>
      <w:r w:rsidR="00BF761B">
        <w:rPr>
          <w:rFonts w:ascii="Times New Roman" w:hAnsi="Times New Roman" w:cs="Times New Roman"/>
          <w:bCs/>
        </w:rPr>
        <w:t>operácií vkladania a vyberania prvku.</w:t>
      </w:r>
      <w:r w:rsidR="001C051E">
        <w:rPr>
          <w:rFonts w:ascii="Times New Roman" w:hAnsi="Times New Roman" w:cs="Times New Roman"/>
          <w:bCs/>
        </w:rPr>
        <w:t xml:space="preserve"> Je ich vhodné použiť</w:t>
      </w:r>
      <w:r w:rsidR="00BE5FDA">
        <w:rPr>
          <w:rFonts w:ascii="Times New Roman" w:hAnsi="Times New Roman" w:cs="Times New Roman"/>
          <w:bCs/>
        </w:rPr>
        <w:t>,</w:t>
      </w:r>
      <w:r w:rsidR="00807081">
        <w:rPr>
          <w:rFonts w:ascii="Times New Roman" w:hAnsi="Times New Roman" w:cs="Times New Roman"/>
          <w:bCs/>
        </w:rPr>
        <w:t xml:space="preserve"> </w:t>
      </w:r>
      <w:r w:rsidR="00BE5FDA">
        <w:rPr>
          <w:rFonts w:ascii="Times New Roman" w:hAnsi="Times New Roman" w:cs="Times New Roman"/>
          <w:bCs/>
        </w:rPr>
        <w:t>a</w:t>
      </w:r>
      <w:r w:rsidR="00807081">
        <w:rPr>
          <w:rFonts w:ascii="Times New Roman" w:hAnsi="Times New Roman" w:cs="Times New Roman"/>
          <w:bCs/>
        </w:rPr>
        <w:t xml:space="preserve">k </w:t>
      </w:r>
      <w:r w:rsidR="00EC666B">
        <w:rPr>
          <w:rFonts w:ascii="Times New Roman" w:hAnsi="Times New Roman" w:cs="Times New Roman"/>
          <w:bCs/>
        </w:rPr>
        <w:t>sú počty oboch operácií podobné</w:t>
      </w:r>
      <w:r w:rsidR="00BE5FDA">
        <w:rPr>
          <w:rFonts w:ascii="Times New Roman" w:hAnsi="Times New Roman" w:cs="Times New Roman"/>
          <w:bCs/>
        </w:rPr>
        <w:t>.</w:t>
      </w:r>
      <w:r w:rsidR="00EC666B">
        <w:rPr>
          <w:rFonts w:ascii="Times New Roman" w:hAnsi="Times New Roman" w:cs="Times New Roman"/>
          <w:bCs/>
        </w:rPr>
        <w:t xml:space="preserve"> </w:t>
      </w:r>
      <w:r w:rsidR="006D673A">
        <w:rPr>
          <w:rFonts w:ascii="Times New Roman" w:hAnsi="Times New Roman" w:cs="Times New Roman"/>
          <w:bCs/>
        </w:rPr>
        <w:t xml:space="preserve"> </w:t>
      </w:r>
      <w:r w:rsidR="00F52030">
        <w:rPr>
          <w:rFonts w:ascii="Times New Roman" w:hAnsi="Times New Roman" w:cs="Times New Roman"/>
          <w:bCs/>
        </w:rPr>
        <w:t xml:space="preserve">Binomická halda sa ukázala efektívna </w:t>
      </w:r>
      <w:r w:rsidR="007D187F">
        <w:rPr>
          <w:rFonts w:ascii="Times New Roman" w:hAnsi="Times New Roman" w:cs="Times New Roman"/>
          <w:bCs/>
        </w:rPr>
        <w:t>v</w:t>
      </w:r>
      <w:r w:rsidR="0021619F">
        <w:rPr>
          <w:rFonts w:ascii="Times New Roman" w:hAnsi="Times New Roman" w:cs="Times New Roman"/>
          <w:bCs/>
        </w:rPr>
        <w:t xml:space="preserve"> prípad</w:t>
      </w:r>
      <w:r w:rsidR="007D187F">
        <w:rPr>
          <w:rFonts w:ascii="Times New Roman" w:hAnsi="Times New Roman" w:cs="Times New Roman"/>
          <w:bCs/>
        </w:rPr>
        <w:t>och</w:t>
      </w:r>
      <w:r w:rsidR="0021619F">
        <w:rPr>
          <w:rFonts w:ascii="Times New Roman" w:hAnsi="Times New Roman" w:cs="Times New Roman"/>
          <w:bCs/>
        </w:rPr>
        <w:t xml:space="preserve">, keď je nutné časté vkladanie a zriedkavý vyber. </w:t>
      </w:r>
      <w:r w:rsidR="0095220E">
        <w:rPr>
          <w:rFonts w:ascii="Times New Roman" w:hAnsi="Times New Roman" w:cs="Times New Roman"/>
          <w:bCs/>
        </w:rPr>
        <w:t>V našich testoch sa podarilo preukázať, že viacprechodová verzia je efektívnejšia ako jednoprechodová</w:t>
      </w:r>
      <w:r w:rsidR="00431DC9">
        <w:rPr>
          <w:rFonts w:ascii="Times New Roman" w:hAnsi="Times New Roman" w:cs="Times New Roman"/>
          <w:bCs/>
        </w:rPr>
        <w:t>, aj keď musí zlučovať</w:t>
      </w:r>
      <w:r w:rsidR="00E843DB">
        <w:rPr>
          <w:rFonts w:ascii="Times New Roman" w:hAnsi="Times New Roman" w:cs="Times New Roman"/>
          <w:bCs/>
        </w:rPr>
        <w:t xml:space="preserve"> prvky</w:t>
      </w:r>
      <w:r w:rsidR="00431DC9">
        <w:rPr>
          <w:rFonts w:ascii="Times New Roman" w:hAnsi="Times New Roman" w:cs="Times New Roman"/>
          <w:bCs/>
        </w:rPr>
        <w:t xml:space="preserve"> viac</w:t>
      </w:r>
      <w:r w:rsidR="00E843DB">
        <w:rPr>
          <w:rFonts w:ascii="Times New Roman" w:hAnsi="Times New Roman" w:cs="Times New Roman"/>
          <w:bCs/>
        </w:rPr>
        <w:t xml:space="preserve">krát. </w:t>
      </w:r>
      <w:r w:rsidR="00D17939">
        <w:rPr>
          <w:rFonts w:ascii="Times New Roman" w:hAnsi="Times New Roman" w:cs="Times New Roman"/>
          <w:bCs/>
        </w:rPr>
        <w:t xml:space="preserve">To je spôsobené tým, že </w:t>
      </w:r>
      <w:r w:rsidR="00375D6A">
        <w:rPr>
          <w:rFonts w:ascii="Times New Roman" w:hAnsi="Times New Roman" w:cs="Times New Roman"/>
          <w:bCs/>
        </w:rPr>
        <w:t>aj keď</w:t>
      </w:r>
      <w:r w:rsidR="00C200F1">
        <w:rPr>
          <w:rFonts w:ascii="Times New Roman" w:hAnsi="Times New Roman" w:cs="Times New Roman"/>
          <w:bCs/>
        </w:rPr>
        <w:t xml:space="preserve"> sa</w:t>
      </w:r>
      <w:r w:rsidR="00375D6A">
        <w:rPr>
          <w:rFonts w:ascii="Times New Roman" w:hAnsi="Times New Roman" w:cs="Times New Roman"/>
          <w:bCs/>
        </w:rPr>
        <w:t xml:space="preserve"> v jednoprechodovej verzií </w:t>
      </w:r>
      <w:r w:rsidR="00C200F1">
        <w:rPr>
          <w:rFonts w:ascii="Times New Roman" w:hAnsi="Times New Roman" w:cs="Times New Roman"/>
          <w:bCs/>
        </w:rPr>
        <w:t>spája</w:t>
      </w:r>
      <w:r w:rsidR="00956890">
        <w:rPr>
          <w:rFonts w:ascii="Times New Roman" w:hAnsi="Times New Roman" w:cs="Times New Roman"/>
          <w:bCs/>
        </w:rPr>
        <w:t>jú prvky</w:t>
      </w:r>
      <w:r w:rsidR="00375D6A">
        <w:rPr>
          <w:rFonts w:ascii="Times New Roman" w:hAnsi="Times New Roman" w:cs="Times New Roman"/>
          <w:bCs/>
        </w:rPr>
        <w:t xml:space="preserve"> zriedkavejšie, </w:t>
      </w:r>
      <w:r w:rsidR="00956890">
        <w:rPr>
          <w:rFonts w:ascii="Times New Roman" w:hAnsi="Times New Roman" w:cs="Times New Roman"/>
          <w:bCs/>
        </w:rPr>
        <w:t xml:space="preserve">les binomických stromov je väčší ako pri viacprechodovej. </w:t>
      </w:r>
      <w:r w:rsidR="00B418BE">
        <w:rPr>
          <w:rFonts w:ascii="Times New Roman" w:hAnsi="Times New Roman" w:cs="Times New Roman"/>
          <w:bCs/>
        </w:rPr>
        <w:t>Úrovňová párovacia halda dosiahla podobné výsledky pri operáciách vyber minimum a</w:t>
      </w:r>
      <w:r w:rsidR="00543098">
        <w:rPr>
          <w:rFonts w:ascii="Times New Roman" w:hAnsi="Times New Roman" w:cs="Times New Roman"/>
          <w:bCs/>
        </w:rPr>
        <w:t xml:space="preserve"> vlož ako </w:t>
      </w:r>
      <w:proofErr w:type="spellStart"/>
      <w:r w:rsidR="00543098">
        <w:rPr>
          <w:rFonts w:ascii="Times New Roman" w:hAnsi="Times New Roman" w:cs="Times New Roman"/>
          <w:bCs/>
        </w:rPr>
        <w:t>Fibonacciho</w:t>
      </w:r>
      <w:proofErr w:type="spellEnd"/>
      <w:r w:rsidR="00543098">
        <w:rPr>
          <w:rFonts w:ascii="Times New Roman" w:hAnsi="Times New Roman" w:cs="Times New Roman"/>
          <w:bCs/>
        </w:rPr>
        <w:t xml:space="preserve"> halda, avšak pri operácií zmeň prioritu malá </w:t>
      </w:r>
      <w:r w:rsidR="005C135B">
        <w:rPr>
          <w:rFonts w:ascii="Times New Roman" w:hAnsi="Times New Roman" w:cs="Times New Roman"/>
          <w:bCs/>
        </w:rPr>
        <w:t xml:space="preserve">vyšší, aj </w:t>
      </w:r>
      <w:r w:rsidR="00731A99">
        <w:rPr>
          <w:rFonts w:ascii="Times New Roman" w:hAnsi="Times New Roman" w:cs="Times New Roman"/>
          <w:bCs/>
        </w:rPr>
        <w:t xml:space="preserve">keď v amortizovanom prípade konštantný, </w:t>
      </w:r>
      <w:r w:rsidR="000D2BAF">
        <w:rPr>
          <w:rFonts w:ascii="Times New Roman" w:hAnsi="Times New Roman" w:cs="Times New Roman"/>
          <w:bCs/>
        </w:rPr>
        <w:t>priemerný čas</w:t>
      </w:r>
      <w:r w:rsidR="00543098">
        <w:rPr>
          <w:rFonts w:ascii="Times New Roman" w:hAnsi="Times New Roman" w:cs="Times New Roman"/>
          <w:bCs/>
        </w:rPr>
        <w:t xml:space="preserve"> </w:t>
      </w:r>
      <w:r w:rsidR="000D2BAF">
        <w:rPr>
          <w:rFonts w:ascii="Times New Roman" w:hAnsi="Times New Roman" w:cs="Times New Roman"/>
          <w:bCs/>
        </w:rPr>
        <w:t xml:space="preserve">vykonania operácie. Je však pamäťovo </w:t>
      </w:r>
      <w:r w:rsidR="00943E27">
        <w:rPr>
          <w:rFonts w:ascii="Times New Roman" w:hAnsi="Times New Roman" w:cs="Times New Roman"/>
          <w:bCs/>
        </w:rPr>
        <w:t xml:space="preserve">menej náročná ako </w:t>
      </w:r>
      <w:proofErr w:type="spellStart"/>
      <w:r w:rsidR="00943E27">
        <w:rPr>
          <w:rFonts w:ascii="Times New Roman" w:hAnsi="Times New Roman" w:cs="Times New Roman"/>
          <w:bCs/>
        </w:rPr>
        <w:t>Fibonacciho</w:t>
      </w:r>
      <w:proofErr w:type="spellEnd"/>
      <w:r w:rsidR="00943E27">
        <w:rPr>
          <w:rFonts w:ascii="Times New Roman" w:hAnsi="Times New Roman" w:cs="Times New Roman"/>
          <w:bCs/>
        </w:rPr>
        <w:t xml:space="preserve"> halda.</w:t>
      </w:r>
      <w:r w:rsidR="004F78C0">
        <w:rPr>
          <w:rFonts w:ascii="Times New Roman" w:hAnsi="Times New Roman" w:cs="Times New Roman"/>
          <w:bCs/>
        </w:rPr>
        <w:br w:type="page"/>
      </w:r>
    </w:p>
    <w:p w14:paraId="2F7D117A" w14:textId="77777777" w:rsidR="009264F1" w:rsidRPr="00DA6CE2" w:rsidRDefault="009264F1" w:rsidP="00DA6CE2">
      <w:pPr>
        <w:pStyle w:val="Nadpis1"/>
        <w:numPr>
          <w:ilvl w:val="0"/>
          <w:numId w:val="0"/>
        </w:numPr>
        <w:spacing w:before="24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bookmarkStart w:id="60" w:name="_Toc69988348"/>
      <w:r w:rsidRPr="00DA6CE2">
        <w:rPr>
          <w:rFonts w:ascii="Times New Roman" w:hAnsi="Times New Roman" w:cs="Times New Roman"/>
          <w:sz w:val="32"/>
          <w:szCs w:val="32"/>
        </w:rPr>
        <w:lastRenderedPageBreak/>
        <w:t>Zoznam použitej literatúry</w:t>
      </w:r>
      <w:bookmarkEnd w:id="9"/>
      <w:bookmarkEnd w:id="60"/>
    </w:p>
    <w:p w14:paraId="657BF6AF" w14:textId="51EC8A51" w:rsidR="00885327" w:rsidRPr="00C43511" w:rsidRDefault="00C62360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8725F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ORSYTHE,</w:t>
      </w:r>
      <w:r w:rsidRPr="008725F8">
        <w:rPr>
          <w:rFonts w:ascii="Times New Roman" w:hAnsi="Times New Roman" w:cs="Times New Roman"/>
        </w:rPr>
        <w:t xml:space="preserve"> </w:t>
      </w:r>
      <w:r w:rsidR="00885327" w:rsidRPr="008725F8">
        <w:rPr>
          <w:rFonts w:ascii="Times New Roman" w:hAnsi="Times New Roman" w:cs="Times New Roman"/>
        </w:rPr>
        <w:t xml:space="preserve">George E. </w:t>
      </w:r>
      <w:proofErr w:type="spellStart"/>
      <w:r w:rsidR="00885327" w:rsidRPr="008725F8">
        <w:rPr>
          <w:rFonts w:ascii="Times New Roman" w:hAnsi="Times New Roman" w:cs="Times New Roman"/>
        </w:rPr>
        <w:t>Algorithm</w:t>
      </w:r>
      <w:proofErr w:type="spellEnd"/>
      <w:r w:rsidR="00885327" w:rsidRPr="007325E5">
        <w:rPr>
          <w:rFonts w:ascii="Times New Roman" w:hAnsi="Times New Roman" w:cs="Times New Roman"/>
        </w:rPr>
        <w:t xml:space="preserve"> 232: </w:t>
      </w:r>
      <w:proofErr w:type="spellStart"/>
      <w:r w:rsidR="00885327" w:rsidRPr="007325E5">
        <w:rPr>
          <w:rFonts w:ascii="Times New Roman" w:hAnsi="Times New Roman" w:cs="Times New Roman"/>
        </w:rPr>
        <w:t>Heapsort</w:t>
      </w:r>
      <w:proofErr w:type="spellEnd"/>
      <w:r w:rsidR="00885327" w:rsidRPr="008725F8">
        <w:rPr>
          <w:rFonts w:ascii="Times New Roman" w:hAnsi="Times New Roman" w:cs="Times New Roman"/>
        </w:rPr>
        <w:t xml:space="preserve">. In </w:t>
      </w:r>
      <w:proofErr w:type="spellStart"/>
      <w:r w:rsidR="00885327" w:rsidRPr="008725F8">
        <w:rPr>
          <w:rFonts w:ascii="Times New Roman" w:hAnsi="Times New Roman" w:cs="Times New Roman"/>
          <w:i/>
          <w:iCs/>
        </w:rPr>
        <w:t>Communications</w:t>
      </w:r>
      <w:proofErr w:type="spellEnd"/>
      <w:r w:rsidR="00885327" w:rsidRPr="008725F8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="00885327" w:rsidRPr="008725F8">
        <w:rPr>
          <w:rFonts w:ascii="Times New Roman" w:hAnsi="Times New Roman" w:cs="Times New Roman"/>
          <w:i/>
          <w:iCs/>
        </w:rPr>
        <w:t>the</w:t>
      </w:r>
      <w:proofErr w:type="spellEnd"/>
      <w:r w:rsidR="00885327" w:rsidRPr="008725F8">
        <w:rPr>
          <w:rFonts w:ascii="Times New Roman" w:hAnsi="Times New Roman" w:cs="Times New Roman"/>
          <w:i/>
          <w:iCs/>
        </w:rPr>
        <w:t xml:space="preserve"> ACM</w:t>
      </w:r>
      <w:r w:rsidR="00885327" w:rsidRPr="008725F8">
        <w:rPr>
          <w:rFonts w:ascii="Times New Roman" w:hAnsi="Times New Roman" w:cs="Times New Roman"/>
        </w:rPr>
        <w:t>,</w:t>
      </w:r>
      <w:r w:rsidR="00552B98">
        <w:rPr>
          <w:rFonts w:ascii="Times New Roman" w:hAnsi="Times New Roman" w:cs="Times New Roman"/>
        </w:rPr>
        <w:t xml:space="preserve"> 1964</w:t>
      </w:r>
      <w:r w:rsidR="002A175B">
        <w:rPr>
          <w:rFonts w:ascii="Times New Roman" w:hAnsi="Times New Roman" w:cs="Times New Roman"/>
        </w:rPr>
        <w:t>,</w:t>
      </w:r>
      <w:r w:rsidR="00885327" w:rsidRPr="002A175B">
        <w:rPr>
          <w:rFonts w:ascii="Times New Roman" w:hAnsi="Times New Roman" w:cs="Times New Roman"/>
        </w:rPr>
        <w:t xml:space="preserve"> </w:t>
      </w:r>
      <w:r w:rsidR="00552B98" w:rsidRPr="002A175B">
        <w:rPr>
          <w:rFonts w:ascii="Times New Roman" w:hAnsi="Times New Roman" w:cs="Times New Roman"/>
        </w:rPr>
        <w:t>roč</w:t>
      </w:r>
      <w:r w:rsidR="002A175B" w:rsidRPr="002A175B">
        <w:rPr>
          <w:rFonts w:ascii="Times New Roman" w:hAnsi="Times New Roman" w:cs="Times New Roman"/>
        </w:rPr>
        <w:t>.</w:t>
      </w:r>
      <w:r w:rsidR="002A175B">
        <w:rPr>
          <w:rFonts w:ascii="Times New Roman" w:hAnsi="Times New Roman" w:cs="Times New Roman"/>
          <w:i/>
          <w:iCs/>
        </w:rPr>
        <w:t xml:space="preserve"> </w:t>
      </w:r>
      <w:r w:rsidR="00885327" w:rsidRPr="00552B98">
        <w:rPr>
          <w:rFonts w:ascii="Times New Roman" w:hAnsi="Times New Roman" w:cs="Times New Roman"/>
        </w:rPr>
        <w:t>7</w:t>
      </w:r>
      <w:r w:rsidR="002A175B">
        <w:rPr>
          <w:rFonts w:ascii="Times New Roman" w:hAnsi="Times New Roman" w:cs="Times New Roman"/>
        </w:rPr>
        <w:t xml:space="preserve">, č. </w:t>
      </w:r>
      <w:r w:rsidR="00885327" w:rsidRPr="008725F8">
        <w:rPr>
          <w:rFonts w:ascii="Times New Roman" w:hAnsi="Times New Roman" w:cs="Times New Roman"/>
        </w:rPr>
        <w:t>6</w:t>
      </w:r>
      <w:r w:rsidR="002A175B">
        <w:rPr>
          <w:rFonts w:ascii="Times New Roman" w:hAnsi="Times New Roman" w:cs="Times New Roman"/>
        </w:rPr>
        <w:t>,</w:t>
      </w:r>
      <w:r w:rsidR="00885327" w:rsidRPr="007325E5">
        <w:rPr>
          <w:rFonts w:ascii="Times New Roman" w:hAnsi="Times New Roman" w:cs="Times New Roman"/>
        </w:rPr>
        <w:t xml:space="preserve"> s. 347-348</w:t>
      </w:r>
      <w:r w:rsidR="00885327" w:rsidRPr="008725F8">
        <w:rPr>
          <w:rFonts w:ascii="Times New Roman" w:hAnsi="Times New Roman" w:cs="Times New Roman"/>
        </w:rPr>
        <w:t>. doi:10.1145/512274.512284</w:t>
      </w:r>
    </w:p>
    <w:p w14:paraId="7A8325B5" w14:textId="024DE6B7" w:rsidR="00C43511" w:rsidRPr="00853F1A" w:rsidRDefault="00C43511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C43511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LOYD</w:t>
      </w:r>
      <w:r w:rsidRPr="00C43511">
        <w:rPr>
          <w:rFonts w:ascii="Times New Roman" w:hAnsi="Times New Roman" w:cs="Times New Roman"/>
        </w:rPr>
        <w:t xml:space="preserve">, R. W. </w:t>
      </w:r>
      <w:proofErr w:type="spellStart"/>
      <w:r w:rsidRPr="00090519">
        <w:rPr>
          <w:rFonts w:ascii="Times New Roman" w:hAnsi="Times New Roman" w:cs="Times New Roman"/>
        </w:rPr>
        <w:t>Algorithm</w:t>
      </w:r>
      <w:proofErr w:type="spellEnd"/>
      <w:r w:rsidRPr="00090519">
        <w:rPr>
          <w:rFonts w:ascii="Times New Roman" w:hAnsi="Times New Roman" w:cs="Times New Roman"/>
        </w:rPr>
        <w:t xml:space="preserve"> 245: </w:t>
      </w:r>
      <w:proofErr w:type="spellStart"/>
      <w:r w:rsidRPr="00090519">
        <w:rPr>
          <w:rFonts w:ascii="Times New Roman" w:hAnsi="Times New Roman" w:cs="Times New Roman"/>
        </w:rPr>
        <w:t>Treesort</w:t>
      </w:r>
      <w:proofErr w:type="spellEnd"/>
      <w:r w:rsidRPr="00C43511">
        <w:rPr>
          <w:rFonts w:ascii="Times New Roman" w:hAnsi="Times New Roman" w:cs="Times New Roman"/>
          <w:i/>
          <w:iCs/>
        </w:rPr>
        <w:t>.</w:t>
      </w:r>
      <w:r w:rsidR="00090519">
        <w:rPr>
          <w:rFonts w:ascii="Times New Roman" w:hAnsi="Times New Roman" w:cs="Times New Roman"/>
        </w:rPr>
        <w:t xml:space="preserve"> In</w:t>
      </w:r>
      <w:r w:rsidRPr="00C4351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C43511">
        <w:rPr>
          <w:rFonts w:ascii="Times New Roman" w:hAnsi="Times New Roman" w:cs="Times New Roman"/>
          <w:i/>
          <w:iCs/>
        </w:rPr>
        <w:t>Communications</w:t>
      </w:r>
      <w:proofErr w:type="spellEnd"/>
      <w:r w:rsidRPr="00C43511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C43511">
        <w:rPr>
          <w:rFonts w:ascii="Times New Roman" w:hAnsi="Times New Roman" w:cs="Times New Roman"/>
          <w:i/>
          <w:iCs/>
        </w:rPr>
        <w:t>the</w:t>
      </w:r>
      <w:proofErr w:type="spellEnd"/>
      <w:r w:rsidRPr="00C43511">
        <w:rPr>
          <w:rFonts w:ascii="Times New Roman" w:hAnsi="Times New Roman" w:cs="Times New Roman"/>
          <w:i/>
          <w:iCs/>
        </w:rPr>
        <w:t xml:space="preserve"> ACM,</w:t>
      </w:r>
      <w:r w:rsidR="006C6BD5">
        <w:rPr>
          <w:rFonts w:ascii="Times New Roman" w:hAnsi="Times New Roman" w:cs="Times New Roman"/>
        </w:rPr>
        <w:t xml:space="preserve"> 1964, roč. 7, </w:t>
      </w:r>
      <w:r w:rsidR="00B60B02">
        <w:rPr>
          <w:rFonts w:ascii="Times New Roman" w:hAnsi="Times New Roman" w:cs="Times New Roman"/>
        </w:rPr>
        <w:t>č. 12,</w:t>
      </w:r>
      <w:r w:rsidRPr="00C43511">
        <w:rPr>
          <w:rFonts w:ascii="Times New Roman" w:hAnsi="Times New Roman" w:cs="Times New Roman"/>
          <w:i/>
          <w:iCs/>
        </w:rPr>
        <w:t xml:space="preserve"> </w:t>
      </w:r>
      <w:r w:rsidR="00B60B02">
        <w:rPr>
          <w:rFonts w:ascii="Times New Roman" w:hAnsi="Times New Roman" w:cs="Times New Roman"/>
        </w:rPr>
        <w:t xml:space="preserve">s. </w:t>
      </w:r>
      <w:r w:rsidRPr="00B60B02">
        <w:rPr>
          <w:rFonts w:ascii="Times New Roman" w:hAnsi="Times New Roman" w:cs="Times New Roman"/>
        </w:rPr>
        <w:t>701</w:t>
      </w:r>
      <w:r w:rsidRPr="00C43511">
        <w:rPr>
          <w:rFonts w:ascii="Times New Roman" w:hAnsi="Times New Roman" w:cs="Times New Roman"/>
          <w:i/>
          <w:iCs/>
        </w:rPr>
        <w:t>.</w:t>
      </w:r>
      <w:r w:rsidRPr="00C43511">
        <w:rPr>
          <w:rFonts w:ascii="Times New Roman" w:hAnsi="Times New Roman" w:cs="Times New Roman"/>
        </w:rPr>
        <w:t xml:space="preserve"> doi:10.1145/355588.365103 </w:t>
      </w:r>
    </w:p>
    <w:p w14:paraId="0EDD85BF" w14:textId="7E041EC9" w:rsidR="00853F1A" w:rsidRPr="0099070C" w:rsidRDefault="00853F1A" w:rsidP="00885327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SUCHENEK, M. A. </w:t>
      </w:r>
      <w:proofErr w:type="spellStart"/>
      <w:r w:rsidRPr="00D76BC0">
        <w:rPr>
          <w:rFonts w:ascii="Times New Roman" w:hAnsi="Times New Roman" w:cs="Times New Roman"/>
        </w:rPr>
        <w:t>Elementary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Yet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Precise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Worts-Case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Analysis</w:t>
      </w:r>
      <w:proofErr w:type="spellEnd"/>
      <w:r w:rsidRPr="00D76BC0">
        <w:rPr>
          <w:rFonts w:ascii="Times New Roman" w:hAnsi="Times New Roman" w:cs="Times New Roman"/>
        </w:rPr>
        <w:t xml:space="preserve"> of </w:t>
      </w:r>
      <w:proofErr w:type="spellStart"/>
      <w:r w:rsidRPr="00D76BC0">
        <w:rPr>
          <w:rFonts w:ascii="Times New Roman" w:hAnsi="Times New Roman" w:cs="Times New Roman"/>
        </w:rPr>
        <w:t>Floyd’s</w:t>
      </w:r>
      <w:proofErr w:type="spellEnd"/>
      <w:r w:rsidRPr="00D76BC0">
        <w:rPr>
          <w:rFonts w:ascii="Times New Roman" w:hAnsi="Times New Roman" w:cs="Times New Roman"/>
        </w:rPr>
        <w:t xml:space="preserve"> </w:t>
      </w:r>
      <w:proofErr w:type="spellStart"/>
      <w:r w:rsidRPr="00D76BC0">
        <w:rPr>
          <w:rFonts w:ascii="Times New Roman" w:hAnsi="Times New Roman" w:cs="Times New Roman"/>
        </w:rPr>
        <w:t>Heap-Construction</w:t>
      </w:r>
      <w:proofErr w:type="spellEnd"/>
      <w:r w:rsidRPr="00D76BC0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>.</w:t>
      </w:r>
      <w:r w:rsidR="00450B49">
        <w:rPr>
          <w:rFonts w:ascii="Times New Roman" w:hAnsi="Times New Roman" w:cs="Times New Roman"/>
        </w:rPr>
        <w:t xml:space="preserve"> In </w:t>
      </w:r>
      <w:proofErr w:type="spellStart"/>
      <w:r w:rsidR="00450B49">
        <w:rPr>
          <w:rFonts w:ascii="Times New Roman" w:hAnsi="Times New Roman" w:cs="Times New Roman"/>
          <w:i/>
          <w:iCs/>
        </w:rPr>
        <w:t>Fundamenta</w:t>
      </w:r>
      <w:proofErr w:type="spellEnd"/>
      <w:r w:rsidR="001050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05097">
        <w:rPr>
          <w:rFonts w:ascii="Times New Roman" w:hAnsi="Times New Roman" w:cs="Times New Roman"/>
          <w:i/>
          <w:iCs/>
        </w:rPr>
        <w:t>Informaticae</w:t>
      </w:r>
      <w:proofErr w:type="spellEnd"/>
      <w:r w:rsidR="001050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2012</w:t>
      </w:r>
      <w:r w:rsidR="00105097">
        <w:rPr>
          <w:rFonts w:ascii="Times New Roman" w:hAnsi="Times New Roman" w:cs="Times New Roman"/>
        </w:rPr>
        <w:t>, roč. 120</w:t>
      </w:r>
      <w:r w:rsidR="00464C1B">
        <w:rPr>
          <w:rFonts w:ascii="Times New Roman" w:hAnsi="Times New Roman" w:cs="Times New Roman"/>
        </w:rPr>
        <w:t>, č. 1</w:t>
      </w:r>
      <w:r w:rsidR="006B172C">
        <w:rPr>
          <w:rFonts w:ascii="Times New Roman" w:hAnsi="Times New Roman" w:cs="Times New Roman"/>
        </w:rPr>
        <w:t xml:space="preserve">, s. 75-92, </w:t>
      </w:r>
      <w:proofErr w:type="spellStart"/>
      <w:r w:rsidR="006B172C">
        <w:rPr>
          <w:rFonts w:ascii="Times New Roman" w:hAnsi="Times New Roman" w:cs="Times New Roman"/>
        </w:rPr>
        <w:t>doi</w:t>
      </w:r>
      <w:proofErr w:type="spellEnd"/>
      <w:r w:rsidR="006B172C">
        <w:rPr>
          <w:rFonts w:ascii="Times New Roman" w:hAnsi="Times New Roman" w:cs="Times New Roman"/>
        </w:rPr>
        <w:t xml:space="preserve">: </w:t>
      </w:r>
      <w:r w:rsidR="007B493A" w:rsidRPr="007B493A">
        <w:rPr>
          <w:rFonts w:ascii="Times New Roman" w:hAnsi="Times New Roman" w:cs="Times New Roman"/>
        </w:rPr>
        <w:t>10.3233/FI-2012-751</w:t>
      </w:r>
    </w:p>
    <w:p w14:paraId="3C452D24" w14:textId="2B699222" w:rsidR="0099070C" w:rsidRPr="00887B65" w:rsidRDefault="0099070C" w:rsidP="00CF26EA">
      <w:pPr>
        <w:pStyle w:val="Odsekzoznamu"/>
        <w:numPr>
          <w:ilvl w:val="0"/>
          <w:numId w:val="3"/>
        </w:numPr>
        <w:spacing w:line="360" w:lineRule="auto"/>
        <w:ind w:right="16" w:hanging="494"/>
        <w:rPr>
          <w:rFonts w:ascii="Times New Roman" w:eastAsiaTheme="minorEastAsia" w:hAnsi="Times New Roman" w:cs="Times New Roman"/>
        </w:rPr>
      </w:pPr>
      <w:r w:rsidRPr="007325E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UILLEMIN, Jean</w:t>
      </w:r>
      <w:r w:rsidRPr="007325E5">
        <w:rPr>
          <w:rFonts w:ascii="Times New Roman" w:hAnsi="Times New Roman" w:cs="Times New Roman"/>
        </w:rPr>
        <w:t xml:space="preserve">. A </w:t>
      </w:r>
      <w:proofErr w:type="spellStart"/>
      <w:r w:rsidRPr="007325E5">
        <w:rPr>
          <w:rFonts w:ascii="Times New Roman" w:hAnsi="Times New Roman" w:cs="Times New Roman"/>
        </w:rPr>
        <w:t>data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structure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for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manipulating</w:t>
      </w:r>
      <w:proofErr w:type="spellEnd"/>
      <w:r w:rsidRPr="007325E5">
        <w:rPr>
          <w:rFonts w:ascii="Times New Roman" w:hAnsi="Times New Roman" w:cs="Times New Roman"/>
        </w:rPr>
        <w:t xml:space="preserve"> priority </w:t>
      </w:r>
      <w:proofErr w:type="spellStart"/>
      <w:r w:rsidRPr="007325E5">
        <w:rPr>
          <w:rFonts w:ascii="Times New Roman" w:hAnsi="Times New Roman" w:cs="Times New Roman"/>
        </w:rPr>
        <w:t>queues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. </w:t>
      </w:r>
      <w:r w:rsidRPr="007325E5">
        <w:rPr>
          <w:rFonts w:ascii="Times New Roman" w:hAnsi="Times New Roman" w:cs="Times New Roman"/>
        </w:rPr>
        <w:t>In</w:t>
      </w:r>
      <w:r w:rsidR="00327497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  <w:i/>
          <w:iCs/>
        </w:rPr>
        <w:t>Communications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7325E5">
        <w:rPr>
          <w:rFonts w:ascii="Times New Roman" w:hAnsi="Times New Roman" w:cs="Times New Roman"/>
          <w:i/>
          <w:iCs/>
        </w:rPr>
        <w:t>the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ACM</w:t>
      </w:r>
      <w:r w:rsidR="00563726">
        <w:rPr>
          <w:rFonts w:ascii="Times New Roman" w:hAnsi="Times New Roman" w:cs="Times New Roman"/>
        </w:rPr>
        <w:t>, 1978, roč. 21, č. 4</w:t>
      </w:r>
      <w:r w:rsidR="00CF26EA">
        <w:rPr>
          <w:rFonts w:ascii="Times New Roman" w:hAnsi="Times New Roman" w:cs="Times New Roman"/>
        </w:rPr>
        <w:t>, s. 309-315.</w:t>
      </w:r>
      <w:r w:rsidR="00CF26EA">
        <w:rPr>
          <w:rFonts w:ascii="Times New Roman" w:hAnsi="Times New Roman" w:cs="Times New Roman"/>
          <w:i/>
          <w:iCs/>
        </w:rPr>
        <w:br/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10.1145/359460.359478 </w:t>
      </w:r>
    </w:p>
    <w:p w14:paraId="74884DEF" w14:textId="45242A2A" w:rsidR="00887B65" w:rsidRPr="00262920" w:rsidRDefault="00887B65" w:rsidP="009C446A">
      <w:pPr>
        <w:pStyle w:val="Odsekzoznamu"/>
        <w:numPr>
          <w:ilvl w:val="0"/>
          <w:numId w:val="3"/>
        </w:numPr>
        <w:spacing w:line="360" w:lineRule="auto"/>
        <w:ind w:right="16" w:hanging="494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KNUTH, D. E.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Art of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Programming</w:t>
      </w:r>
      <w:proofErr w:type="spellEnd"/>
      <w:r w:rsidR="009C446A"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Volume</w:t>
      </w:r>
      <w:proofErr w:type="spellEnd"/>
      <w:r w:rsidR="009C446A">
        <w:rPr>
          <w:rFonts w:ascii="Times New Roman" w:hAnsi="Times New Roman" w:cs="Times New Roman"/>
        </w:rPr>
        <w:t xml:space="preserve"> 1: </w:t>
      </w:r>
      <w:proofErr w:type="spellStart"/>
      <w:r w:rsidR="009C446A">
        <w:rPr>
          <w:rFonts w:ascii="Times New Roman" w:hAnsi="Times New Roman" w:cs="Times New Roman"/>
        </w:rPr>
        <w:t>Fundamental</w:t>
      </w:r>
      <w:proofErr w:type="spellEnd"/>
      <w:r w:rsidR="009C446A">
        <w:rPr>
          <w:rFonts w:ascii="Times New Roman" w:hAnsi="Times New Roman" w:cs="Times New Roman"/>
        </w:rPr>
        <w:t xml:space="preserve"> </w:t>
      </w:r>
      <w:proofErr w:type="spellStart"/>
      <w:r w:rsidR="009C446A">
        <w:rPr>
          <w:rFonts w:ascii="Times New Roman" w:hAnsi="Times New Roman" w:cs="Times New Roman"/>
        </w:rPr>
        <w:t>Algorithms</w:t>
      </w:r>
      <w:proofErr w:type="spellEnd"/>
      <w:r w:rsidR="009C446A">
        <w:rPr>
          <w:rFonts w:ascii="Times New Roman" w:hAnsi="Times New Roman" w:cs="Times New Roman"/>
        </w:rPr>
        <w:t xml:space="preserve">. </w:t>
      </w:r>
      <w:proofErr w:type="spellStart"/>
      <w:r w:rsidR="006962D0">
        <w:rPr>
          <w:rFonts w:ascii="Times New Roman" w:hAnsi="Times New Roman" w:cs="Times New Roman"/>
        </w:rPr>
        <w:t>Addison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Wesley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Longman</w:t>
      </w:r>
      <w:proofErr w:type="spellEnd"/>
      <w:r w:rsidR="006962D0">
        <w:rPr>
          <w:rFonts w:ascii="Times New Roman" w:hAnsi="Times New Roman" w:cs="Times New Roman"/>
        </w:rPr>
        <w:t xml:space="preserve"> </w:t>
      </w:r>
      <w:proofErr w:type="spellStart"/>
      <w:r w:rsidR="006962D0">
        <w:rPr>
          <w:rFonts w:ascii="Times New Roman" w:hAnsi="Times New Roman" w:cs="Times New Roman"/>
        </w:rPr>
        <w:t>Publishing</w:t>
      </w:r>
      <w:proofErr w:type="spellEnd"/>
      <w:r w:rsidR="006962D0">
        <w:rPr>
          <w:rFonts w:ascii="Times New Roman" w:hAnsi="Times New Roman" w:cs="Times New Roman"/>
        </w:rPr>
        <w:t xml:space="preserve"> Co</w:t>
      </w:r>
      <w:r w:rsidR="00125E34">
        <w:rPr>
          <w:rFonts w:ascii="Times New Roman" w:hAnsi="Times New Roman" w:cs="Times New Roman"/>
        </w:rPr>
        <w:t xml:space="preserve">., </w:t>
      </w:r>
      <w:proofErr w:type="spellStart"/>
      <w:r w:rsidR="00125E34">
        <w:rPr>
          <w:rFonts w:ascii="Times New Roman" w:hAnsi="Times New Roman" w:cs="Times New Roman"/>
        </w:rPr>
        <w:t>Inc</w:t>
      </w:r>
      <w:proofErr w:type="spellEnd"/>
      <w:r w:rsidR="00125E34">
        <w:rPr>
          <w:rFonts w:ascii="Times New Roman" w:hAnsi="Times New Roman" w:cs="Times New Roman"/>
        </w:rPr>
        <w:t>., 1997</w:t>
      </w:r>
      <w:r w:rsidR="00651AE3">
        <w:rPr>
          <w:rFonts w:ascii="Times New Roman" w:hAnsi="Times New Roman" w:cs="Times New Roman"/>
        </w:rPr>
        <w:t>. 650 s.</w:t>
      </w:r>
    </w:p>
    <w:p w14:paraId="47E0D01A" w14:textId="068CCFC4" w:rsidR="00262920" w:rsidRPr="00552C08" w:rsidRDefault="00262920" w:rsidP="00262920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61" w:name="_Ref67906953"/>
      <w:r w:rsidRPr="007325E5">
        <w:rPr>
          <w:rFonts w:ascii="Times New Roman" w:hAnsi="Times New Roman" w:cs="Times New Roman"/>
        </w:rPr>
        <w:t>HAEUPLER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Bernhard</w:t>
      </w:r>
      <w:proofErr w:type="spellEnd"/>
      <w:r>
        <w:rPr>
          <w:rFonts w:ascii="Times New Roman" w:hAnsi="Times New Roman" w:cs="Times New Roman"/>
        </w:rPr>
        <w:t xml:space="preserve"> - </w:t>
      </w:r>
      <w:r w:rsidRPr="007325E5">
        <w:rPr>
          <w:rFonts w:ascii="Times New Roman" w:hAnsi="Times New Roman" w:cs="Times New Roman"/>
        </w:rPr>
        <w:t>TARJAN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Robert E. </w:t>
      </w:r>
      <w:proofErr w:type="spellStart"/>
      <w:r w:rsidRPr="007325E5">
        <w:rPr>
          <w:rFonts w:ascii="Times New Roman" w:hAnsi="Times New Roman" w:cs="Times New Roman"/>
        </w:rPr>
        <w:t>Rank-Pairing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Heaps</w:t>
      </w:r>
      <w:proofErr w:type="spellEnd"/>
      <w:r w:rsidRPr="007325E5">
        <w:rPr>
          <w:rFonts w:ascii="Times New Roman" w:hAnsi="Times New Roman" w:cs="Times New Roman"/>
        </w:rPr>
        <w:t>. In</w:t>
      </w:r>
      <w:r w:rsidRPr="007325E5">
        <w:rPr>
          <w:rFonts w:ascii="Times New Roman" w:hAnsi="Times New Roman" w:cs="Times New Roman"/>
          <w:i/>
          <w:iCs/>
        </w:rPr>
        <w:t xml:space="preserve"> SIAM </w:t>
      </w:r>
      <w:proofErr w:type="spellStart"/>
      <w:r w:rsidRPr="007325E5">
        <w:rPr>
          <w:rFonts w:ascii="Times New Roman" w:hAnsi="Times New Roman" w:cs="Times New Roman"/>
          <w:i/>
          <w:iCs/>
        </w:rPr>
        <w:t>Journal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on </w:t>
      </w:r>
      <w:proofErr w:type="spellStart"/>
      <w:r w:rsidRPr="007325E5">
        <w:rPr>
          <w:rFonts w:ascii="Times New Roman" w:hAnsi="Times New Roman" w:cs="Times New Roman"/>
          <w:i/>
          <w:iCs/>
        </w:rPr>
        <w:t>Computing</w:t>
      </w:r>
      <w:proofErr w:type="spellEnd"/>
      <w:r w:rsidRPr="007325E5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2011 roč.</w:t>
      </w:r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7325E5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č</w:t>
      </w:r>
      <w:r w:rsidRPr="007325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>6, s. 1463–1485</w:t>
      </w:r>
      <w:r w:rsidRPr="007325E5">
        <w:rPr>
          <w:rFonts w:ascii="Times New Roman" w:hAnsi="Times New Roman" w:cs="Times New Roman"/>
          <w:i/>
          <w:iCs/>
        </w:rPr>
        <w:t>.</w:t>
      </w:r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10.1137/100785351</w:t>
      </w:r>
      <w:bookmarkEnd w:id="61"/>
    </w:p>
    <w:p w14:paraId="3A9DD1CA" w14:textId="53E89A3B" w:rsidR="00552C08" w:rsidRPr="00552C08" w:rsidRDefault="00552C08" w:rsidP="00552C08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7325E5">
        <w:rPr>
          <w:rFonts w:ascii="Times New Roman" w:eastAsiaTheme="minorEastAsia" w:hAnsi="Times New Roman" w:cs="Times New Roman"/>
        </w:rPr>
        <w:t>CORMEN, Thomas H. - STEIN </w:t>
      </w:r>
      <w:proofErr w:type="spellStart"/>
      <w:r w:rsidRPr="007325E5">
        <w:rPr>
          <w:rFonts w:ascii="Times New Roman" w:eastAsiaTheme="minorEastAsia" w:hAnsi="Times New Roman" w:cs="Times New Roman"/>
        </w:rPr>
        <w:t>Clifford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7325E5">
        <w:rPr>
          <w:rFonts w:ascii="Times New Roman" w:eastAsiaTheme="minorEastAsia" w:hAnsi="Times New Roman" w:cs="Times New Roman"/>
        </w:rPr>
        <w:t>Introduction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to </w:t>
      </w:r>
      <w:proofErr w:type="spellStart"/>
      <w:r w:rsidRPr="007325E5">
        <w:rPr>
          <w:rFonts w:ascii="Times New Roman" w:eastAsiaTheme="minorEastAsia" w:hAnsi="Times New Roman" w:cs="Times New Roman"/>
        </w:rPr>
        <w:t>algorithm</w:t>
      </w:r>
      <w:proofErr w:type="spellEnd"/>
      <w:r w:rsidRPr="007325E5">
        <w:rPr>
          <w:rFonts w:ascii="Times New Roman" w:eastAsiaTheme="minorEastAsia" w:hAnsi="Times New Roman" w:cs="Times New Roman"/>
          <w:i/>
          <w:iCs/>
        </w:rPr>
        <w:t xml:space="preserve">. </w:t>
      </w:r>
      <w:proofErr w:type="spellStart"/>
      <w:r w:rsidRPr="007325E5">
        <w:rPr>
          <w:rFonts w:ascii="Times New Roman" w:eastAsiaTheme="minorEastAsia" w:hAnsi="Times New Roman" w:cs="Times New Roman"/>
        </w:rPr>
        <w:t>Lond</w:t>
      </w:r>
      <w:r>
        <w:rPr>
          <w:rFonts w:ascii="Times New Roman" w:eastAsiaTheme="minorEastAsia" w:hAnsi="Times New Roman" w:cs="Times New Roman"/>
        </w:rPr>
        <w:t>on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7325E5">
        <w:rPr>
          <w:rFonts w:ascii="Times New Roman" w:eastAsiaTheme="minorEastAsia" w:hAnsi="Times New Roman" w:cs="Times New Roman"/>
        </w:rPr>
        <w:t>The</w:t>
      </w:r>
      <w:proofErr w:type="spellEnd"/>
      <w:r w:rsidRPr="007325E5">
        <w:rPr>
          <w:rFonts w:ascii="Times New Roman" w:eastAsiaTheme="minorEastAsia" w:hAnsi="Times New Roman" w:cs="Times New Roman"/>
        </w:rPr>
        <w:t xml:space="preserve"> MIT Press, 2009</w:t>
      </w:r>
      <w:r>
        <w:rPr>
          <w:rFonts w:ascii="Times New Roman" w:eastAsiaTheme="minorEastAsia" w:hAnsi="Times New Roman" w:cs="Times New Roman"/>
        </w:rPr>
        <w:t>. 1271 s.</w:t>
      </w:r>
    </w:p>
    <w:p w14:paraId="6F0254BE" w14:textId="42A53413" w:rsidR="0031586B" w:rsidRPr="00420952" w:rsidRDefault="0031586B" w:rsidP="00887B65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JOHNSON</w:t>
      </w:r>
      <w:r w:rsidR="00C41D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Donald</w:t>
      </w:r>
      <w:r w:rsidR="00C41D76">
        <w:rPr>
          <w:rFonts w:ascii="Times New Roman" w:hAnsi="Times New Roman" w:cs="Times New Roman"/>
        </w:rPr>
        <w:t xml:space="preserve"> B. Priority</w:t>
      </w:r>
      <w:r w:rsidR="00A0518E">
        <w:rPr>
          <w:rFonts w:ascii="Times New Roman" w:hAnsi="Times New Roman" w:cs="Times New Roman"/>
        </w:rPr>
        <w:t xml:space="preserve"> </w:t>
      </w:r>
      <w:proofErr w:type="spellStart"/>
      <w:r w:rsidR="00A0518E">
        <w:rPr>
          <w:rFonts w:ascii="Times New Roman" w:hAnsi="Times New Roman" w:cs="Times New Roman"/>
        </w:rPr>
        <w:t>queues</w:t>
      </w:r>
      <w:proofErr w:type="spellEnd"/>
      <w:r w:rsidR="00A0518E">
        <w:rPr>
          <w:rFonts w:ascii="Times New Roman" w:hAnsi="Times New Roman" w:cs="Times New Roman"/>
        </w:rPr>
        <w:t xml:space="preserve"> </w:t>
      </w:r>
      <w:proofErr w:type="spellStart"/>
      <w:r w:rsidR="00A0518E">
        <w:rPr>
          <w:rFonts w:ascii="Times New Roman" w:hAnsi="Times New Roman" w:cs="Times New Roman"/>
        </w:rPr>
        <w:t>with</w:t>
      </w:r>
      <w:proofErr w:type="spellEnd"/>
      <w:r w:rsidR="00A0518E">
        <w:rPr>
          <w:rFonts w:ascii="Times New Roman" w:hAnsi="Times New Roman" w:cs="Times New Roman"/>
        </w:rPr>
        <w:t xml:space="preserve"> update and </w:t>
      </w:r>
      <w:proofErr w:type="spellStart"/>
      <w:r w:rsidR="00A0518E">
        <w:rPr>
          <w:rFonts w:ascii="Times New Roman" w:hAnsi="Times New Roman" w:cs="Times New Roman"/>
        </w:rPr>
        <w:t>finding</w:t>
      </w:r>
      <w:proofErr w:type="spellEnd"/>
      <w:r w:rsidR="00A0518E">
        <w:rPr>
          <w:rFonts w:ascii="Times New Roman" w:hAnsi="Times New Roman" w:cs="Times New Roman"/>
        </w:rPr>
        <w:t xml:space="preserve"> minimum </w:t>
      </w:r>
      <w:proofErr w:type="spellStart"/>
      <w:r w:rsidR="00A0518E">
        <w:rPr>
          <w:rFonts w:ascii="Times New Roman" w:hAnsi="Times New Roman" w:cs="Times New Roman"/>
        </w:rPr>
        <w:t>spanning</w:t>
      </w:r>
      <w:proofErr w:type="spellEnd"/>
      <w:r w:rsidR="00386792">
        <w:rPr>
          <w:rFonts w:ascii="Times New Roman" w:hAnsi="Times New Roman" w:cs="Times New Roman"/>
        </w:rPr>
        <w:t xml:space="preserve">. </w:t>
      </w:r>
      <w:r w:rsidR="00DB6F0E">
        <w:rPr>
          <w:rFonts w:ascii="Times New Roman" w:hAnsi="Times New Roman" w:cs="Times New Roman"/>
        </w:rPr>
        <w:t xml:space="preserve">In </w:t>
      </w:r>
      <w:proofErr w:type="spellStart"/>
      <w:r w:rsidR="00DB6F0E">
        <w:rPr>
          <w:rFonts w:ascii="Times New Roman" w:hAnsi="Times New Roman" w:cs="Times New Roman"/>
          <w:i/>
          <w:iCs/>
        </w:rPr>
        <w:t>Information</w:t>
      </w:r>
      <w:proofErr w:type="spellEnd"/>
      <w:r w:rsidR="00DB6F0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B6F0E">
        <w:rPr>
          <w:rFonts w:ascii="Times New Roman" w:hAnsi="Times New Roman" w:cs="Times New Roman"/>
          <w:i/>
          <w:iCs/>
        </w:rPr>
        <w:t>Processing</w:t>
      </w:r>
      <w:proofErr w:type="spellEnd"/>
      <w:r w:rsidR="00DB6F0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B6F0E">
        <w:rPr>
          <w:rFonts w:ascii="Times New Roman" w:hAnsi="Times New Roman" w:cs="Times New Roman"/>
          <w:i/>
          <w:iCs/>
        </w:rPr>
        <w:t>Letters</w:t>
      </w:r>
      <w:proofErr w:type="spellEnd"/>
      <w:r w:rsidR="000244E7">
        <w:rPr>
          <w:rFonts w:ascii="Times New Roman" w:hAnsi="Times New Roman" w:cs="Times New Roman"/>
        </w:rPr>
        <w:t>, 1975, roč. 4, č. 3, s</w:t>
      </w:r>
      <w:r w:rsidR="00674FD6">
        <w:rPr>
          <w:rFonts w:ascii="Times New Roman" w:hAnsi="Times New Roman" w:cs="Times New Roman"/>
        </w:rPr>
        <w:t xml:space="preserve">. 53-57. </w:t>
      </w:r>
      <w:proofErr w:type="spellStart"/>
      <w:r w:rsidR="00674FD6">
        <w:rPr>
          <w:rFonts w:ascii="Times New Roman" w:hAnsi="Times New Roman" w:cs="Times New Roman"/>
        </w:rPr>
        <w:t>doi</w:t>
      </w:r>
      <w:proofErr w:type="spellEnd"/>
      <w:r w:rsidR="00674FD6">
        <w:rPr>
          <w:rFonts w:ascii="Times New Roman" w:hAnsi="Times New Roman" w:cs="Times New Roman"/>
        </w:rPr>
        <w:t xml:space="preserve">: </w:t>
      </w:r>
      <w:r w:rsidR="005B1C50" w:rsidRPr="005B1C50">
        <w:rPr>
          <w:rFonts w:ascii="Times New Roman" w:hAnsi="Times New Roman" w:cs="Times New Roman"/>
        </w:rPr>
        <w:t>10.1016/0020-0190(75)90001-0</w:t>
      </w:r>
    </w:p>
    <w:p w14:paraId="0A630151" w14:textId="338709FD" w:rsidR="00420952" w:rsidRPr="006C01EB" w:rsidRDefault="00420952" w:rsidP="00420952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bookmarkStart w:id="62" w:name="_Ref67850170"/>
      <w:r w:rsidRPr="007325E5">
        <w:rPr>
          <w:rFonts w:ascii="Times New Roman" w:hAnsi="Times New Roman" w:cs="Times New Roman"/>
        </w:rPr>
        <w:t>FREDMAN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Michael L.,</w:t>
      </w:r>
      <w:r>
        <w:rPr>
          <w:rFonts w:ascii="Times New Roman" w:hAnsi="Times New Roman" w:cs="Times New Roman"/>
        </w:rPr>
        <w:t xml:space="preserve"> </w:t>
      </w:r>
      <w:r w:rsidRPr="007325E5">
        <w:rPr>
          <w:rFonts w:ascii="Times New Roman" w:hAnsi="Times New Roman" w:cs="Times New Roman"/>
        </w:rPr>
        <w:t xml:space="preserve">TARJAN Robert E. </w:t>
      </w:r>
      <w:proofErr w:type="spellStart"/>
      <w:r w:rsidRPr="007325E5">
        <w:rPr>
          <w:rFonts w:ascii="Times New Roman" w:hAnsi="Times New Roman" w:cs="Times New Roman"/>
        </w:rPr>
        <w:t>Fibonacci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heaps</w:t>
      </w:r>
      <w:proofErr w:type="spellEnd"/>
      <w:r w:rsidRPr="007325E5">
        <w:rPr>
          <w:rFonts w:ascii="Times New Roman" w:hAnsi="Times New Roman" w:cs="Times New Roman"/>
        </w:rPr>
        <w:t xml:space="preserve"> and </w:t>
      </w:r>
      <w:proofErr w:type="spellStart"/>
      <w:r w:rsidRPr="007325E5">
        <w:rPr>
          <w:rFonts w:ascii="Times New Roman" w:hAnsi="Times New Roman" w:cs="Times New Roman"/>
        </w:rPr>
        <w:t>their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uses</w:t>
      </w:r>
      <w:proofErr w:type="spellEnd"/>
      <w:r w:rsidRPr="007325E5">
        <w:rPr>
          <w:rFonts w:ascii="Times New Roman" w:hAnsi="Times New Roman" w:cs="Times New Roman"/>
        </w:rPr>
        <w:t xml:space="preserve"> in </w:t>
      </w:r>
      <w:proofErr w:type="spellStart"/>
      <w:r w:rsidRPr="007325E5">
        <w:rPr>
          <w:rFonts w:ascii="Times New Roman" w:hAnsi="Times New Roman" w:cs="Times New Roman"/>
        </w:rPr>
        <w:t>improved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network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optimization</w:t>
      </w:r>
      <w:proofErr w:type="spellEnd"/>
      <w:r w:rsidRPr="007325E5"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algorithms</w:t>
      </w:r>
      <w:proofErr w:type="spellEnd"/>
      <w:r w:rsidRPr="007325E5">
        <w:rPr>
          <w:rFonts w:ascii="Times New Roman" w:hAnsi="Times New Roman" w:cs="Times New Roman"/>
        </w:rPr>
        <w:t xml:space="preserve">. In </w:t>
      </w:r>
      <w:proofErr w:type="spellStart"/>
      <w:r w:rsidRPr="007325E5">
        <w:rPr>
          <w:rFonts w:ascii="Times New Roman" w:hAnsi="Times New Roman" w:cs="Times New Roman"/>
          <w:i/>
          <w:iCs/>
        </w:rPr>
        <w:t>Journal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of </w:t>
      </w:r>
      <w:proofErr w:type="spellStart"/>
      <w:r w:rsidRPr="007325E5">
        <w:rPr>
          <w:rFonts w:ascii="Times New Roman" w:hAnsi="Times New Roman" w:cs="Times New Roman"/>
          <w:i/>
          <w:iCs/>
        </w:rPr>
        <w:t>the</w:t>
      </w:r>
      <w:proofErr w:type="spellEnd"/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B42A74">
        <w:rPr>
          <w:rFonts w:ascii="Times New Roman" w:hAnsi="Times New Roman" w:cs="Times New Roman"/>
          <w:i/>
          <w:iCs/>
        </w:rPr>
        <w:t>ACM</w:t>
      </w:r>
      <w:r>
        <w:rPr>
          <w:rFonts w:ascii="Times New Roman" w:hAnsi="Times New Roman" w:cs="Times New Roman"/>
        </w:rPr>
        <w:t xml:space="preserve">, 1987, roč. </w:t>
      </w:r>
      <w:r w:rsidRPr="00BB2B24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, č. </w:t>
      </w:r>
      <w:r w:rsidRPr="007325E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s.</w:t>
      </w:r>
      <w:r w:rsidRPr="007325E5">
        <w:rPr>
          <w:rFonts w:ascii="Times New Roman" w:hAnsi="Times New Roman" w:cs="Times New Roman"/>
          <w:i/>
          <w:iCs/>
        </w:rPr>
        <w:t xml:space="preserve"> </w:t>
      </w:r>
      <w:r w:rsidRPr="007325E5">
        <w:rPr>
          <w:rFonts w:ascii="Times New Roman" w:hAnsi="Times New Roman" w:cs="Times New Roman"/>
        </w:rPr>
        <w:t>596–615</w:t>
      </w:r>
      <w:r w:rsidRPr="007325E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325E5">
        <w:rPr>
          <w:rFonts w:ascii="Times New Roman" w:hAnsi="Times New Roman" w:cs="Times New Roman"/>
        </w:rPr>
        <w:t>doi</w:t>
      </w:r>
      <w:proofErr w:type="spellEnd"/>
      <w:r w:rsidRPr="007325E5">
        <w:rPr>
          <w:rFonts w:ascii="Times New Roman" w:hAnsi="Times New Roman" w:cs="Times New Roman"/>
        </w:rPr>
        <w:t>: 10.1145/28869.28874</w:t>
      </w:r>
      <w:bookmarkEnd w:id="62"/>
    </w:p>
    <w:p w14:paraId="2164D831" w14:textId="586BEAD6" w:rsidR="006C01EB" w:rsidRPr="00420952" w:rsidRDefault="006C01EB" w:rsidP="00420952">
      <w:pPr>
        <w:pStyle w:val="Odsekzoznamu"/>
        <w:numPr>
          <w:ilvl w:val="0"/>
          <w:numId w:val="3"/>
        </w:numPr>
        <w:spacing w:line="360" w:lineRule="auto"/>
        <w:ind w:right="16" w:hanging="494"/>
        <w:jc w:val="both"/>
        <w:rPr>
          <w:rFonts w:ascii="Times New Roman" w:eastAsiaTheme="minorEastAsia" w:hAnsi="Times New Roman" w:cs="Times New Roman"/>
        </w:rPr>
      </w:pPr>
      <w:r w:rsidRPr="006B53AB">
        <w:rPr>
          <w:rFonts w:ascii="Times New Roman" w:hAnsi="Times New Roman" w:cs="Times New Roman"/>
        </w:rPr>
        <w:t xml:space="preserve">FREDMAN M. L. - TARJAN R. E. </w:t>
      </w:r>
      <w:proofErr w:type="spellStart"/>
      <w:r w:rsidRPr="006B53AB">
        <w:rPr>
          <w:rFonts w:ascii="Times New Roman" w:hAnsi="Times New Roman" w:cs="Times New Roman"/>
        </w:rPr>
        <w:t>The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Pairing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Heap</w:t>
      </w:r>
      <w:proofErr w:type="spellEnd"/>
      <w:r w:rsidRPr="006B53AB">
        <w:rPr>
          <w:rFonts w:ascii="Times New Roman" w:hAnsi="Times New Roman" w:cs="Times New Roman"/>
        </w:rPr>
        <w:t xml:space="preserve"> : A New </w:t>
      </w:r>
      <w:proofErr w:type="spellStart"/>
      <w:r w:rsidRPr="006B53AB">
        <w:rPr>
          <w:rFonts w:ascii="Times New Roman" w:hAnsi="Times New Roman" w:cs="Times New Roman"/>
        </w:rPr>
        <w:t>Form</w:t>
      </w:r>
      <w:proofErr w:type="spellEnd"/>
      <w:r w:rsidRPr="006B53AB">
        <w:rPr>
          <w:rFonts w:ascii="Times New Roman" w:hAnsi="Times New Roman" w:cs="Times New Roman"/>
        </w:rPr>
        <w:t xml:space="preserve"> of </w:t>
      </w:r>
      <w:proofErr w:type="spellStart"/>
      <w:r w:rsidRPr="006B53AB">
        <w:rPr>
          <w:rFonts w:ascii="Times New Roman" w:hAnsi="Times New Roman" w:cs="Times New Roman"/>
        </w:rPr>
        <w:t>Self-Adjusting</w:t>
      </w:r>
      <w:proofErr w:type="spellEnd"/>
      <w:r w:rsidRPr="006B53AB">
        <w:rPr>
          <w:rFonts w:ascii="Times New Roman" w:hAnsi="Times New Roman" w:cs="Times New Roman"/>
        </w:rPr>
        <w:t xml:space="preserve"> </w:t>
      </w:r>
      <w:proofErr w:type="spellStart"/>
      <w:r w:rsidRPr="006B53AB">
        <w:rPr>
          <w:rFonts w:ascii="Times New Roman" w:hAnsi="Times New Roman" w:cs="Times New Roman"/>
        </w:rPr>
        <w:t>Heap</w:t>
      </w:r>
      <w:proofErr w:type="spellEnd"/>
      <w:r w:rsidR="009F5402">
        <w:rPr>
          <w:rFonts w:ascii="Times New Roman" w:hAnsi="Times New Roman" w:cs="Times New Roman"/>
        </w:rPr>
        <w:t xml:space="preserve">. In </w:t>
      </w:r>
      <w:proofErr w:type="spellStart"/>
      <w:r w:rsidR="009F5402">
        <w:rPr>
          <w:rFonts w:ascii="Times New Roman" w:hAnsi="Times New Roman" w:cs="Times New Roman"/>
          <w:i/>
          <w:iCs/>
        </w:rPr>
        <w:t>Algorithmica</w:t>
      </w:r>
      <w:proofErr w:type="spellEnd"/>
      <w:r w:rsidR="00ED511D">
        <w:rPr>
          <w:rFonts w:ascii="Times New Roman" w:hAnsi="Times New Roman" w:cs="Times New Roman"/>
        </w:rPr>
        <w:t>,</w:t>
      </w:r>
      <w:r w:rsidR="00A14964">
        <w:rPr>
          <w:rFonts w:ascii="Times New Roman" w:hAnsi="Times New Roman" w:cs="Times New Roman"/>
        </w:rPr>
        <w:t xml:space="preserve"> 1986,</w:t>
      </w:r>
      <w:r w:rsidR="00ED511D">
        <w:rPr>
          <w:rFonts w:ascii="Times New Roman" w:hAnsi="Times New Roman" w:cs="Times New Roman"/>
        </w:rPr>
        <w:t xml:space="preserve"> </w:t>
      </w:r>
      <w:r w:rsidR="002E48B0">
        <w:rPr>
          <w:rFonts w:ascii="Times New Roman" w:hAnsi="Times New Roman" w:cs="Times New Roman"/>
        </w:rPr>
        <w:t>roč. 1</w:t>
      </w:r>
      <w:r w:rsidR="00A14964">
        <w:rPr>
          <w:rFonts w:ascii="Times New Roman" w:hAnsi="Times New Roman" w:cs="Times New Roman"/>
        </w:rPr>
        <w:t>, s. 111-129</w:t>
      </w:r>
      <w:r w:rsidR="000129BD">
        <w:rPr>
          <w:rFonts w:ascii="Times New Roman" w:hAnsi="Times New Roman" w:cs="Times New Roman"/>
        </w:rPr>
        <w:t xml:space="preserve">. </w:t>
      </w:r>
      <w:proofErr w:type="spellStart"/>
      <w:r w:rsidR="000129BD">
        <w:rPr>
          <w:rFonts w:ascii="Times New Roman" w:hAnsi="Times New Roman" w:cs="Times New Roman"/>
        </w:rPr>
        <w:t>doi</w:t>
      </w:r>
      <w:proofErr w:type="spellEnd"/>
      <w:r w:rsidR="000129BD">
        <w:rPr>
          <w:rFonts w:ascii="Times New Roman" w:hAnsi="Times New Roman" w:cs="Times New Roman"/>
        </w:rPr>
        <w:t xml:space="preserve">: </w:t>
      </w:r>
      <w:r w:rsidR="000129BD" w:rsidRPr="006333C2">
        <w:rPr>
          <w:rFonts w:ascii="Times New Roman" w:hAnsi="Times New Roman" w:cs="Times New Roman"/>
        </w:rPr>
        <w:t>10.1007/BF01840439</w:t>
      </w:r>
    </w:p>
    <w:p w14:paraId="16E42038" w14:textId="77777777" w:rsidR="00C00A1D" w:rsidRDefault="00C00A1D">
      <w:pPr>
        <w:spacing w:after="160" w:line="259" w:lineRule="auto"/>
        <w:ind w:right="0" w:firstLine="0"/>
        <w:rPr>
          <w:rFonts w:ascii="Times New Roman" w:hAnsi="Times New Roman" w:cs="Times New Roman"/>
          <w:b/>
          <w:sz w:val="32"/>
          <w:szCs w:val="32"/>
        </w:rPr>
      </w:pPr>
      <w:bookmarkStart w:id="63" w:name="_Toc8812"/>
      <w:bookmarkStart w:id="64" w:name="_Toc69988349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7978DB6" w14:textId="22B86414" w:rsidR="009264F1" w:rsidRPr="008C1F5D" w:rsidRDefault="009264F1" w:rsidP="00DA6CE2">
      <w:pPr>
        <w:pStyle w:val="Nadpis1"/>
        <w:numPr>
          <w:ilvl w:val="0"/>
          <w:numId w:val="0"/>
        </w:numPr>
        <w:spacing w:before="240" w:after="240"/>
        <w:ind w:right="16"/>
        <w:jc w:val="both"/>
        <w:rPr>
          <w:rFonts w:ascii="Times New Roman" w:hAnsi="Times New Roman" w:cs="Times New Roman"/>
          <w:sz w:val="32"/>
          <w:szCs w:val="32"/>
        </w:rPr>
      </w:pPr>
      <w:r w:rsidRPr="008C1F5D">
        <w:rPr>
          <w:rFonts w:ascii="Times New Roman" w:hAnsi="Times New Roman" w:cs="Times New Roman"/>
          <w:sz w:val="32"/>
          <w:szCs w:val="32"/>
        </w:rPr>
        <w:lastRenderedPageBreak/>
        <w:t>Zoznam príloh</w:t>
      </w:r>
      <w:bookmarkEnd w:id="63"/>
      <w:bookmarkEnd w:id="64"/>
    </w:p>
    <w:p w14:paraId="485315B4" w14:textId="61809A58" w:rsidR="00117CF2" w:rsidRPr="008C1F5D" w:rsidRDefault="009264F1" w:rsidP="008C1F5D">
      <w:pPr>
        <w:spacing w:after="120"/>
        <w:ind w:left="12" w:right="16"/>
        <w:jc w:val="both"/>
        <w:rPr>
          <w:rFonts w:ascii="Times New Roman" w:hAnsi="Times New Roman" w:cs="Times New Roman"/>
        </w:rPr>
      </w:pPr>
      <w:r w:rsidRPr="007325E5">
        <w:rPr>
          <w:rFonts w:ascii="Times New Roman" w:hAnsi="Times New Roman" w:cs="Times New Roman"/>
          <w:b/>
        </w:rPr>
        <w:t xml:space="preserve">Príloha A : </w:t>
      </w:r>
      <w:r w:rsidR="003665BA">
        <w:rPr>
          <w:rFonts w:ascii="Times New Roman" w:hAnsi="Times New Roman" w:cs="Times New Roman"/>
        </w:rPr>
        <w:t>DVD</w:t>
      </w:r>
      <w:r w:rsidR="008C1F5D">
        <w:rPr>
          <w:rFonts w:ascii="Times New Roman" w:hAnsi="Times New Roman" w:cs="Times New Roman"/>
        </w:rPr>
        <w:t xml:space="preserve"> so zdrojovým kódom</w:t>
      </w:r>
    </w:p>
    <w:sectPr w:rsidR="00117CF2" w:rsidRPr="008C1F5D" w:rsidSect="00F740A4">
      <w:headerReference w:type="even" r:id="rId52"/>
      <w:footerReference w:type="even" r:id="rId53"/>
      <w:headerReference w:type="first" r:id="rId54"/>
      <w:footerReference w:type="first" r:id="rId55"/>
      <w:pgSz w:w="11906" w:h="16838" w:code="9"/>
      <w:pgMar w:top="1418" w:right="1134" w:bottom="1418" w:left="1985" w:header="709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AF77" w14:textId="77777777" w:rsidR="00940747" w:rsidRDefault="00940747">
      <w:pPr>
        <w:spacing w:after="0" w:line="240" w:lineRule="auto"/>
      </w:pPr>
      <w:r>
        <w:separator/>
      </w:r>
    </w:p>
  </w:endnote>
  <w:endnote w:type="continuationSeparator" w:id="0">
    <w:p w14:paraId="4A445CFD" w14:textId="77777777" w:rsidR="00940747" w:rsidRDefault="00940747">
      <w:pPr>
        <w:spacing w:after="0" w:line="240" w:lineRule="auto"/>
      </w:pPr>
      <w:r>
        <w:continuationSeparator/>
      </w:r>
    </w:p>
  </w:endnote>
  <w:endnote w:type="continuationNotice" w:id="1">
    <w:p w14:paraId="745505B1" w14:textId="77777777" w:rsidR="00940747" w:rsidRDefault="009407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0410859"/>
      <w:docPartObj>
        <w:docPartGallery w:val="Page Numbers (Bottom of Page)"/>
        <w:docPartUnique/>
      </w:docPartObj>
    </w:sdtPr>
    <w:sdtEndPr/>
    <w:sdtContent>
      <w:p w14:paraId="3D39E9D8" w14:textId="03BA5B11" w:rsidR="0023517D" w:rsidRDefault="00556679" w:rsidP="0055667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E618" w14:textId="77777777" w:rsidR="00BF761B" w:rsidRDefault="00BF761B">
    <w:pPr>
      <w:spacing w:after="160" w:line="259" w:lineRule="auto"/>
      <w:ind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C18B" w14:textId="77777777" w:rsidR="00BF761B" w:rsidRDefault="00BF761B">
    <w:pPr>
      <w:spacing w:after="160" w:line="259" w:lineRule="auto"/>
      <w:ind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8ECA" w14:textId="77777777" w:rsidR="00940747" w:rsidRDefault="00940747">
      <w:pPr>
        <w:spacing w:after="0" w:line="240" w:lineRule="auto"/>
      </w:pPr>
      <w:r>
        <w:separator/>
      </w:r>
    </w:p>
  </w:footnote>
  <w:footnote w:type="continuationSeparator" w:id="0">
    <w:p w14:paraId="561AB19C" w14:textId="77777777" w:rsidR="00940747" w:rsidRDefault="00940747">
      <w:pPr>
        <w:spacing w:after="0" w:line="240" w:lineRule="auto"/>
      </w:pPr>
      <w:r>
        <w:continuationSeparator/>
      </w:r>
    </w:p>
  </w:footnote>
  <w:footnote w:type="continuationNotice" w:id="1">
    <w:p w14:paraId="37C3B009" w14:textId="77777777" w:rsidR="00940747" w:rsidRDefault="00940747">
      <w:pPr>
        <w:spacing w:after="0" w:line="240" w:lineRule="auto"/>
      </w:pPr>
    </w:p>
  </w:footnote>
  <w:footnote w:id="2">
    <w:p w14:paraId="41C9E814" w14:textId="4FAD203B" w:rsidR="00BF761B" w:rsidRPr="008725F8" w:rsidRDefault="00885327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F761B" w:rsidRPr="008725F8">
        <w:rPr>
          <w:rFonts w:ascii="Times New Roman" w:hAnsi="Times New Roman" w:cs="Times New Roman"/>
        </w:rPr>
        <w:t xml:space="preserve">. </w:t>
      </w:r>
      <w:r w:rsidR="00090519">
        <w:rPr>
          <w:rFonts w:ascii="Times New Roman" w:hAnsi="Times New Roman" w:cs="Times New Roman"/>
        </w:rPr>
        <w:t>FORSYTHE,</w:t>
      </w:r>
      <w:r w:rsidR="00090519" w:rsidRPr="008725F8">
        <w:rPr>
          <w:rFonts w:ascii="Times New Roman" w:hAnsi="Times New Roman" w:cs="Times New Roman"/>
        </w:rPr>
        <w:t xml:space="preserve"> George E. Algorithm</w:t>
      </w:r>
      <w:r w:rsidR="00090519" w:rsidRPr="007325E5">
        <w:rPr>
          <w:rFonts w:ascii="Times New Roman" w:hAnsi="Times New Roman" w:cs="Times New Roman"/>
        </w:rPr>
        <w:t xml:space="preserve"> 232: Heapsort</w:t>
      </w:r>
      <w:r w:rsidR="00090519" w:rsidRPr="008725F8">
        <w:rPr>
          <w:rFonts w:ascii="Times New Roman" w:hAnsi="Times New Roman" w:cs="Times New Roman"/>
        </w:rPr>
        <w:t>.</w:t>
      </w:r>
      <w:r w:rsidR="00692D00">
        <w:rPr>
          <w:rFonts w:ascii="Times New Roman" w:hAnsi="Times New Roman" w:cs="Times New Roman"/>
        </w:rPr>
        <w:t xml:space="preserve"> 1964</w:t>
      </w:r>
    </w:p>
  </w:footnote>
  <w:footnote w:id="3">
    <w:p w14:paraId="4AF9E2DF" w14:textId="43609C94" w:rsidR="00BF761B" w:rsidRDefault="00BF761B">
      <w:pPr>
        <w:pStyle w:val="Textpoznmkypodiarou"/>
        <w:rPr>
          <w:rFonts w:ascii="Times New Roman" w:hAnsi="Times New Roman" w:cs="Times New Roman"/>
        </w:rPr>
      </w:pPr>
      <w:r w:rsidRPr="008725F8">
        <w:rPr>
          <w:rStyle w:val="Odkaznapoznmkupodiarou"/>
          <w:rFonts w:ascii="Times New Roman" w:hAnsi="Times New Roman" w:cs="Times New Roman"/>
          <w:vanish/>
        </w:rPr>
        <w:footnoteRef/>
      </w:r>
      <w:r w:rsidR="00C43511">
        <w:rPr>
          <w:rFonts w:ascii="Times New Roman" w:hAnsi="Times New Roman" w:cs="Times New Roman"/>
        </w:rPr>
        <w:t>2</w:t>
      </w:r>
      <w:r w:rsidRPr="008725F8">
        <w:rPr>
          <w:rFonts w:ascii="Times New Roman" w:hAnsi="Times New Roman" w:cs="Times New Roman"/>
        </w:rPr>
        <w:t xml:space="preserve">. </w:t>
      </w:r>
      <w:r w:rsidR="00090519" w:rsidRPr="00C43511">
        <w:rPr>
          <w:rFonts w:ascii="Times New Roman" w:hAnsi="Times New Roman" w:cs="Times New Roman"/>
        </w:rPr>
        <w:t>F</w:t>
      </w:r>
      <w:r w:rsidR="00090519">
        <w:rPr>
          <w:rFonts w:ascii="Times New Roman" w:hAnsi="Times New Roman" w:cs="Times New Roman"/>
        </w:rPr>
        <w:t>LOYD</w:t>
      </w:r>
      <w:r w:rsidR="00090519" w:rsidRPr="00C43511">
        <w:rPr>
          <w:rFonts w:ascii="Times New Roman" w:hAnsi="Times New Roman" w:cs="Times New Roman"/>
        </w:rPr>
        <w:t xml:space="preserve">, R. W. </w:t>
      </w:r>
      <w:r w:rsidR="00090519" w:rsidRPr="00692D00">
        <w:rPr>
          <w:rFonts w:ascii="Times New Roman" w:hAnsi="Times New Roman" w:cs="Times New Roman"/>
        </w:rPr>
        <w:t>Algorithm 245: Treesort</w:t>
      </w:r>
      <w:r w:rsidR="00692D00">
        <w:rPr>
          <w:rFonts w:ascii="Times New Roman" w:hAnsi="Times New Roman" w:cs="Times New Roman"/>
        </w:rPr>
        <w:t xml:space="preserve"> 1964</w:t>
      </w:r>
    </w:p>
    <w:p w14:paraId="0A718914" w14:textId="3A8A95A8" w:rsidR="00BF761B" w:rsidRDefault="00853F1A">
      <w:pPr>
        <w:pStyle w:val="Textpoznmkypodiarou"/>
      </w:pPr>
      <w:r>
        <w:rPr>
          <w:rFonts w:ascii="Times New Roman" w:hAnsi="Times New Roman" w:cs="Times New Roman"/>
        </w:rPr>
        <w:t>3</w:t>
      </w:r>
      <w:r w:rsidR="00BF761B">
        <w:rPr>
          <w:rFonts w:ascii="Times New Roman" w:hAnsi="Times New Roman" w:cs="Times New Roman"/>
        </w:rPr>
        <w:t>. SUCHENEK, M. A. Elementary Yet Precise Worts-Case Analysis of Floyd’s Heap-Construction Program. 2012</w:t>
      </w:r>
    </w:p>
  </w:footnote>
  <w:footnote w:id="4">
    <w:p w14:paraId="60052BBC" w14:textId="646D6828" w:rsidR="00BC5ACC" w:rsidRDefault="00BC5ACC">
      <w:pPr>
        <w:pStyle w:val="Textpoznmkypodiarou"/>
      </w:pPr>
      <w:r>
        <w:t xml:space="preserve">4. </w:t>
      </w:r>
      <w:r w:rsidRPr="007325E5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UILLEMIN, Jean</w:t>
      </w:r>
      <w:r w:rsidRPr="007325E5">
        <w:rPr>
          <w:rFonts w:ascii="Times New Roman" w:hAnsi="Times New Roman" w:cs="Times New Roman"/>
        </w:rPr>
        <w:t>. A data structure for manipulating priority queues</w:t>
      </w:r>
      <w:r w:rsidRPr="007325E5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1978</w:t>
      </w:r>
    </w:p>
  </w:footnote>
  <w:footnote w:id="5">
    <w:p w14:paraId="763BC05F" w14:textId="1B5F1B5E" w:rsidR="009951C1" w:rsidRDefault="00EB6987">
      <w:pPr>
        <w:pStyle w:val="Textpoznmkypodiarou"/>
        <w:rPr>
          <w:rFonts w:ascii="Times New Roman" w:hAnsi="Times New Roman" w:cs="Times New Roman"/>
        </w:rPr>
      </w:pPr>
      <w:r w:rsidRPr="001A14C2">
        <w:rPr>
          <w:rFonts w:ascii="Times New Roman" w:hAnsi="Times New Roman" w:cs="Times New Roman"/>
        </w:rPr>
        <w:t xml:space="preserve">5. KNUTH, D. E. The </w:t>
      </w:r>
      <w:r w:rsidR="0057426C" w:rsidRPr="001A14C2">
        <w:rPr>
          <w:rFonts w:ascii="Times New Roman" w:hAnsi="Times New Roman" w:cs="Times New Roman"/>
        </w:rPr>
        <w:t>Art of Computer Programming, Vol. 1: Fundamental Algori</w:t>
      </w:r>
      <w:r w:rsidR="001A14C2" w:rsidRPr="001A14C2">
        <w:rPr>
          <w:rFonts w:ascii="Times New Roman" w:hAnsi="Times New Roman" w:cs="Times New Roman"/>
        </w:rPr>
        <w:t>thms. 19</w:t>
      </w:r>
      <w:r w:rsidR="00651AE3">
        <w:rPr>
          <w:rFonts w:ascii="Times New Roman" w:hAnsi="Times New Roman" w:cs="Times New Roman"/>
        </w:rPr>
        <w:t>97</w:t>
      </w:r>
    </w:p>
    <w:p w14:paraId="66DD2806" w14:textId="46D938A5" w:rsidR="00CF421F" w:rsidRPr="001A14C2" w:rsidRDefault="009E41AB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7325E5">
        <w:rPr>
          <w:rFonts w:ascii="Times New Roman" w:hAnsi="Times New Roman" w:cs="Times New Roman"/>
        </w:rPr>
        <w:t>HAEUPLER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Bernhard</w:t>
      </w:r>
      <w:r>
        <w:rPr>
          <w:rFonts w:ascii="Times New Roman" w:hAnsi="Times New Roman" w:cs="Times New Roman"/>
        </w:rPr>
        <w:t xml:space="preserve"> - </w:t>
      </w:r>
      <w:r w:rsidRPr="007325E5">
        <w:rPr>
          <w:rFonts w:ascii="Times New Roman" w:hAnsi="Times New Roman" w:cs="Times New Roman"/>
        </w:rPr>
        <w:t>TARJAN</w:t>
      </w:r>
      <w:r>
        <w:rPr>
          <w:rFonts w:ascii="Times New Roman" w:hAnsi="Times New Roman" w:cs="Times New Roman"/>
        </w:rPr>
        <w:t>,</w:t>
      </w:r>
      <w:r w:rsidRPr="007325E5">
        <w:rPr>
          <w:rFonts w:ascii="Times New Roman" w:hAnsi="Times New Roman" w:cs="Times New Roman"/>
        </w:rPr>
        <w:t xml:space="preserve"> Robert E. Rank-Pairing Heaps.</w:t>
      </w:r>
      <w:r>
        <w:rPr>
          <w:rFonts w:ascii="Times New Roman" w:hAnsi="Times New Roman" w:cs="Times New Roman"/>
        </w:rPr>
        <w:t xml:space="preserve"> 2011</w:t>
      </w:r>
    </w:p>
  </w:footnote>
  <w:footnote w:id="6">
    <w:p w14:paraId="3A1463AD" w14:textId="3D561CDD" w:rsidR="00B737BB" w:rsidRDefault="00D84E80">
      <w:pPr>
        <w:pStyle w:val="Textpoznmkypodiarou"/>
      </w:pPr>
      <w:r>
        <w:t>7</w:t>
      </w:r>
      <w:r w:rsidR="00D50507">
        <w:t>.</w:t>
      </w:r>
      <w:r w:rsidR="00B737BB">
        <w:t xml:space="preserve"> </w:t>
      </w:r>
      <w:r w:rsidR="00B737BB" w:rsidRPr="007325E5">
        <w:rPr>
          <w:rFonts w:ascii="Times New Roman" w:eastAsiaTheme="minorEastAsia" w:hAnsi="Times New Roman" w:cs="Times New Roman"/>
        </w:rPr>
        <w:t>CORMEN, Thomas H. - STEIN Clifford. Introduction to algorithm</w:t>
      </w:r>
      <w:r w:rsidR="00D50507">
        <w:rPr>
          <w:rFonts w:ascii="Times New Roman" w:eastAsiaTheme="minorEastAsia" w:hAnsi="Times New Roman" w:cs="Times New Roman"/>
        </w:rPr>
        <w:t>. 2009</w:t>
      </w:r>
    </w:p>
  </w:footnote>
  <w:footnote w:id="7">
    <w:p w14:paraId="44D9E5E2" w14:textId="2F9DAAA9" w:rsidR="00BF761B" w:rsidRPr="00D6244A" w:rsidRDefault="00D84E80">
      <w:pPr>
        <w:pStyle w:val="Textpoznmkypodiaro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F761B" w:rsidRPr="00D6244A">
        <w:rPr>
          <w:rFonts w:ascii="Times New Roman" w:hAnsi="Times New Roman" w:cs="Times New Roman"/>
        </w:rPr>
        <w:t>. JOHNSON, D. B. Priority queues with udate and finding minimum spanning trees. 1975</w:t>
      </w:r>
    </w:p>
  </w:footnote>
  <w:footnote w:id="8">
    <w:p w14:paraId="6858C362" w14:textId="55DB8E42" w:rsidR="007F0516" w:rsidRDefault="00D84E80">
      <w:pPr>
        <w:pStyle w:val="Textpoznmkypodiarou"/>
      </w:pPr>
      <w:r>
        <w:rPr>
          <w:rFonts w:ascii="Times New Roman" w:hAnsi="Times New Roman" w:cs="Times New Roman"/>
        </w:rPr>
        <w:t>9</w:t>
      </w:r>
      <w:r w:rsidR="00374101" w:rsidRPr="00393F09">
        <w:rPr>
          <w:rFonts w:ascii="Times New Roman" w:hAnsi="Times New Roman" w:cs="Times New Roman"/>
        </w:rPr>
        <w:t>. FREDMAN</w:t>
      </w:r>
      <w:r w:rsidR="004D4573" w:rsidRPr="00393F09">
        <w:rPr>
          <w:rFonts w:ascii="Times New Roman" w:hAnsi="Times New Roman" w:cs="Times New Roman"/>
        </w:rPr>
        <w:t>, M</w:t>
      </w:r>
      <w:r w:rsidR="007114D4" w:rsidRPr="00393F09">
        <w:rPr>
          <w:rFonts w:ascii="Times New Roman" w:hAnsi="Times New Roman" w:cs="Times New Roman"/>
        </w:rPr>
        <w:t>ichael</w:t>
      </w:r>
      <w:r w:rsidR="004D4573" w:rsidRPr="00393F09">
        <w:rPr>
          <w:rFonts w:ascii="Times New Roman" w:hAnsi="Times New Roman" w:cs="Times New Roman"/>
        </w:rPr>
        <w:t xml:space="preserve">. L., </w:t>
      </w:r>
      <w:r w:rsidR="007114D4" w:rsidRPr="00393F09">
        <w:rPr>
          <w:rFonts w:ascii="Times New Roman" w:hAnsi="Times New Roman" w:cs="Times New Roman"/>
        </w:rPr>
        <w:t>TARJAN, Robert E. Fibonacci</w:t>
      </w:r>
      <w:r w:rsidR="00393F09" w:rsidRPr="00393F09">
        <w:rPr>
          <w:rFonts w:ascii="Times New Roman" w:hAnsi="Times New Roman" w:cs="Times New Roman"/>
        </w:rPr>
        <w:t xml:space="preserve"> Heap and T</w:t>
      </w:r>
      <w:r w:rsidR="008F21B3">
        <w:rPr>
          <w:rFonts w:ascii="Times New Roman" w:hAnsi="Times New Roman" w:cs="Times New Roman"/>
        </w:rPr>
        <w:t>h</w:t>
      </w:r>
      <w:r w:rsidR="00393F09" w:rsidRPr="00393F09">
        <w:rPr>
          <w:rFonts w:ascii="Times New Roman" w:hAnsi="Times New Roman" w:cs="Times New Roman"/>
        </w:rPr>
        <w:t>eir Uses in Improved Network Optimization Algorthms</w:t>
      </w:r>
      <w:r w:rsidR="008F21B3">
        <w:rPr>
          <w:rFonts w:ascii="Times New Roman" w:hAnsi="Times New Roman" w:cs="Times New Roman"/>
        </w:rPr>
        <w:t xml:space="preserve"> 1987</w:t>
      </w:r>
    </w:p>
  </w:footnote>
  <w:footnote w:id="9">
    <w:p w14:paraId="1EACDE77" w14:textId="62AAA5C2" w:rsidR="00BF761B" w:rsidRDefault="00BF761B">
      <w:pPr>
        <w:pStyle w:val="Textpoznmkypodiarou"/>
      </w:pPr>
      <w:r w:rsidRPr="006B53AB">
        <w:rPr>
          <w:rFonts w:ascii="Times New Roman" w:hAnsi="Times New Roman" w:cs="Times New Roman"/>
        </w:rPr>
        <w:t>10. FREDMAN M. L. - TARJAN R. E. The Pairing Heap : A New Form of Self-Adjusting Heap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2A06" w14:textId="77777777" w:rsidR="00384B33" w:rsidRPr="004F35CA" w:rsidRDefault="00384B33" w:rsidP="00384B33">
    <w:pPr>
      <w:tabs>
        <w:tab w:val="left" w:pos="6237"/>
      </w:tabs>
      <w:spacing w:after="160" w:line="259" w:lineRule="auto"/>
      <w:ind w:right="0" w:firstLine="0"/>
      <w:rPr>
        <w:rFonts w:ascii="Times New Roman" w:hAnsi="Times New Roman" w:cs="Times New Roman"/>
        <w:color w:val="auto"/>
      </w:rPr>
    </w:pPr>
    <w:r w:rsidRPr="004F35CA">
      <w:rPr>
        <w:rFonts w:ascii="Times New Roman" w:hAnsi="Times New Roman" w:cs="Times New Roman"/>
        <w:color w:val="auto"/>
      </w:rPr>
      <w:t>FRI UNIZA</w:t>
    </w:r>
    <w:r w:rsidRPr="004F35CA">
      <w:rPr>
        <w:rFonts w:ascii="Times New Roman" w:hAnsi="Times New Roman" w:cs="Times New Roman"/>
        <w:color w:val="auto"/>
      </w:rPr>
      <w:tab/>
      <w:t>BAKALÁRSKA PRÁCA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D6B7" w14:textId="4FA4E6F9" w:rsidR="00BF761B" w:rsidRPr="00E918FC" w:rsidRDefault="00BF761B" w:rsidP="00E918FC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308B" w14:textId="77777777" w:rsidR="00E918FC" w:rsidRPr="00644394" w:rsidRDefault="00E918FC" w:rsidP="00E918FC">
    <w:pPr>
      <w:tabs>
        <w:tab w:val="left" w:pos="6237"/>
      </w:tabs>
      <w:spacing w:after="160" w:line="259" w:lineRule="auto"/>
      <w:ind w:right="0" w:firstLine="0"/>
      <w:rPr>
        <w:rFonts w:ascii="Times New Roman" w:hAnsi="Times New Roman" w:cs="Times New Roman"/>
      </w:rPr>
    </w:pPr>
    <w:r w:rsidRPr="00F01900">
      <w:rPr>
        <w:rFonts w:ascii="Times New Roman" w:hAnsi="Times New Roman" w:cs="Times New Roman"/>
      </w:rPr>
      <w:t>FRI UNIZA</w:t>
    </w:r>
    <w:r>
      <w:rPr>
        <w:rFonts w:ascii="Times New Roman" w:hAnsi="Times New Roman" w:cs="Times New Roman"/>
      </w:rPr>
      <w:tab/>
    </w:r>
    <w:r w:rsidRPr="00644394">
      <w:rPr>
        <w:rFonts w:ascii="Times New Roman" w:hAnsi="Times New Roman" w:cs="Times New Roman"/>
      </w:rPr>
      <w:t>BAKALÁRSKA</w:t>
    </w:r>
    <w:r>
      <w:rPr>
        <w:rFonts w:ascii="Times New Roman" w:hAnsi="Times New Roman" w:cs="Times New Roman"/>
      </w:rPr>
      <w:t xml:space="preserve"> </w:t>
    </w:r>
    <w:r w:rsidRPr="00644394">
      <w:rPr>
        <w:rFonts w:ascii="Times New Roman" w:hAnsi="Times New Roman" w:cs="Times New Roman"/>
      </w:rPr>
      <w:t>PRÁCA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7558" w14:textId="77777777" w:rsidR="00BF761B" w:rsidRDefault="00BF761B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  <w:p w14:paraId="00809F7E" w14:textId="77777777" w:rsidR="00BF761B" w:rsidRDefault="00BF761B">
    <w:pPr>
      <w:spacing w:after="0" w:line="259" w:lineRule="auto"/>
      <w:ind w:right="0" w:firstLine="0"/>
    </w:pPr>
    <w:r>
      <w:rPr>
        <w:b/>
        <w:sz w:val="50"/>
      </w:rPr>
      <w:t xml:space="preserve">Príloha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50"/>
      </w:rPr>
      <w:t>A</w:t>
    </w:r>
    <w:r>
      <w:rPr>
        <w:b/>
        <w:sz w:val="5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112C" w14:textId="7A283FCA" w:rsidR="00BF761B" w:rsidRDefault="00BF761B" w:rsidP="00113298">
    <w:pPr>
      <w:tabs>
        <w:tab w:val="right" w:pos="9513"/>
      </w:tabs>
      <w:spacing w:after="908" w:line="259" w:lineRule="auto"/>
      <w:ind w:right="0" w:firstLine="0"/>
    </w:pPr>
    <w:r>
      <w:t>FRI UNIZA</w:t>
    </w:r>
    <w:r>
      <w:tab/>
      <w:t>BAKALÁRSKA PRÁCA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145"/>
    <w:multiLevelType w:val="hybridMultilevel"/>
    <w:tmpl w:val="BE0E94BA"/>
    <w:lvl w:ilvl="0" w:tplc="57446424">
      <w:start w:val="1"/>
      <w:numFmt w:val="decimal"/>
      <w:lvlText w:val="%1"/>
      <w:lvlJc w:val="left"/>
      <w:pPr>
        <w:ind w:left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1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2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3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5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519C7"/>
    <w:multiLevelType w:val="hybridMultilevel"/>
    <w:tmpl w:val="3188B0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7582"/>
    <w:multiLevelType w:val="hybridMultilevel"/>
    <w:tmpl w:val="77AC6610"/>
    <w:lvl w:ilvl="0" w:tplc="08143442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BAC288">
      <w:start w:val="1"/>
      <w:numFmt w:val="bullet"/>
      <w:lvlText w:val="o"/>
      <w:lvlJc w:val="left"/>
      <w:pPr>
        <w:ind w:left="14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CB178">
      <w:start w:val="1"/>
      <w:numFmt w:val="bullet"/>
      <w:lvlText w:val="▪"/>
      <w:lvlJc w:val="left"/>
      <w:pPr>
        <w:ind w:left="21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E7BA0">
      <w:start w:val="1"/>
      <w:numFmt w:val="bullet"/>
      <w:lvlText w:val="•"/>
      <w:lvlJc w:val="left"/>
      <w:pPr>
        <w:ind w:left="28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14939A">
      <w:start w:val="1"/>
      <w:numFmt w:val="bullet"/>
      <w:lvlText w:val="o"/>
      <w:lvlJc w:val="left"/>
      <w:pPr>
        <w:ind w:left="36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5610B2">
      <w:start w:val="1"/>
      <w:numFmt w:val="bullet"/>
      <w:lvlText w:val="▪"/>
      <w:lvlJc w:val="left"/>
      <w:pPr>
        <w:ind w:left="43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0C685A">
      <w:start w:val="1"/>
      <w:numFmt w:val="bullet"/>
      <w:lvlText w:val="•"/>
      <w:lvlJc w:val="left"/>
      <w:pPr>
        <w:ind w:left="50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0DF6A">
      <w:start w:val="1"/>
      <w:numFmt w:val="bullet"/>
      <w:lvlText w:val="o"/>
      <w:lvlJc w:val="left"/>
      <w:pPr>
        <w:ind w:left="57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CEA38">
      <w:start w:val="1"/>
      <w:numFmt w:val="bullet"/>
      <w:lvlText w:val="▪"/>
      <w:lvlJc w:val="left"/>
      <w:pPr>
        <w:ind w:left="64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5D5A39"/>
    <w:multiLevelType w:val="hybridMultilevel"/>
    <w:tmpl w:val="1CC88DDE"/>
    <w:lvl w:ilvl="0" w:tplc="041B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42EC0D08"/>
    <w:multiLevelType w:val="hybridMultilevel"/>
    <w:tmpl w:val="5B4CE614"/>
    <w:lvl w:ilvl="0" w:tplc="1A7A1A0A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CC6C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2AC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A8F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A8573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07C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E8E642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F85E04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E2A9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EC6E14"/>
    <w:multiLevelType w:val="hybridMultilevel"/>
    <w:tmpl w:val="8EE0B59E"/>
    <w:lvl w:ilvl="0" w:tplc="041B000F">
      <w:start w:val="1"/>
      <w:numFmt w:val="decimal"/>
      <w:lvlText w:val="%1."/>
      <w:lvlJc w:val="left"/>
      <w:pPr>
        <w:ind w:left="745" w:hanging="360"/>
      </w:pPr>
    </w:lvl>
    <w:lvl w:ilvl="1" w:tplc="041B0019" w:tentative="1">
      <w:start w:val="1"/>
      <w:numFmt w:val="lowerLetter"/>
      <w:lvlText w:val="%2."/>
      <w:lvlJc w:val="left"/>
      <w:pPr>
        <w:ind w:left="1465" w:hanging="360"/>
      </w:pPr>
    </w:lvl>
    <w:lvl w:ilvl="2" w:tplc="041B001B" w:tentative="1">
      <w:start w:val="1"/>
      <w:numFmt w:val="lowerRoman"/>
      <w:lvlText w:val="%3."/>
      <w:lvlJc w:val="right"/>
      <w:pPr>
        <w:ind w:left="2185" w:hanging="180"/>
      </w:pPr>
    </w:lvl>
    <w:lvl w:ilvl="3" w:tplc="041B000F" w:tentative="1">
      <w:start w:val="1"/>
      <w:numFmt w:val="decimal"/>
      <w:lvlText w:val="%4."/>
      <w:lvlJc w:val="left"/>
      <w:pPr>
        <w:ind w:left="2905" w:hanging="360"/>
      </w:pPr>
    </w:lvl>
    <w:lvl w:ilvl="4" w:tplc="041B0019" w:tentative="1">
      <w:start w:val="1"/>
      <w:numFmt w:val="lowerLetter"/>
      <w:lvlText w:val="%5."/>
      <w:lvlJc w:val="left"/>
      <w:pPr>
        <w:ind w:left="3625" w:hanging="360"/>
      </w:pPr>
    </w:lvl>
    <w:lvl w:ilvl="5" w:tplc="041B001B" w:tentative="1">
      <w:start w:val="1"/>
      <w:numFmt w:val="lowerRoman"/>
      <w:lvlText w:val="%6."/>
      <w:lvlJc w:val="right"/>
      <w:pPr>
        <w:ind w:left="4345" w:hanging="180"/>
      </w:pPr>
    </w:lvl>
    <w:lvl w:ilvl="6" w:tplc="041B000F" w:tentative="1">
      <w:start w:val="1"/>
      <w:numFmt w:val="decimal"/>
      <w:lvlText w:val="%7."/>
      <w:lvlJc w:val="left"/>
      <w:pPr>
        <w:ind w:left="5065" w:hanging="360"/>
      </w:pPr>
    </w:lvl>
    <w:lvl w:ilvl="7" w:tplc="041B0019" w:tentative="1">
      <w:start w:val="1"/>
      <w:numFmt w:val="lowerLetter"/>
      <w:lvlText w:val="%8."/>
      <w:lvlJc w:val="left"/>
      <w:pPr>
        <w:ind w:left="5785" w:hanging="360"/>
      </w:pPr>
    </w:lvl>
    <w:lvl w:ilvl="8" w:tplc="041B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6" w15:restartNumberingAfterBreak="0">
    <w:nsid w:val="582F5993"/>
    <w:multiLevelType w:val="hybridMultilevel"/>
    <w:tmpl w:val="61905CA2"/>
    <w:lvl w:ilvl="0" w:tplc="1806DF8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0A8DC">
      <w:start w:val="1"/>
      <w:numFmt w:val="bullet"/>
      <w:lvlText w:val="–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4F08A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61E2C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E1A5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DC4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E6B9E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0A3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A88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931586"/>
    <w:multiLevelType w:val="multilevel"/>
    <w:tmpl w:val="24262B9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CDF4213"/>
    <w:multiLevelType w:val="hybridMultilevel"/>
    <w:tmpl w:val="3B34AA5C"/>
    <w:lvl w:ilvl="0" w:tplc="3CF4BCF2">
      <w:start w:val="1"/>
      <w:numFmt w:val="decimal"/>
      <w:lvlText w:val="[%1]"/>
      <w:lvlJc w:val="left"/>
      <w:pPr>
        <w:ind w:left="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2AC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60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85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A2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267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6D1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427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EE5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94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F2"/>
    <w:rsid w:val="00001E93"/>
    <w:rsid w:val="000023A8"/>
    <w:rsid w:val="00003482"/>
    <w:rsid w:val="00003A68"/>
    <w:rsid w:val="00004C4B"/>
    <w:rsid w:val="00005783"/>
    <w:rsid w:val="000057BF"/>
    <w:rsid w:val="00006C6A"/>
    <w:rsid w:val="00006FC6"/>
    <w:rsid w:val="000079FC"/>
    <w:rsid w:val="00007BA5"/>
    <w:rsid w:val="00007E75"/>
    <w:rsid w:val="000108D5"/>
    <w:rsid w:val="00011C0C"/>
    <w:rsid w:val="00012375"/>
    <w:rsid w:val="000129BD"/>
    <w:rsid w:val="000130C8"/>
    <w:rsid w:val="000135A0"/>
    <w:rsid w:val="00013A55"/>
    <w:rsid w:val="0001451E"/>
    <w:rsid w:val="00014C19"/>
    <w:rsid w:val="00014CFA"/>
    <w:rsid w:val="00014E1A"/>
    <w:rsid w:val="00014E3A"/>
    <w:rsid w:val="000164AB"/>
    <w:rsid w:val="00016715"/>
    <w:rsid w:val="0001680E"/>
    <w:rsid w:val="000208E1"/>
    <w:rsid w:val="00020914"/>
    <w:rsid w:val="0002126E"/>
    <w:rsid w:val="00021B3C"/>
    <w:rsid w:val="00022A01"/>
    <w:rsid w:val="00022D7C"/>
    <w:rsid w:val="000244E7"/>
    <w:rsid w:val="00024DAF"/>
    <w:rsid w:val="00025A23"/>
    <w:rsid w:val="00025F05"/>
    <w:rsid w:val="00026D80"/>
    <w:rsid w:val="00027778"/>
    <w:rsid w:val="00030AB0"/>
    <w:rsid w:val="00030AF7"/>
    <w:rsid w:val="00031595"/>
    <w:rsid w:val="000315EB"/>
    <w:rsid w:val="000324AF"/>
    <w:rsid w:val="000330AF"/>
    <w:rsid w:val="00033939"/>
    <w:rsid w:val="00033FB7"/>
    <w:rsid w:val="000346D3"/>
    <w:rsid w:val="00034E2D"/>
    <w:rsid w:val="000359EB"/>
    <w:rsid w:val="00035A61"/>
    <w:rsid w:val="00035F6F"/>
    <w:rsid w:val="0003695E"/>
    <w:rsid w:val="00040E94"/>
    <w:rsid w:val="000425E3"/>
    <w:rsid w:val="00042E47"/>
    <w:rsid w:val="0004330F"/>
    <w:rsid w:val="00043478"/>
    <w:rsid w:val="00043CC3"/>
    <w:rsid w:val="0004478E"/>
    <w:rsid w:val="00045B97"/>
    <w:rsid w:val="00045DD6"/>
    <w:rsid w:val="00045E58"/>
    <w:rsid w:val="00047C58"/>
    <w:rsid w:val="00047E67"/>
    <w:rsid w:val="0005024A"/>
    <w:rsid w:val="0005031E"/>
    <w:rsid w:val="00050AC7"/>
    <w:rsid w:val="000514E2"/>
    <w:rsid w:val="00053A9E"/>
    <w:rsid w:val="0005535E"/>
    <w:rsid w:val="00055AED"/>
    <w:rsid w:val="00057497"/>
    <w:rsid w:val="0005757A"/>
    <w:rsid w:val="000613BB"/>
    <w:rsid w:val="0006146C"/>
    <w:rsid w:val="000618DD"/>
    <w:rsid w:val="00061BE6"/>
    <w:rsid w:val="00062FD4"/>
    <w:rsid w:val="000632B2"/>
    <w:rsid w:val="00063E79"/>
    <w:rsid w:val="00064CC4"/>
    <w:rsid w:val="00064EC7"/>
    <w:rsid w:val="000653FE"/>
    <w:rsid w:val="00066728"/>
    <w:rsid w:val="00066B5B"/>
    <w:rsid w:val="0006750C"/>
    <w:rsid w:val="000678E1"/>
    <w:rsid w:val="00067D03"/>
    <w:rsid w:val="000710EE"/>
    <w:rsid w:val="000712CE"/>
    <w:rsid w:val="00073B60"/>
    <w:rsid w:val="000759B1"/>
    <w:rsid w:val="00076057"/>
    <w:rsid w:val="00076553"/>
    <w:rsid w:val="000772B5"/>
    <w:rsid w:val="000772FE"/>
    <w:rsid w:val="00080868"/>
    <w:rsid w:val="000822B0"/>
    <w:rsid w:val="00082389"/>
    <w:rsid w:val="000828AE"/>
    <w:rsid w:val="00083408"/>
    <w:rsid w:val="00083729"/>
    <w:rsid w:val="000837D5"/>
    <w:rsid w:val="00084089"/>
    <w:rsid w:val="0008411E"/>
    <w:rsid w:val="00084402"/>
    <w:rsid w:val="0008470D"/>
    <w:rsid w:val="00085C36"/>
    <w:rsid w:val="00085CCD"/>
    <w:rsid w:val="0008627C"/>
    <w:rsid w:val="00086CB3"/>
    <w:rsid w:val="00086F1B"/>
    <w:rsid w:val="000872E9"/>
    <w:rsid w:val="0008792D"/>
    <w:rsid w:val="00090386"/>
    <w:rsid w:val="00090519"/>
    <w:rsid w:val="00090FED"/>
    <w:rsid w:val="000912C3"/>
    <w:rsid w:val="0009153B"/>
    <w:rsid w:val="000916B5"/>
    <w:rsid w:val="000918DD"/>
    <w:rsid w:val="00092023"/>
    <w:rsid w:val="000924BA"/>
    <w:rsid w:val="000929C2"/>
    <w:rsid w:val="00093D8B"/>
    <w:rsid w:val="00094962"/>
    <w:rsid w:val="00095178"/>
    <w:rsid w:val="00095374"/>
    <w:rsid w:val="00095581"/>
    <w:rsid w:val="00095657"/>
    <w:rsid w:val="00095775"/>
    <w:rsid w:val="00095FCD"/>
    <w:rsid w:val="000962ED"/>
    <w:rsid w:val="0009644E"/>
    <w:rsid w:val="0009688D"/>
    <w:rsid w:val="0009697F"/>
    <w:rsid w:val="000969DA"/>
    <w:rsid w:val="00096A0A"/>
    <w:rsid w:val="00097924"/>
    <w:rsid w:val="000A25D3"/>
    <w:rsid w:val="000A3648"/>
    <w:rsid w:val="000A39C7"/>
    <w:rsid w:val="000A40D7"/>
    <w:rsid w:val="000A4358"/>
    <w:rsid w:val="000A4585"/>
    <w:rsid w:val="000A5A1E"/>
    <w:rsid w:val="000A5BF1"/>
    <w:rsid w:val="000A6687"/>
    <w:rsid w:val="000A6EAA"/>
    <w:rsid w:val="000A7370"/>
    <w:rsid w:val="000A7484"/>
    <w:rsid w:val="000B055F"/>
    <w:rsid w:val="000B0B1F"/>
    <w:rsid w:val="000B0D12"/>
    <w:rsid w:val="000B0D6B"/>
    <w:rsid w:val="000B1A48"/>
    <w:rsid w:val="000B1B53"/>
    <w:rsid w:val="000B36A0"/>
    <w:rsid w:val="000B3DAB"/>
    <w:rsid w:val="000B4BE0"/>
    <w:rsid w:val="000B4FEA"/>
    <w:rsid w:val="000B5255"/>
    <w:rsid w:val="000B5692"/>
    <w:rsid w:val="000B5A71"/>
    <w:rsid w:val="000B6839"/>
    <w:rsid w:val="000B69C3"/>
    <w:rsid w:val="000B7537"/>
    <w:rsid w:val="000B7B59"/>
    <w:rsid w:val="000C018C"/>
    <w:rsid w:val="000C161B"/>
    <w:rsid w:val="000C1E03"/>
    <w:rsid w:val="000C234E"/>
    <w:rsid w:val="000C2F2A"/>
    <w:rsid w:val="000C3ACE"/>
    <w:rsid w:val="000C3AF7"/>
    <w:rsid w:val="000C3F43"/>
    <w:rsid w:val="000C4855"/>
    <w:rsid w:val="000C4A67"/>
    <w:rsid w:val="000C4AF8"/>
    <w:rsid w:val="000C4D94"/>
    <w:rsid w:val="000C5BE8"/>
    <w:rsid w:val="000C5F28"/>
    <w:rsid w:val="000C67A7"/>
    <w:rsid w:val="000C77B2"/>
    <w:rsid w:val="000C7B78"/>
    <w:rsid w:val="000C7CE8"/>
    <w:rsid w:val="000C7CF4"/>
    <w:rsid w:val="000C7E96"/>
    <w:rsid w:val="000D1BA1"/>
    <w:rsid w:val="000D2B16"/>
    <w:rsid w:val="000D2BAF"/>
    <w:rsid w:val="000D33B1"/>
    <w:rsid w:val="000D59D0"/>
    <w:rsid w:val="000D61CD"/>
    <w:rsid w:val="000D6BBC"/>
    <w:rsid w:val="000D6D4E"/>
    <w:rsid w:val="000D73EB"/>
    <w:rsid w:val="000D759E"/>
    <w:rsid w:val="000D7696"/>
    <w:rsid w:val="000E09B0"/>
    <w:rsid w:val="000E21C1"/>
    <w:rsid w:val="000E331F"/>
    <w:rsid w:val="000E3381"/>
    <w:rsid w:val="000E3644"/>
    <w:rsid w:val="000E3934"/>
    <w:rsid w:val="000E3A8C"/>
    <w:rsid w:val="000E3ACB"/>
    <w:rsid w:val="000E49FA"/>
    <w:rsid w:val="000E58D3"/>
    <w:rsid w:val="000E7BFA"/>
    <w:rsid w:val="000F0695"/>
    <w:rsid w:val="000F11CF"/>
    <w:rsid w:val="000F15BA"/>
    <w:rsid w:val="000F1B30"/>
    <w:rsid w:val="000F28D5"/>
    <w:rsid w:val="000F2ADF"/>
    <w:rsid w:val="000F4664"/>
    <w:rsid w:val="000F5989"/>
    <w:rsid w:val="000F5A39"/>
    <w:rsid w:val="000F5BCD"/>
    <w:rsid w:val="000F6554"/>
    <w:rsid w:val="000F6C6A"/>
    <w:rsid w:val="000F71DB"/>
    <w:rsid w:val="00100273"/>
    <w:rsid w:val="00101516"/>
    <w:rsid w:val="0010194A"/>
    <w:rsid w:val="00101BC4"/>
    <w:rsid w:val="00103078"/>
    <w:rsid w:val="0010418C"/>
    <w:rsid w:val="0010437E"/>
    <w:rsid w:val="00105097"/>
    <w:rsid w:val="001050F5"/>
    <w:rsid w:val="0010515A"/>
    <w:rsid w:val="001051B0"/>
    <w:rsid w:val="00105573"/>
    <w:rsid w:val="00105A56"/>
    <w:rsid w:val="00105A68"/>
    <w:rsid w:val="00105C32"/>
    <w:rsid w:val="001068EF"/>
    <w:rsid w:val="00106F9A"/>
    <w:rsid w:val="00107301"/>
    <w:rsid w:val="001103A9"/>
    <w:rsid w:val="001107D1"/>
    <w:rsid w:val="00110B0F"/>
    <w:rsid w:val="00110FD2"/>
    <w:rsid w:val="00111766"/>
    <w:rsid w:val="00111892"/>
    <w:rsid w:val="00112693"/>
    <w:rsid w:val="00112CD6"/>
    <w:rsid w:val="00113298"/>
    <w:rsid w:val="001135F9"/>
    <w:rsid w:val="00113C6C"/>
    <w:rsid w:val="00114847"/>
    <w:rsid w:val="00114CCC"/>
    <w:rsid w:val="00115FCB"/>
    <w:rsid w:val="0011774D"/>
    <w:rsid w:val="00117BED"/>
    <w:rsid w:val="00117CF2"/>
    <w:rsid w:val="00120113"/>
    <w:rsid w:val="001208AD"/>
    <w:rsid w:val="00120B16"/>
    <w:rsid w:val="00121475"/>
    <w:rsid w:val="00121B38"/>
    <w:rsid w:val="00122460"/>
    <w:rsid w:val="00122814"/>
    <w:rsid w:val="0012334F"/>
    <w:rsid w:val="00123AA0"/>
    <w:rsid w:val="001242FB"/>
    <w:rsid w:val="0012473C"/>
    <w:rsid w:val="001250EF"/>
    <w:rsid w:val="001256BC"/>
    <w:rsid w:val="00125E34"/>
    <w:rsid w:val="0012621F"/>
    <w:rsid w:val="00126601"/>
    <w:rsid w:val="00126B2F"/>
    <w:rsid w:val="00126FAC"/>
    <w:rsid w:val="00127734"/>
    <w:rsid w:val="0013038F"/>
    <w:rsid w:val="00130E02"/>
    <w:rsid w:val="0013114F"/>
    <w:rsid w:val="00131D9C"/>
    <w:rsid w:val="001321E3"/>
    <w:rsid w:val="001324F0"/>
    <w:rsid w:val="00134837"/>
    <w:rsid w:val="00134980"/>
    <w:rsid w:val="00135154"/>
    <w:rsid w:val="001355DF"/>
    <w:rsid w:val="00135783"/>
    <w:rsid w:val="00135C80"/>
    <w:rsid w:val="00135D5C"/>
    <w:rsid w:val="00135E65"/>
    <w:rsid w:val="001378E9"/>
    <w:rsid w:val="00140AC5"/>
    <w:rsid w:val="001424E1"/>
    <w:rsid w:val="00142A31"/>
    <w:rsid w:val="00142EC5"/>
    <w:rsid w:val="001441FC"/>
    <w:rsid w:val="0014440F"/>
    <w:rsid w:val="00144ACA"/>
    <w:rsid w:val="0014551B"/>
    <w:rsid w:val="00145B7F"/>
    <w:rsid w:val="00145BD6"/>
    <w:rsid w:val="00145EB9"/>
    <w:rsid w:val="00147645"/>
    <w:rsid w:val="00150443"/>
    <w:rsid w:val="00150948"/>
    <w:rsid w:val="00151280"/>
    <w:rsid w:val="0015183C"/>
    <w:rsid w:val="0015212F"/>
    <w:rsid w:val="0015326B"/>
    <w:rsid w:val="001539C0"/>
    <w:rsid w:val="0015499A"/>
    <w:rsid w:val="00154A6B"/>
    <w:rsid w:val="0015654D"/>
    <w:rsid w:val="00157206"/>
    <w:rsid w:val="00157447"/>
    <w:rsid w:val="00157D49"/>
    <w:rsid w:val="00160C5E"/>
    <w:rsid w:val="0016144A"/>
    <w:rsid w:val="00161470"/>
    <w:rsid w:val="001620FA"/>
    <w:rsid w:val="0016240C"/>
    <w:rsid w:val="00162957"/>
    <w:rsid w:val="00162BC8"/>
    <w:rsid w:val="00162C8D"/>
    <w:rsid w:val="00162CF6"/>
    <w:rsid w:val="00162E12"/>
    <w:rsid w:val="0016380F"/>
    <w:rsid w:val="001638FC"/>
    <w:rsid w:val="00163FA3"/>
    <w:rsid w:val="00164E7A"/>
    <w:rsid w:val="0016619A"/>
    <w:rsid w:val="00166D3F"/>
    <w:rsid w:val="00167D25"/>
    <w:rsid w:val="00167F5E"/>
    <w:rsid w:val="00170CBE"/>
    <w:rsid w:val="00170D33"/>
    <w:rsid w:val="00173037"/>
    <w:rsid w:val="001734A4"/>
    <w:rsid w:val="001738D8"/>
    <w:rsid w:val="00173E05"/>
    <w:rsid w:val="0017414B"/>
    <w:rsid w:val="0017480D"/>
    <w:rsid w:val="0017599C"/>
    <w:rsid w:val="00175C5B"/>
    <w:rsid w:val="001762CA"/>
    <w:rsid w:val="001768D5"/>
    <w:rsid w:val="0017690D"/>
    <w:rsid w:val="001772CF"/>
    <w:rsid w:val="00177A2E"/>
    <w:rsid w:val="00177A86"/>
    <w:rsid w:val="00181C37"/>
    <w:rsid w:val="0018361A"/>
    <w:rsid w:val="00185279"/>
    <w:rsid w:val="00186627"/>
    <w:rsid w:val="00186DE3"/>
    <w:rsid w:val="00186E40"/>
    <w:rsid w:val="001871B0"/>
    <w:rsid w:val="001871F5"/>
    <w:rsid w:val="00190894"/>
    <w:rsid w:val="001909C7"/>
    <w:rsid w:val="001912F4"/>
    <w:rsid w:val="00192579"/>
    <w:rsid w:val="00195489"/>
    <w:rsid w:val="00197C9C"/>
    <w:rsid w:val="00197E7F"/>
    <w:rsid w:val="001A00AF"/>
    <w:rsid w:val="001A0FD1"/>
    <w:rsid w:val="001A1251"/>
    <w:rsid w:val="001A14C2"/>
    <w:rsid w:val="001A1E0E"/>
    <w:rsid w:val="001A2A59"/>
    <w:rsid w:val="001A2C2F"/>
    <w:rsid w:val="001A2C55"/>
    <w:rsid w:val="001A322B"/>
    <w:rsid w:val="001A3FC0"/>
    <w:rsid w:val="001A5295"/>
    <w:rsid w:val="001A5AA1"/>
    <w:rsid w:val="001A5EE6"/>
    <w:rsid w:val="001A5FC7"/>
    <w:rsid w:val="001A6ED9"/>
    <w:rsid w:val="001A7182"/>
    <w:rsid w:val="001A79E7"/>
    <w:rsid w:val="001A7C99"/>
    <w:rsid w:val="001A7D05"/>
    <w:rsid w:val="001B1065"/>
    <w:rsid w:val="001B1FCC"/>
    <w:rsid w:val="001B21FB"/>
    <w:rsid w:val="001B2BEE"/>
    <w:rsid w:val="001B2C69"/>
    <w:rsid w:val="001B3250"/>
    <w:rsid w:val="001B5686"/>
    <w:rsid w:val="001B5E99"/>
    <w:rsid w:val="001B6072"/>
    <w:rsid w:val="001B6DE5"/>
    <w:rsid w:val="001B7F60"/>
    <w:rsid w:val="001C051E"/>
    <w:rsid w:val="001C0ABC"/>
    <w:rsid w:val="001C1848"/>
    <w:rsid w:val="001C20E3"/>
    <w:rsid w:val="001C2339"/>
    <w:rsid w:val="001C282A"/>
    <w:rsid w:val="001C2E85"/>
    <w:rsid w:val="001C35E1"/>
    <w:rsid w:val="001C36A6"/>
    <w:rsid w:val="001C3CCE"/>
    <w:rsid w:val="001C3D15"/>
    <w:rsid w:val="001C40A1"/>
    <w:rsid w:val="001C47A1"/>
    <w:rsid w:val="001C47FA"/>
    <w:rsid w:val="001C4EBC"/>
    <w:rsid w:val="001C57E0"/>
    <w:rsid w:val="001C6078"/>
    <w:rsid w:val="001C61C1"/>
    <w:rsid w:val="001C67CC"/>
    <w:rsid w:val="001C6AFB"/>
    <w:rsid w:val="001C717A"/>
    <w:rsid w:val="001C7871"/>
    <w:rsid w:val="001D0B5F"/>
    <w:rsid w:val="001D14A2"/>
    <w:rsid w:val="001D178F"/>
    <w:rsid w:val="001D1E3D"/>
    <w:rsid w:val="001D240A"/>
    <w:rsid w:val="001D3782"/>
    <w:rsid w:val="001D4D19"/>
    <w:rsid w:val="001D5000"/>
    <w:rsid w:val="001D5551"/>
    <w:rsid w:val="001D5AC4"/>
    <w:rsid w:val="001D66AB"/>
    <w:rsid w:val="001D69AD"/>
    <w:rsid w:val="001D7325"/>
    <w:rsid w:val="001E084A"/>
    <w:rsid w:val="001E127A"/>
    <w:rsid w:val="001E14AE"/>
    <w:rsid w:val="001E157A"/>
    <w:rsid w:val="001E15C4"/>
    <w:rsid w:val="001E2EC1"/>
    <w:rsid w:val="001E4686"/>
    <w:rsid w:val="001E4A32"/>
    <w:rsid w:val="001E4E68"/>
    <w:rsid w:val="001E4FEE"/>
    <w:rsid w:val="001E61F3"/>
    <w:rsid w:val="001E67D7"/>
    <w:rsid w:val="001E741E"/>
    <w:rsid w:val="001F00BA"/>
    <w:rsid w:val="001F10AA"/>
    <w:rsid w:val="001F20DB"/>
    <w:rsid w:val="001F28B6"/>
    <w:rsid w:val="001F293A"/>
    <w:rsid w:val="001F3165"/>
    <w:rsid w:val="001F3369"/>
    <w:rsid w:val="001F3FE4"/>
    <w:rsid w:val="001F4242"/>
    <w:rsid w:val="001F4DF9"/>
    <w:rsid w:val="001F4E21"/>
    <w:rsid w:val="001F535F"/>
    <w:rsid w:val="001F5E53"/>
    <w:rsid w:val="001F6279"/>
    <w:rsid w:val="001F68A3"/>
    <w:rsid w:val="001F690C"/>
    <w:rsid w:val="001F6F96"/>
    <w:rsid w:val="002003F6"/>
    <w:rsid w:val="0020115B"/>
    <w:rsid w:val="00201A51"/>
    <w:rsid w:val="00202A5D"/>
    <w:rsid w:val="00202D33"/>
    <w:rsid w:val="002044A7"/>
    <w:rsid w:val="002049D8"/>
    <w:rsid w:val="0020690B"/>
    <w:rsid w:val="0020770B"/>
    <w:rsid w:val="002110BC"/>
    <w:rsid w:val="002111DD"/>
    <w:rsid w:val="002118D8"/>
    <w:rsid w:val="00211A12"/>
    <w:rsid w:val="002122EB"/>
    <w:rsid w:val="00213CC9"/>
    <w:rsid w:val="00213DF3"/>
    <w:rsid w:val="00214180"/>
    <w:rsid w:val="002143D5"/>
    <w:rsid w:val="0021493B"/>
    <w:rsid w:val="002149E3"/>
    <w:rsid w:val="0021588E"/>
    <w:rsid w:val="0021619F"/>
    <w:rsid w:val="0021628D"/>
    <w:rsid w:val="00216874"/>
    <w:rsid w:val="002176C2"/>
    <w:rsid w:val="002202D1"/>
    <w:rsid w:val="00220DC1"/>
    <w:rsid w:val="00220E5C"/>
    <w:rsid w:val="00221C9E"/>
    <w:rsid w:val="00222331"/>
    <w:rsid w:val="0022292F"/>
    <w:rsid w:val="002229C7"/>
    <w:rsid w:val="00223D29"/>
    <w:rsid w:val="002240BC"/>
    <w:rsid w:val="00224586"/>
    <w:rsid w:val="00225674"/>
    <w:rsid w:val="002258AA"/>
    <w:rsid w:val="00225A7F"/>
    <w:rsid w:val="002260DD"/>
    <w:rsid w:val="00226791"/>
    <w:rsid w:val="00226DDE"/>
    <w:rsid w:val="00227375"/>
    <w:rsid w:val="00230759"/>
    <w:rsid w:val="002309F2"/>
    <w:rsid w:val="002321D6"/>
    <w:rsid w:val="00233379"/>
    <w:rsid w:val="00233B71"/>
    <w:rsid w:val="002348EC"/>
    <w:rsid w:val="0023515B"/>
    <w:rsid w:val="0023517D"/>
    <w:rsid w:val="00235D59"/>
    <w:rsid w:val="00236667"/>
    <w:rsid w:val="0024074F"/>
    <w:rsid w:val="00240A7E"/>
    <w:rsid w:val="00241D66"/>
    <w:rsid w:val="0024225F"/>
    <w:rsid w:val="0024241B"/>
    <w:rsid w:val="002441E2"/>
    <w:rsid w:val="00244800"/>
    <w:rsid w:val="002450EA"/>
    <w:rsid w:val="0024547B"/>
    <w:rsid w:val="002466B6"/>
    <w:rsid w:val="002466C6"/>
    <w:rsid w:val="0024701B"/>
    <w:rsid w:val="002472C8"/>
    <w:rsid w:val="00247615"/>
    <w:rsid w:val="00251533"/>
    <w:rsid w:val="002526EB"/>
    <w:rsid w:val="002527E3"/>
    <w:rsid w:val="00253097"/>
    <w:rsid w:val="002532DB"/>
    <w:rsid w:val="00254110"/>
    <w:rsid w:val="0025474D"/>
    <w:rsid w:val="00254ED7"/>
    <w:rsid w:val="00254F1D"/>
    <w:rsid w:val="00255225"/>
    <w:rsid w:val="0025660E"/>
    <w:rsid w:val="002568A3"/>
    <w:rsid w:val="00256950"/>
    <w:rsid w:val="00257007"/>
    <w:rsid w:val="00257359"/>
    <w:rsid w:val="00257D3D"/>
    <w:rsid w:val="00260C6F"/>
    <w:rsid w:val="00261EE7"/>
    <w:rsid w:val="00262429"/>
    <w:rsid w:val="0026267E"/>
    <w:rsid w:val="002626A1"/>
    <w:rsid w:val="00262920"/>
    <w:rsid w:val="00262DCF"/>
    <w:rsid w:val="00264846"/>
    <w:rsid w:val="00265539"/>
    <w:rsid w:val="002656BB"/>
    <w:rsid w:val="00265BE3"/>
    <w:rsid w:val="00266A1C"/>
    <w:rsid w:val="00266B45"/>
    <w:rsid w:val="00266CBC"/>
    <w:rsid w:val="00267594"/>
    <w:rsid w:val="002708A3"/>
    <w:rsid w:val="00270D7A"/>
    <w:rsid w:val="0027167B"/>
    <w:rsid w:val="00271756"/>
    <w:rsid w:val="0027247B"/>
    <w:rsid w:val="00272708"/>
    <w:rsid w:val="00272E6B"/>
    <w:rsid w:val="00272E8B"/>
    <w:rsid w:val="00273025"/>
    <w:rsid w:val="00273CFF"/>
    <w:rsid w:val="00273E69"/>
    <w:rsid w:val="0027404D"/>
    <w:rsid w:val="002744DE"/>
    <w:rsid w:val="002745B3"/>
    <w:rsid w:val="00274B9F"/>
    <w:rsid w:val="00275B6C"/>
    <w:rsid w:val="002762CE"/>
    <w:rsid w:val="002767CC"/>
    <w:rsid w:val="002767E5"/>
    <w:rsid w:val="00276BA9"/>
    <w:rsid w:val="00276DD3"/>
    <w:rsid w:val="00276E2D"/>
    <w:rsid w:val="00276EF2"/>
    <w:rsid w:val="00277233"/>
    <w:rsid w:val="0027793E"/>
    <w:rsid w:val="00277D3D"/>
    <w:rsid w:val="00277FF8"/>
    <w:rsid w:val="0028057B"/>
    <w:rsid w:val="00280D25"/>
    <w:rsid w:val="00280F15"/>
    <w:rsid w:val="00280F72"/>
    <w:rsid w:val="00281321"/>
    <w:rsid w:val="00283240"/>
    <w:rsid w:val="002837FA"/>
    <w:rsid w:val="002842F8"/>
    <w:rsid w:val="00284D9F"/>
    <w:rsid w:val="002851EA"/>
    <w:rsid w:val="002865EE"/>
    <w:rsid w:val="00286F25"/>
    <w:rsid w:val="002872BF"/>
    <w:rsid w:val="002874D6"/>
    <w:rsid w:val="00287F5C"/>
    <w:rsid w:val="0029100B"/>
    <w:rsid w:val="002917AD"/>
    <w:rsid w:val="00292821"/>
    <w:rsid w:val="00292923"/>
    <w:rsid w:val="00292BAA"/>
    <w:rsid w:val="00292C63"/>
    <w:rsid w:val="00296730"/>
    <w:rsid w:val="00296A7C"/>
    <w:rsid w:val="00296BE1"/>
    <w:rsid w:val="00297605"/>
    <w:rsid w:val="002A00D0"/>
    <w:rsid w:val="002A0265"/>
    <w:rsid w:val="002A035E"/>
    <w:rsid w:val="002A135F"/>
    <w:rsid w:val="002A14D3"/>
    <w:rsid w:val="002A175B"/>
    <w:rsid w:val="002A2371"/>
    <w:rsid w:val="002A26A9"/>
    <w:rsid w:val="002A2E62"/>
    <w:rsid w:val="002A3158"/>
    <w:rsid w:val="002A355D"/>
    <w:rsid w:val="002A35E2"/>
    <w:rsid w:val="002A3618"/>
    <w:rsid w:val="002A3F7D"/>
    <w:rsid w:val="002A4A16"/>
    <w:rsid w:val="002A5380"/>
    <w:rsid w:val="002A561C"/>
    <w:rsid w:val="002A5A0F"/>
    <w:rsid w:val="002A5C05"/>
    <w:rsid w:val="002A5EEC"/>
    <w:rsid w:val="002A6E2D"/>
    <w:rsid w:val="002A70F3"/>
    <w:rsid w:val="002A7808"/>
    <w:rsid w:val="002A7EDA"/>
    <w:rsid w:val="002B0A8F"/>
    <w:rsid w:val="002B0C89"/>
    <w:rsid w:val="002B321A"/>
    <w:rsid w:val="002B35B0"/>
    <w:rsid w:val="002B394C"/>
    <w:rsid w:val="002B4B72"/>
    <w:rsid w:val="002B53B8"/>
    <w:rsid w:val="002B55AD"/>
    <w:rsid w:val="002B5EFB"/>
    <w:rsid w:val="002B69E9"/>
    <w:rsid w:val="002B6D3B"/>
    <w:rsid w:val="002B7506"/>
    <w:rsid w:val="002B7D33"/>
    <w:rsid w:val="002B7F3F"/>
    <w:rsid w:val="002C01B2"/>
    <w:rsid w:val="002C0354"/>
    <w:rsid w:val="002C0489"/>
    <w:rsid w:val="002C0C85"/>
    <w:rsid w:val="002C0F82"/>
    <w:rsid w:val="002C1614"/>
    <w:rsid w:val="002C2811"/>
    <w:rsid w:val="002C28DD"/>
    <w:rsid w:val="002C4531"/>
    <w:rsid w:val="002C5E1C"/>
    <w:rsid w:val="002C6D40"/>
    <w:rsid w:val="002C7DF6"/>
    <w:rsid w:val="002C7F48"/>
    <w:rsid w:val="002D026F"/>
    <w:rsid w:val="002D0F00"/>
    <w:rsid w:val="002D140C"/>
    <w:rsid w:val="002D1745"/>
    <w:rsid w:val="002D2071"/>
    <w:rsid w:val="002D2740"/>
    <w:rsid w:val="002D2F93"/>
    <w:rsid w:val="002D3BC4"/>
    <w:rsid w:val="002D3C32"/>
    <w:rsid w:val="002D3C71"/>
    <w:rsid w:val="002D3E36"/>
    <w:rsid w:val="002D5405"/>
    <w:rsid w:val="002D552E"/>
    <w:rsid w:val="002D5DCC"/>
    <w:rsid w:val="002D6474"/>
    <w:rsid w:val="002D679E"/>
    <w:rsid w:val="002D6C6C"/>
    <w:rsid w:val="002D6D54"/>
    <w:rsid w:val="002D7186"/>
    <w:rsid w:val="002D7533"/>
    <w:rsid w:val="002E10C8"/>
    <w:rsid w:val="002E13A4"/>
    <w:rsid w:val="002E149B"/>
    <w:rsid w:val="002E2697"/>
    <w:rsid w:val="002E37E3"/>
    <w:rsid w:val="002E37EE"/>
    <w:rsid w:val="002E386D"/>
    <w:rsid w:val="002E4383"/>
    <w:rsid w:val="002E48B0"/>
    <w:rsid w:val="002E4D48"/>
    <w:rsid w:val="002E56BF"/>
    <w:rsid w:val="002E5F84"/>
    <w:rsid w:val="002E6669"/>
    <w:rsid w:val="002E6C11"/>
    <w:rsid w:val="002E7421"/>
    <w:rsid w:val="002F0D07"/>
    <w:rsid w:val="002F12F6"/>
    <w:rsid w:val="002F2043"/>
    <w:rsid w:val="002F2AC5"/>
    <w:rsid w:val="002F41DE"/>
    <w:rsid w:val="002F47E8"/>
    <w:rsid w:val="002F5132"/>
    <w:rsid w:val="002F628D"/>
    <w:rsid w:val="002F6474"/>
    <w:rsid w:val="002F73FD"/>
    <w:rsid w:val="002F76E7"/>
    <w:rsid w:val="002F78B4"/>
    <w:rsid w:val="002F7A97"/>
    <w:rsid w:val="002F7F7C"/>
    <w:rsid w:val="00301207"/>
    <w:rsid w:val="00301A70"/>
    <w:rsid w:val="00302248"/>
    <w:rsid w:val="003027AC"/>
    <w:rsid w:val="00302AC3"/>
    <w:rsid w:val="00303C3C"/>
    <w:rsid w:val="00303F0C"/>
    <w:rsid w:val="00304469"/>
    <w:rsid w:val="00304B96"/>
    <w:rsid w:val="00305A9A"/>
    <w:rsid w:val="00307D6C"/>
    <w:rsid w:val="0031029F"/>
    <w:rsid w:val="003108C5"/>
    <w:rsid w:val="003108DC"/>
    <w:rsid w:val="00310C5C"/>
    <w:rsid w:val="00310E4E"/>
    <w:rsid w:val="00311EE6"/>
    <w:rsid w:val="0031343C"/>
    <w:rsid w:val="00314DF1"/>
    <w:rsid w:val="0031586B"/>
    <w:rsid w:val="003160FA"/>
    <w:rsid w:val="003167A0"/>
    <w:rsid w:val="003167F1"/>
    <w:rsid w:val="00316BB0"/>
    <w:rsid w:val="00317704"/>
    <w:rsid w:val="00317951"/>
    <w:rsid w:val="003202A3"/>
    <w:rsid w:val="003204D5"/>
    <w:rsid w:val="00320AE8"/>
    <w:rsid w:val="00321096"/>
    <w:rsid w:val="00321273"/>
    <w:rsid w:val="003213C2"/>
    <w:rsid w:val="00321FA4"/>
    <w:rsid w:val="0032270A"/>
    <w:rsid w:val="00322F24"/>
    <w:rsid w:val="00322F8C"/>
    <w:rsid w:val="003230E1"/>
    <w:rsid w:val="00323A38"/>
    <w:rsid w:val="00323B9E"/>
    <w:rsid w:val="00323D69"/>
    <w:rsid w:val="00323F45"/>
    <w:rsid w:val="003248D6"/>
    <w:rsid w:val="00324BEE"/>
    <w:rsid w:val="00326073"/>
    <w:rsid w:val="003261B5"/>
    <w:rsid w:val="0032657C"/>
    <w:rsid w:val="003268CF"/>
    <w:rsid w:val="003268E8"/>
    <w:rsid w:val="00327497"/>
    <w:rsid w:val="00327C54"/>
    <w:rsid w:val="00330745"/>
    <w:rsid w:val="00331157"/>
    <w:rsid w:val="00331BBE"/>
    <w:rsid w:val="00331E60"/>
    <w:rsid w:val="00332AAB"/>
    <w:rsid w:val="00332B96"/>
    <w:rsid w:val="003332C2"/>
    <w:rsid w:val="00333959"/>
    <w:rsid w:val="00334131"/>
    <w:rsid w:val="00334245"/>
    <w:rsid w:val="00334576"/>
    <w:rsid w:val="00335710"/>
    <w:rsid w:val="00336457"/>
    <w:rsid w:val="00336685"/>
    <w:rsid w:val="00336EBD"/>
    <w:rsid w:val="00336FE1"/>
    <w:rsid w:val="00342110"/>
    <w:rsid w:val="00342D09"/>
    <w:rsid w:val="00342D7C"/>
    <w:rsid w:val="00344221"/>
    <w:rsid w:val="0034443D"/>
    <w:rsid w:val="0034489D"/>
    <w:rsid w:val="003448E5"/>
    <w:rsid w:val="00344FFC"/>
    <w:rsid w:val="00346552"/>
    <w:rsid w:val="00346EC2"/>
    <w:rsid w:val="00347775"/>
    <w:rsid w:val="00347F21"/>
    <w:rsid w:val="003500CC"/>
    <w:rsid w:val="00350392"/>
    <w:rsid w:val="00350CF8"/>
    <w:rsid w:val="00350F5B"/>
    <w:rsid w:val="00351538"/>
    <w:rsid w:val="00353658"/>
    <w:rsid w:val="00353F7C"/>
    <w:rsid w:val="003551AC"/>
    <w:rsid w:val="00357217"/>
    <w:rsid w:val="00357B25"/>
    <w:rsid w:val="00360B12"/>
    <w:rsid w:val="003626CB"/>
    <w:rsid w:val="0036379E"/>
    <w:rsid w:val="00363A18"/>
    <w:rsid w:val="00363D30"/>
    <w:rsid w:val="00364FDE"/>
    <w:rsid w:val="003654A3"/>
    <w:rsid w:val="003659D7"/>
    <w:rsid w:val="003665BA"/>
    <w:rsid w:val="00366996"/>
    <w:rsid w:val="00367919"/>
    <w:rsid w:val="003702AA"/>
    <w:rsid w:val="003703E5"/>
    <w:rsid w:val="00370735"/>
    <w:rsid w:val="0037364C"/>
    <w:rsid w:val="00373CCC"/>
    <w:rsid w:val="00374101"/>
    <w:rsid w:val="00374123"/>
    <w:rsid w:val="00374A54"/>
    <w:rsid w:val="0037506A"/>
    <w:rsid w:val="00375328"/>
    <w:rsid w:val="00375625"/>
    <w:rsid w:val="00375668"/>
    <w:rsid w:val="00375AEE"/>
    <w:rsid w:val="00375D6A"/>
    <w:rsid w:val="00376EC2"/>
    <w:rsid w:val="00377271"/>
    <w:rsid w:val="00377515"/>
    <w:rsid w:val="00377838"/>
    <w:rsid w:val="0038002D"/>
    <w:rsid w:val="00380355"/>
    <w:rsid w:val="003809C3"/>
    <w:rsid w:val="00381297"/>
    <w:rsid w:val="003813FF"/>
    <w:rsid w:val="00381EA2"/>
    <w:rsid w:val="00382C2F"/>
    <w:rsid w:val="00382D49"/>
    <w:rsid w:val="00383448"/>
    <w:rsid w:val="003837E4"/>
    <w:rsid w:val="00383D1C"/>
    <w:rsid w:val="00384A60"/>
    <w:rsid w:val="00384AFE"/>
    <w:rsid w:val="00384B33"/>
    <w:rsid w:val="00384BAF"/>
    <w:rsid w:val="00385304"/>
    <w:rsid w:val="00385657"/>
    <w:rsid w:val="00385F34"/>
    <w:rsid w:val="00386347"/>
    <w:rsid w:val="00386792"/>
    <w:rsid w:val="00387886"/>
    <w:rsid w:val="0039052F"/>
    <w:rsid w:val="00390EE3"/>
    <w:rsid w:val="00392D41"/>
    <w:rsid w:val="00393F09"/>
    <w:rsid w:val="0039444F"/>
    <w:rsid w:val="00394643"/>
    <w:rsid w:val="003947E0"/>
    <w:rsid w:val="00394B57"/>
    <w:rsid w:val="00394F39"/>
    <w:rsid w:val="00395091"/>
    <w:rsid w:val="00395547"/>
    <w:rsid w:val="00395B90"/>
    <w:rsid w:val="00395DA1"/>
    <w:rsid w:val="00396EA7"/>
    <w:rsid w:val="003A024F"/>
    <w:rsid w:val="003A0B1D"/>
    <w:rsid w:val="003A16FA"/>
    <w:rsid w:val="003A187C"/>
    <w:rsid w:val="003A1A74"/>
    <w:rsid w:val="003A1AF2"/>
    <w:rsid w:val="003A1C6A"/>
    <w:rsid w:val="003A3505"/>
    <w:rsid w:val="003A36E8"/>
    <w:rsid w:val="003A3B8F"/>
    <w:rsid w:val="003A3D85"/>
    <w:rsid w:val="003A501D"/>
    <w:rsid w:val="003A529D"/>
    <w:rsid w:val="003A564C"/>
    <w:rsid w:val="003A6574"/>
    <w:rsid w:val="003A6624"/>
    <w:rsid w:val="003A7D32"/>
    <w:rsid w:val="003B013D"/>
    <w:rsid w:val="003B084B"/>
    <w:rsid w:val="003B1408"/>
    <w:rsid w:val="003B1864"/>
    <w:rsid w:val="003B1E7F"/>
    <w:rsid w:val="003B4248"/>
    <w:rsid w:val="003B426C"/>
    <w:rsid w:val="003B4829"/>
    <w:rsid w:val="003B585C"/>
    <w:rsid w:val="003B60EE"/>
    <w:rsid w:val="003B61EA"/>
    <w:rsid w:val="003B6419"/>
    <w:rsid w:val="003B736B"/>
    <w:rsid w:val="003B7462"/>
    <w:rsid w:val="003C0358"/>
    <w:rsid w:val="003C0592"/>
    <w:rsid w:val="003C0DAF"/>
    <w:rsid w:val="003C1170"/>
    <w:rsid w:val="003C11E4"/>
    <w:rsid w:val="003C11E8"/>
    <w:rsid w:val="003C2153"/>
    <w:rsid w:val="003C2B20"/>
    <w:rsid w:val="003C2FE7"/>
    <w:rsid w:val="003C38E9"/>
    <w:rsid w:val="003C49F1"/>
    <w:rsid w:val="003C4A41"/>
    <w:rsid w:val="003C4EF6"/>
    <w:rsid w:val="003C5465"/>
    <w:rsid w:val="003C5F95"/>
    <w:rsid w:val="003C65E0"/>
    <w:rsid w:val="003C6CB8"/>
    <w:rsid w:val="003C741E"/>
    <w:rsid w:val="003C779F"/>
    <w:rsid w:val="003D0E4D"/>
    <w:rsid w:val="003D0F4F"/>
    <w:rsid w:val="003D0F99"/>
    <w:rsid w:val="003D1D29"/>
    <w:rsid w:val="003D222A"/>
    <w:rsid w:val="003D2FE9"/>
    <w:rsid w:val="003D4BB8"/>
    <w:rsid w:val="003D4E30"/>
    <w:rsid w:val="003D5A2D"/>
    <w:rsid w:val="003D643F"/>
    <w:rsid w:val="003D68C3"/>
    <w:rsid w:val="003D6980"/>
    <w:rsid w:val="003D6A96"/>
    <w:rsid w:val="003D7FC3"/>
    <w:rsid w:val="003E05EA"/>
    <w:rsid w:val="003E1EE7"/>
    <w:rsid w:val="003E1F84"/>
    <w:rsid w:val="003E21FF"/>
    <w:rsid w:val="003E224E"/>
    <w:rsid w:val="003E28FF"/>
    <w:rsid w:val="003E2F04"/>
    <w:rsid w:val="003E4F2B"/>
    <w:rsid w:val="003E59DC"/>
    <w:rsid w:val="003E5BA3"/>
    <w:rsid w:val="003E5C3A"/>
    <w:rsid w:val="003E61BD"/>
    <w:rsid w:val="003E66CB"/>
    <w:rsid w:val="003E6AEC"/>
    <w:rsid w:val="003E7F8B"/>
    <w:rsid w:val="003F05F8"/>
    <w:rsid w:val="003F14E1"/>
    <w:rsid w:val="003F15CC"/>
    <w:rsid w:val="003F165B"/>
    <w:rsid w:val="003F16F2"/>
    <w:rsid w:val="003F3ED4"/>
    <w:rsid w:val="003F4B07"/>
    <w:rsid w:val="003F4B14"/>
    <w:rsid w:val="003F4BC5"/>
    <w:rsid w:val="003F4D1B"/>
    <w:rsid w:val="003F4DCE"/>
    <w:rsid w:val="003F4F05"/>
    <w:rsid w:val="003F4F18"/>
    <w:rsid w:val="003F5123"/>
    <w:rsid w:val="003F5954"/>
    <w:rsid w:val="003F66EC"/>
    <w:rsid w:val="003F6C33"/>
    <w:rsid w:val="003F6C90"/>
    <w:rsid w:val="003F6D9F"/>
    <w:rsid w:val="003F7B23"/>
    <w:rsid w:val="00400246"/>
    <w:rsid w:val="004004B2"/>
    <w:rsid w:val="00400D5A"/>
    <w:rsid w:val="00400F13"/>
    <w:rsid w:val="00401608"/>
    <w:rsid w:val="004038B4"/>
    <w:rsid w:val="0040419F"/>
    <w:rsid w:val="00404369"/>
    <w:rsid w:val="00404455"/>
    <w:rsid w:val="004045C4"/>
    <w:rsid w:val="00404B7E"/>
    <w:rsid w:val="00404F00"/>
    <w:rsid w:val="00405037"/>
    <w:rsid w:val="004057E0"/>
    <w:rsid w:val="00405838"/>
    <w:rsid w:val="0040761D"/>
    <w:rsid w:val="004076A6"/>
    <w:rsid w:val="00407948"/>
    <w:rsid w:val="004102B2"/>
    <w:rsid w:val="00410561"/>
    <w:rsid w:val="004111BE"/>
    <w:rsid w:val="0041161E"/>
    <w:rsid w:val="0041181A"/>
    <w:rsid w:val="00411E6A"/>
    <w:rsid w:val="00412011"/>
    <w:rsid w:val="0041241C"/>
    <w:rsid w:val="004128D1"/>
    <w:rsid w:val="004131FE"/>
    <w:rsid w:val="004133C8"/>
    <w:rsid w:val="00413B87"/>
    <w:rsid w:val="00415727"/>
    <w:rsid w:val="0041596D"/>
    <w:rsid w:val="00415E11"/>
    <w:rsid w:val="00415EFE"/>
    <w:rsid w:val="00416A52"/>
    <w:rsid w:val="004173E7"/>
    <w:rsid w:val="00417420"/>
    <w:rsid w:val="00420952"/>
    <w:rsid w:val="00420F9A"/>
    <w:rsid w:val="00421BD5"/>
    <w:rsid w:val="004220D7"/>
    <w:rsid w:val="00422203"/>
    <w:rsid w:val="00423FA8"/>
    <w:rsid w:val="004248F4"/>
    <w:rsid w:val="00424A8A"/>
    <w:rsid w:val="00424A99"/>
    <w:rsid w:val="00424DAD"/>
    <w:rsid w:val="0042541F"/>
    <w:rsid w:val="00425CA9"/>
    <w:rsid w:val="0042645C"/>
    <w:rsid w:val="00427A1D"/>
    <w:rsid w:val="00427A58"/>
    <w:rsid w:val="004304F6"/>
    <w:rsid w:val="00430AD7"/>
    <w:rsid w:val="00430F8E"/>
    <w:rsid w:val="00431DC9"/>
    <w:rsid w:val="004320F9"/>
    <w:rsid w:val="0043254F"/>
    <w:rsid w:val="004326C8"/>
    <w:rsid w:val="00433674"/>
    <w:rsid w:val="00433D8A"/>
    <w:rsid w:val="00434AC2"/>
    <w:rsid w:val="00435A02"/>
    <w:rsid w:val="004365C3"/>
    <w:rsid w:val="004404FF"/>
    <w:rsid w:val="0044150C"/>
    <w:rsid w:val="004424D3"/>
    <w:rsid w:val="0044276F"/>
    <w:rsid w:val="004428FA"/>
    <w:rsid w:val="00442ABC"/>
    <w:rsid w:val="00442EE0"/>
    <w:rsid w:val="00442F5D"/>
    <w:rsid w:val="00445854"/>
    <w:rsid w:val="00445FDE"/>
    <w:rsid w:val="00446393"/>
    <w:rsid w:val="00446946"/>
    <w:rsid w:val="00446AB5"/>
    <w:rsid w:val="00446DE4"/>
    <w:rsid w:val="00446EB8"/>
    <w:rsid w:val="00450B49"/>
    <w:rsid w:val="0045119C"/>
    <w:rsid w:val="00451315"/>
    <w:rsid w:val="004513D8"/>
    <w:rsid w:val="00451D4C"/>
    <w:rsid w:val="004526EB"/>
    <w:rsid w:val="00452A2D"/>
    <w:rsid w:val="00452C22"/>
    <w:rsid w:val="0045353C"/>
    <w:rsid w:val="0045393C"/>
    <w:rsid w:val="00453ACD"/>
    <w:rsid w:val="0045424E"/>
    <w:rsid w:val="004543DF"/>
    <w:rsid w:val="004546E2"/>
    <w:rsid w:val="00455A41"/>
    <w:rsid w:val="00455B99"/>
    <w:rsid w:val="00455E87"/>
    <w:rsid w:val="004575AE"/>
    <w:rsid w:val="004577DA"/>
    <w:rsid w:val="0046005A"/>
    <w:rsid w:val="0046073F"/>
    <w:rsid w:val="00460F16"/>
    <w:rsid w:val="004610C5"/>
    <w:rsid w:val="004617C1"/>
    <w:rsid w:val="00462ED4"/>
    <w:rsid w:val="004637B3"/>
    <w:rsid w:val="004649D4"/>
    <w:rsid w:val="004649F7"/>
    <w:rsid w:val="00464A5C"/>
    <w:rsid w:val="00464C1B"/>
    <w:rsid w:val="004663B8"/>
    <w:rsid w:val="004666DB"/>
    <w:rsid w:val="00467649"/>
    <w:rsid w:val="00467EE6"/>
    <w:rsid w:val="004700CA"/>
    <w:rsid w:val="00470AE1"/>
    <w:rsid w:val="00470AE6"/>
    <w:rsid w:val="00470CB8"/>
    <w:rsid w:val="00471BAA"/>
    <w:rsid w:val="00472D29"/>
    <w:rsid w:val="00472ECA"/>
    <w:rsid w:val="004731BC"/>
    <w:rsid w:val="00473686"/>
    <w:rsid w:val="0047439A"/>
    <w:rsid w:val="004750D5"/>
    <w:rsid w:val="004763A7"/>
    <w:rsid w:val="0047643D"/>
    <w:rsid w:val="00476C70"/>
    <w:rsid w:val="00476CFB"/>
    <w:rsid w:val="004803B9"/>
    <w:rsid w:val="00481B0F"/>
    <w:rsid w:val="00481FA6"/>
    <w:rsid w:val="004823D2"/>
    <w:rsid w:val="00483165"/>
    <w:rsid w:val="0048431F"/>
    <w:rsid w:val="00484331"/>
    <w:rsid w:val="00484654"/>
    <w:rsid w:val="00485C81"/>
    <w:rsid w:val="00485D73"/>
    <w:rsid w:val="0048608E"/>
    <w:rsid w:val="00486E2B"/>
    <w:rsid w:val="00486E60"/>
    <w:rsid w:val="00487E28"/>
    <w:rsid w:val="00491CAF"/>
    <w:rsid w:val="00492025"/>
    <w:rsid w:val="00492FB7"/>
    <w:rsid w:val="00493150"/>
    <w:rsid w:val="00494081"/>
    <w:rsid w:val="00494B06"/>
    <w:rsid w:val="0049561A"/>
    <w:rsid w:val="0049611B"/>
    <w:rsid w:val="004963B1"/>
    <w:rsid w:val="004965AC"/>
    <w:rsid w:val="00496887"/>
    <w:rsid w:val="00497A89"/>
    <w:rsid w:val="004A01F4"/>
    <w:rsid w:val="004A0B96"/>
    <w:rsid w:val="004A1761"/>
    <w:rsid w:val="004A1E1E"/>
    <w:rsid w:val="004A2830"/>
    <w:rsid w:val="004A2DDD"/>
    <w:rsid w:val="004A32C9"/>
    <w:rsid w:val="004A4478"/>
    <w:rsid w:val="004A4D5C"/>
    <w:rsid w:val="004A5335"/>
    <w:rsid w:val="004A579D"/>
    <w:rsid w:val="004A6367"/>
    <w:rsid w:val="004A63CD"/>
    <w:rsid w:val="004A7EBF"/>
    <w:rsid w:val="004B06CD"/>
    <w:rsid w:val="004B06DE"/>
    <w:rsid w:val="004B1935"/>
    <w:rsid w:val="004B19A2"/>
    <w:rsid w:val="004B2146"/>
    <w:rsid w:val="004B21C3"/>
    <w:rsid w:val="004B2A8C"/>
    <w:rsid w:val="004B3E4A"/>
    <w:rsid w:val="004B4166"/>
    <w:rsid w:val="004B5046"/>
    <w:rsid w:val="004B554B"/>
    <w:rsid w:val="004B5FE5"/>
    <w:rsid w:val="004B65D7"/>
    <w:rsid w:val="004B7B5C"/>
    <w:rsid w:val="004C087D"/>
    <w:rsid w:val="004C22B3"/>
    <w:rsid w:val="004C277D"/>
    <w:rsid w:val="004C2C94"/>
    <w:rsid w:val="004C41B7"/>
    <w:rsid w:val="004C459A"/>
    <w:rsid w:val="004C4F7F"/>
    <w:rsid w:val="004C5292"/>
    <w:rsid w:val="004C573D"/>
    <w:rsid w:val="004C5CDB"/>
    <w:rsid w:val="004C6376"/>
    <w:rsid w:val="004C6C48"/>
    <w:rsid w:val="004C70F2"/>
    <w:rsid w:val="004D0279"/>
    <w:rsid w:val="004D041B"/>
    <w:rsid w:val="004D0478"/>
    <w:rsid w:val="004D0DDA"/>
    <w:rsid w:val="004D16C0"/>
    <w:rsid w:val="004D16EF"/>
    <w:rsid w:val="004D1B2A"/>
    <w:rsid w:val="004D2134"/>
    <w:rsid w:val="004D28DC"/>
    <w:rsid w:val="004D2C8C"/>
    <w:rsid w:val="004D30EA"/>
    <w:rsid w:val="004D4573"/>
    <w:rsid w:val="004D49D2"/>
    <w:rsid w:val="004D53A5"/>
    <w:rsid w:val="004D586A"/>
    <w:rsid w:val="004D5D78"/>
    <w:rsid w:val="004D619C"/>
    <w:rsid w:val="004D6CCD"/>
    <w:rsid w:val="004D6F9A"/>
    <w:rsid w:val="004D7CC3"/>
    <w:rsid w:val="004E0993"/>
    <w:rsid w:val="004E10E5"/>
    <w:rsid w:val="004E1372"/>
    <w:rsid w:val="004E2DF9"/>
    <w:rsid w:val="004E2E2F"/>
    <w:rsid w:val="004E36CE"/>
    <w:rsid w:val="004E3D0D"/>
    <w:rsid w:val="004E4038"/>
    <w:rsid w:val="004E488F"/>
    <w:rsid w:val="004E64C6"/>
    <w:rsid w:val="004E6A74"/>
    <w:rsid w:val="004E78F2"/>
    <w:rsid w:val="004F07E2"/>
    <w:rsid w:val="004F0860"/>
    <w:rsid w:val="004F1DB1"/>
    <w:rsid w:val="004F1E3F"/>
    <w:rsid w:val="004F1F21"/>
    <w:rsid w:val="004F1F94"/>
    <w:rsid w:val="004F31B6"/>
    <w:rsid w:val="004F35CA"/>
    <w:rsid w:val="004F36DD"/>
    <w:rsid w:val="004F43DA"/>
    <w:rsid w:val="004F44EE"/>
    <w:rsid w:val="004F46E9"/>
    <w:rsid w:val="004F4E5E"/>
    <w:rsid w:val="004F543C"/>
    <w:rsid w:val="004F6B0C"/>
    <w:rsid w:val="004F78C0"/>
    <w:rsid w:val="00500675"/>
    <w:rsid w:val="00500DFC"/>
    <w:rsid w:val="00501AB4"/>
    <w:rsid w:val="00501B9A"/>
    <w:rsid w:val="00502C9C"/>
    <w:rsid w:val="00503D14"/>
    <w:rsid w:val="00503D93"/>
    <w:rsid w:val="00503E7C"/>
    <w:rsid w:val="00504CE3"/>
    <w:rsid w:val="00504E97"/>
    <w:rsid w:val="00507A74"/>
    <w:rsid w:val="00507BC9"/>
    <w:rsid w:val="00511D5D"/>
    <w:rsid w:val="00512931"/>
    <w:rsid w:val="00512F6E"/>
    <w:rsid w:val="005131D2"/>
    <w:rsid w:val="00513276"/>
    <w:rsid w:val="0051364B"/>
    <w:rsid w:val="005139AF"/>
    <w:rsid w:val="00513A45"/>
    <w:rsid w:val="00515044"/>
    <w:rsid w:val="0051527A"/>
    <w:rsid w:val="00515F0B"/>
    <w:rsid w:val="005163B3"/>
    <w:rsid w:val="00516A15"/>
    <w:rsid w:val="00516AC0"/>
    <w:rsid w:val="00520CB2"/>
    <w:rsid w:val="00521444"/>
    <w:rsid w:val="005218E7"/>
    <w:rsid w:val="005223B9"/>
    <w:rsid w:val="0052297C"/>
    <w:rsid w:val="00523055"/>
    <w:rsid w:val="005232F7"/>
    <w:rsid w:val="00523624"/>
    <w:rsid w:val="00523BE4"/>
    <w:rsid w:val="00524360"/>
    <w:rsid w:val="00525CCC"/>
    <w:rsid w:val="005267BE"/>
    <w:rsid w:val="005267F4"/>
    <w:rsid w:val="00530690"/>
    <w:rsid w:val="00530B04"/>
    <w:rsid w:val="00530F79"/>
    <w:rsid w:val="0053128C"/>
    <w:rsid w:val="005312AA"/>
    <w:rsid w:val="00532E1F"/>
    <w:rsid w:val="00532E4F"/>
    <w:rsid w:val="00533EA6"/>
    <w:rsid w:val="0053494B"/>
    <w:rsid w:val="005362FF"/>
    <w:rsid w:val="005367DC"/>
    <w:rsid w:val="00536F35"/>
    <w:rsid w:val="00540B78"/>
    <w:rsid w:val="00540DDD"/>
    <w:rsid w:val="005410E7"/>
    <w:rsid w:val="0054188D"/>
    <w:rsid w:val="00542043"/>
    <w:rsid w:val="00543098"/>
    <w:rsid w:val="00543B9F"/>
    <w:rsid w:val="00545716"/>
    <w:rsid w:val="005461DC"/>
    <w:rsid w:val="00546748"/>
    <w:rsid w:val="00546A71"/>
    <w:rsid w:val="00546FB1"/>
    <w:rsid w:val="00547601"/>
    <w:rsid w:val="005500E3"/>
    <w:rsid w:val="00550A33"/>
    <w:rsid w:val="00551E26"/>
    <w:rsid w:val="00551E9D"/>
    <w:rsid w:val="00552210"/>
    <w:rsid w:val="00552910"/>
    <w:rsid w:val="00552B98"/>
    <w:rsid w:val="00552C08"/>
    <w:rsid w:val="005533D4"/>
    <w:rsid w:val="005551C5"/>
    <w:rsid w:val="00555646"/>
    <w:rsid w:val="005556AB"/>
    <w:rsid w:val="0055593A"/>
    <w:rsid w:val="00556679"/>
    <w:rsid w:val="00556A99"/>
    <w:rsid w:val="00556AF6"/>
    <w:rsid w:val="00557AB5"/>
    <w:rsid w:val="0056060A"/>
    <w:rsid w:val="005607C1"/>
    <w:rsid w:val="0056150E"/>
    <w:rsid w:val="0056209A"/>
    <w:rsid w:val="00563540"/>
    <w:rsid w:val="00563726"/>
    <w:rsid w:val="0056462F"/>
    <w:rsid w:val="005651C3"/>
    <w:rsid w:val="0056520F"/>
    <w:rsid w:val="005654E4"/>
    <w:rsid w:val="005657FB"/>
    <w:rsid w:val="0056599D"/>
    <w:rsid w:val="00566129"/>
    <w:rsid w:val="00566754"/>
    <w:rsid w:val="005667DF"/>
    <w:rsid w:val="00566869"/>
    <w:rsid w:val="00566F56"/>
    <w:rsid w:val="00567F18"/>
    <w:rsid w:val="00570048"/>
    <w:rsid w:val="0057093D"/>
    <w:rsid w:val="0057426C"/>
    <w:rsid w:val="00574B73"/>
    <w:rsid w:val="00574F54"/>
    <w:rsid w:val="00575304"/>
    <w:rsid w:val="005756ED"/>
    <w:rsid w:val="005757B2"/>
    <w:rsid w:val="00575A5B"/>
    <w:rsid w:val="005762B3"/>
    <w:rsid w:val="0057665E"/>
    <w:rsid w:val="005768EA"/>
    <w:rsid w:val="005770C7"/>
    <w:rsid w:val="005778E7"/>
    <w:rsid w:val="00577A44"/>
    <w:rsid w:val="00581A21"/>
    <w:rsid w:val="00581C79"/>
    <w:rsid w:val="00581D67"/>
    <w:rsid w:val="00581E2C"/>
    <w:rsid w:val="00581ED8"/>
    <w:rsid w:val="00582604"/>
    <w:rsid w:val="00582E3B"/>
    <w:rsid w:val="00583534"/>
    <w:rsid w:val="0058468C"/>
    <w:rsid w:val="0058504C"/>
    <w:rsid w:val="00585693"/>
    <w:rsid w:val="00585B5B"/>
    <w:rsid w:val="005863B7"/>
    <w:rsid w:val="005865ED"/>
    <w:rsid w:val="00586FE4"/>
    <w:rsid w:val="005873F4"/>
    <w:rsid w:val="0058757B"/>
    <w:rsid w:val="00587651"/>
    <w:rsid w:val="00590285"/>
    <w:rsid w:val="005903B4"/>
    <w:rsid w:val="005919C8"/>
    <w:rsid w:val="00591CD6"/>
    <w:rsid w:val="00593845"/>
    <w:rsid w:val="00593BFC"/>
    <w:rsid w:val="00593CE1"/>
    <w:rsid w:val="005940FE"/>
    <w:rsid w:val="00595339"/>
    <w:rsid w:val="0059555C"/>
    <w:rsid w:val="00595756"/>
    <w:rsid w:val="00596183"/>
    <w:rsid w:val="00596AE9"/>
    <w:rsid w:val="005A0A78"/>
    <w:rsid w:val="005A0E0D"/>
    <w:rsid w:val="005A1228"/>
    <w:rsid w:val="005A12EA"/>
    <w:rsid w:val="005A1C1C"/>
    <w:rsid w:val="005A23E7"/>
    <w:rsid w:val="005A2AC9"/>
    <w:rsid w:val="005A2B66"/>
    <w:rsid w:val="005A3411"/>
    <w:rsid w:val="005A3992"/>
    <w:rsid w:val="005A5E80"/>
    <w:rsid w:val="005A62A5"/>
    <w:rsid w:val="005A66FA"/>
    <w:rsid w:val="005A69AD"/>
    <w:rsid w:val="005A6A50"/>
    <w:rsid w:val="005A6E51"/>
    <w:rsid w:val="005A71EC"/>
    <w:rsid w:val="005A7D55"/>
    <w:rsid w:val="005B0A50"/>
    <w:rsid w:val="005B19EF"/>
    <w:rsid w:val="005B1C50"/>
    <w:rsid w:val="005B2988"/>
    <w:rsid w:val="005B2D3F"/>
    <w:rsid w:val="005B3229"/>
    <w:rsid w:val="005B3881"/>
    <w:rsid w:val="005B3D6B"/>
    <w:rsid w:val="005B5AFF"/>
    <w:rsid w:val="005B6ADB"/>
    <w:rsid w:val="005B766E"/>
    <w:rsid w:val="005C02BC"/>
    <w:rsid w:val="005C060B"/>
    <w:rsid w:val="005C0C5C"/>
    <w:rsid w:val="005C11FA"/>
    <w:rsid w:val="005C135B"/>
    <w:rsid w:val="005C1719"/>
    <w:rsid w:val="005C1734"/>
    <w:rsid w:val="005C1A50"/>
    <w:rsid w:val="005C2785"/>
    <w:rsid w:val="005C2C77"/>
    <w:rsid w:val="005C41CC"/>
    <w:rsid w:val="005C4AB1"/>
    <w:rsid w:val="005C6A57"/>
    <w:rsid w:val="005D18FC"/>
    <w:rsid w:val="005D2FA2"/>
    <w:rsid w:val="005D3B7A"/>
    <w:rsid w:val="005D3CB4"/>
    <w:rsid w:val="005D3F8B"/>
    <w:rsid w:val="005D4C36"/>
    <w:rsid w:val="005D4DBC"/>
    <w:rsid w:val="005D7B58"/>
    <w:rsid w:val="005E0138"/>
    <w:rsid w:val="005E02AD"/>
    <w:rsid w:val="005E03DF"/>
    <w:rsid w:val="005E0DDD"/>
    <w:rsid w:val="005E1512"/>
    <w:rsid w:val="005E156B"/>
    <w:rsid w:val="005E1EF8"/>
    <w:rsid w:val="005E2E7B"/>
    <w:rsid w:val="005E3E49"/>
    <w:rsid w:val="005E425A"/>
    <w:rsid w:val="005E60A0"/>
    <w:rsid w:val="005E65EE"/>
    <w:rsid w:val="005E6D83"/>
    <w:rsid w:val="005E729B"/>
    <w:rsid w:val="005E7BD1"/>
    <w:rsid w:val="005F00F6"/>
    <w:rsid w:val="005F0237"/>
    <w:rsid w:val="005F024F"/>
    <w:rsid w:val="005F3B9C"/>
    <w:rsid w:val="005F4B25"/>
    <w:rsid w:val="005F5489"/>
    <w:rsid w:val="005F5C4F"/>
    <w:rsid w:val="005F5CFC"/>
    <w:rsid w:val="005F6394"/>
    <w:rsid w:val="005F69F3"/>
    <w:rsid w:val="005F6A77"/>
    <w:rsid w:val="005F7028"/>
    <w:rsid w:val="00600007"/>
    <w:rsid w:val="006002E9"/>
    <w:rsid w:val="0060051B"/>
    <w:rsid w:val="00600587"/>
    <w:rsid w:val="00601094"/>
    <w:rsid w:val="00601D56"/>
    <w:rsid w:val="00603B62"/>
    <w:rsid w:val="00604D31"/>
    <w:rsid w:val="00605720"/>
    <w:rsid w:val="00605E18"/>
    <w:rsid w:val="00606380"/>
    <w:rsid w:val="00606CCD"/>
    <w:rsid w:val="0061070C"/>
    <w:rsid w:val="00611522"/>
    <w:rsid w:val="00612632"/>
    <w:rsid w:val="0061285E"/>
    <w:rsid w:val="00612B26"/>
    <w:rsid w:val="00612E8C"/>
    <w:rsid w:val="006134A2"/>
    <w:rsid w:val="0061370B"/>
    <w:rsid w:val="0061407F"/>
    <w:rsid w:val="00614EDD"/>
    <w:rsid w:val="00615119"/>
    <w:rsid w:val="0061528C"/>
    <w:rsid w:val="00615DE0"/>
    <w:rsid w:val="00616052"/>
    <w:rsid w:val="006161B3"/>
    <w:rsid w:val="00617154"/>
    <w:rsid w:val="00617EEC"/>
    <w:rsid w:val="00620CA5"/>
    <w:rsid w:val="00620CFB"/>
    <w:rsid w:val="00621DD7"/>
    <w:rsid w:val="00623152"/>
    <w:rsid w:val="00623CB6"/>
    <w:rsid w:val="00623F36"/>
    <w:rsid w:val="00624A4E"/>
    <w:rsid w:val="00626076"/>
    <w:rsid w:val="00626AB2"/>
    <w:rsid w:val="006270C9"/>
    <w:rsid w:val="006279CE"/>
    <w:rsid w:val="00630546"/>
    <w:rsid w:val="0063064D"/>
    <w:rsid w:val="006308D4"/>
    <w:rsid w:val="00631BA9"/>
    <w:rsid w:val="006333C2"/>
    <w:rsid w:val="0063397C"/>
    <w:rsid w:val="0063493C"/>
    <w:rsid w:val="00634B80"/>
    <w:rsid w:val="00635205"/>
    <w:rsid w:val="006363AF"/>
    <w:rsid w:val="00637753"/>
    <w:rsid w:val="00637DD0"/>
    <w:rsid w:val="006403C6"/>
    <w:rsid w:val="00640764"/>
    <w:rsid w:val="006414A0"/>
    <w:rsid w:val="0064173D"/>
    <w:rsid w:val="006417CE"/>
    <w:rsid w:val="0064187E"/>
    <w:rsid w:val="00641B0B"/>
    <w:rsid w:val="00642348"/>
    <w:rsid w:val="00642BA2"/>
    <w:rsid w:val="006431C0"/>
    <w:rsid w:val="00643BBC"/>
    <w:rsid w:val="00644394"/>
    <w:rsid w:val="006444D9"/>
    <w:rsid w:val="00644546"/>
    <w:rsid w:val="00644A9B"/>
    <w:rsid w:val="006455EC"/>
    <w:rsid w:val="00645731"/>
    <w:rsid w:val="00646BF1"/>
    <w:rsid w:val="00647365"/>
    <w:rsid w:val="00650743"/>
    <w:rsid w:val="00650CA4"/>
    <w:rsid w:val="00651AE3"/>
    <w:rsid w:val="0065228B"/>
    <w:rsid w:val="00653F15"/>
    <w:rsid w:val="00653FC3"/>
    <w:rsid w:val="006546F3"/>
    <w:rsid w:val="00654829"/>
    <w:rsid w:val="00654A9C"/>
    <w:rsid w:val="00655FAA"/>
    <w:rsid w:val="00656589"/>
    <w:rsid w:val="006607D2"/>
    <w:rsid w:val="00660C25"/>
    <w:rsid w:val="00660E98"/>
    <w:rsid w:val="006627EE"/>
    <w:rsid w:val="006633E9"/>
    <w:rsid w:val="006641D9"/>
    <w:rsid w:val="006642BA"/>
    <w:rsid w:val="00664D25"/>
    <w:rsid w:val="00665672"/>
    <w:rsid w:val="006667CD"/>
    <w:rsid w:val="006679FD"/>
    <w:rsid w:val="00667DE7"/>
    <w:rsid w:val="00670763"/>
    <w:rsid w:val="00670F0C"/>
    <w:rsid w:val="00670FAF"/>
    <w:rsid w:val="00671B6F"/>
    <w:rsid w:val="00671C95"/>
    <w:rsid w:val="00671F01"/>
    <w:rsid w:val="00672553"/>
    <w:rsid w:val="00672734"/>
    <w:rsid w:val="006736E8"/>
    <w:rsid w:val="00673994"/>
    <w:rsid w:val="00673A04"/>
    <w:rsid w:val="0067478B"/>
    <w:rsid w:val="00674FD6"/>
    <w:rsid w:val="00675101"/>
    <w:rsid w:val="00675394"/>
    <w:rsid w:val="00675A5A"/>
    <w:rsid w:val="00676812"/>
    <w:rsid w:val="00676E48"/>
    <w:rsid w:val="00676FD5"/>
    <w:rsid w:val="00677440"/>
    <w:rsid w:val="00677C6E"/>
    <w:rsid w:val="00677CBF"/>
    <w:rsid w:val="00677E44"/>
    <w:rsid w:val="00680B07"/>
    <w:rsid w:val="00681635"/>
    <w:rsid w:val="006819B4"/>
    <w:rsid w:val="00683048"/>
    <w:rsid w:val="00683785"/>
    <w:rsid w:val="00683C03"/>
    <w:rsid w:val="00683DBD"/>
    <w:rsid w:val="00684823"/>
    <w:rsid w:val="00684B5F"/>
    <w:rsid w:val="00685610"/>
    <w:rsid w:val="00685810"/>
    <w:rsid w:val="00685878"/>
    <w:rsid w:val="00685B8F"/>
    <w:rsid w:val="006871A2"/>
    <w:rsid w:val="006875E6"/>
    <w:rsid w:val="0068773F"/>
    <w:rsid w:val="00687ADC"/>
    <w:rsid w:val="0069075C"/>
    <w:rsid w:val="0069095E"/>
    <w:rsid w:val="00690E3D"/>
    <w:rsid w:val="006913F1"/>
    <w:rsid w:val="00692412"/>
    <w:rsid w:val="00692D00"/>
    <w:rsid w:val="00693264"/>
    <w:rsid w:val="00693287"/>
    <w:rsid w:val="0069358C"/>
    <w:rsid w:val="0069369D"/>
    <w:rsid w:val="00693BAF"/>
    <w:rsid w:val="00694144"/>
    <w:rsid w:val="00694C25"/>
    <w:rsid w:val="00694D53"/>
    <w:rsid w:val="00695CC3"/>
    <w:rsid w:val="00695F68"/>
    <w:rsid w:val="00695F95"/>
    <w:rsid w:val="006962D0"/>
    <w:rsid w:val="00696775"/>
    <w:rsid w:val="00696828"/>
    <w:rsid w:val="00696ACD"/>
    <w:rsid w:val="006971C2"/>
    <w:rsid w:val="00697F67"/>
    <w:rsid w:val="006A00C4"/>
    <w:rsid w:val="006A066F"/>
    <w:rsid w:val="006A0EAC"/>
    <w:rsid w:val="006A1621"/>
    <w:rsid w:val="006A1C06"/>
    <w:rsid w:val="006A1F67"/>
    <w:rsid w:val="006A2264"/>
    <w:rsid w:val="006A26F8"/>
    <w:rsid w:val="006A363F"/>
    <w:rsid w:val="006A4C4C"/>
    <w:rsid w:val="006A5826"/>
    <w:rsid w:val="006A5F82"/>
    <w:rsid w:val="006A7392"/>
    <w:rsid w:val="006A73F6"/>
    <w:rsid w:val="006A7AE3"/>
    <w:rsid w:val="006B172C"/>
    <w:rsid w:val="006B25DF"/>
    <w:rsid w:val="006B3469"/>
    <w:rsid w:val="006B4768"/>
    <w:rsid w:val="006B66B9"/>
    <w:rsid w:val="006B6A49"/>
    <w:rsid w:val="006B7ADA"/>
    <w:rsid w:val="006C000D"/>
    <w:rsid w:val="006C01EB"/>
    <w:rsid w:val="006C0974"/>
    <w:rsid w:val="006C13C3"/>
    <w:rsid w:val="006C1438"/>
    <w:rsid w:val="006C1714"/>
    <w:rsid w:val="006C1E08"/>
    <w:rsid w:val="006C283A"/>
    <w:rsid w:val="006C432A"/>
    <w:rsid w:val="006C4B46"/>
    <w:rsid w:val="006C4CA2"/>
    <w:rsid w:val="006C603B"/>
    <w:rsid w:val="006C6BD5"/>
    <w:rsid w:val="006C7DFE"/>
    <w:rsid w:val="006D0188"/>
    <w:rsid w:val="006D15C6"/>
    <w:rsid w:val="006D1C13"/>
    <w:rsid w:val="006D2A4B"/>
    <w:rsid w:val="006D2A8E"/>
    <w:rsid w:val="006D2CAF"/>
    <w:rsid w:val="006D35FA"/>
    <w:rsid w:val="006D3A0F"/>
    <w:rsid w:val="006D5DC9"/>
    <w:rsid w:val="006D673A"/>
    <w:rsid w:val="006D6AF2"/>
    <w:rsid w:val="006D6B16"/>
    <w:rsid w:val="006D71D2"/>
    <w:rsid w:val="006D7E96"/>
    <w:rsid w:val="006E01F7"/>
    <w:rsid w:val="006E028B"/>
    <w:rsid w:val="006E0C32"/>
    <w:rsid w:val="006E1C8A"/>
    <w:rsid w:val="006E27AC"/>
    <w:rsid w:val="006E450B"/>
    <w:rsid w:val="006E4BF8"/>
    <w:rsid w:val="006E4DFA"/>
    <w:rsid w:val="006E4FFC"/>
    <w:rsid w:val="006E55BC"/>
    <w:rsid w:val="006E593A"/>
    <w:rsid w:val="006E59BF"/>
    <w:rsid w:val="006E7C66"/>
    <w:rsid w:val="006E7DE8"/>
    <w:rsid w:val="006F05E0"/>
    <w:rsid w:val="006F153C"/>
    <w:rsid w:val="006F2B12"/>
    <w:rsid w:val="006F2B26"/>
    <w:rsid w:val="006F4678"/>
    <w:rsid w:val="006F4A59"/>
    <w:rsid w:val="006F4D4E"/>
    <w:rsid w:val="006F5472"/>
    <w:rsid w:val="006F5E0B"/>
    <w:rsid w:val="006F60B7"/>
    <w:rsid w:val="006F78A8"/>
    <w:rsid w:val="006F7B8A"/>
    <w:rsid w:val="0070042F"/>
    <w:rsid w:val="00700825"/>
    <w:rsid w:val="007014BA"/>
    <w:rsid w:val="00703C3D"/>
    <w:rsid w:val="00703FD7"/>
    <w:rsid w:val="007044F8"/>
    <w:rsid w:val="00704ABB"/>
    <w:rsid w:val="007058BE"/>
    <w:rsid w:val="0070634A"/>
    <w:rsid w:val="0070654F"/>
    <w:rsid w:val="00706C16"/>
    <w:rsid w:val="00706D0B"/>
    <w:rsid w:val="007071C7"/>
    <w:rsid w:val="00707651"/>
    <w:rsid w:val="00707FAD"/>
    <w:rsid w:val="007104D0"/>
    <w:rsid w:val="007109BD"/>
    <w:rsid w:val="00710FDD"/>
    <w:rsid w:val="007113AE"/>
    <w:rsid w:val="007114D4"/>
    <w:rsid w:val="00712EDF"/>
    <w:rsid w:val="00713BB6"/>
    <w:rsid w:val="00714BBA"/>
    <w:rsid w:val="0071539A"/>
    <w:rsid w:val="00715EA9"/>
    <w:rsid w:val="007164E9"/>
    <w:rsid w:val="00720468"/>
    <w:rsid w:val="007207BE"/>
    <w:rsid w:val="00721352"/>
    <w:rsid w:val="007214D4"/>
    <w:rsid w:val="00721BF2"/>
    <w:rsid w:val="00721EC9"/>
    <w:rsid w:val="00721F1C"/>
    <w:rsid w:val="007223AE"/>
    <w:rsid w:val="007225C0"/>
    <w:rsid w:val="00724567"/>
    <w:rsid w:val="0072489D"/>
    <w:rsid w:val="00724E04"/>
    <w:rsid w:val="0072504B"/>
    <w:rsid w:val="00725797"/>
    <w:rsid w:val="0072600D"/>
    <w:rsid w:val="00726353"/>
    <w:rsid w:val="00726412"/>
    <w:rsid w:val="007273EB"/>
    <w:rsid w:val="00731213"/>
    <w:rsid w:val="00731A99"/>
    <w:rsid w:val="00731B06"/>
    <w:rsid w:val="00731C57"/>
    <w:rsid w:val="00731F52"/>
    <w:rsid w:val="007325E5"/>
    <w:rsid w:val="0073337A"/>
    <w:rsid w:val="007346EA"/>
    <w:rsid w:val="007349DF"/>
    <w:rsid w:val="00734B46"/>
    <w:rsid w:val="0073683F"/>
    <w:rsid w:val="007400DE"/>
    <w:rsid w:val="007404DA"/>
    <w:rsid w:val="00740A57"/>
    <w:rsid w:val="00740F4A"/>
    <w:rsid w:val="00741F1F"/>
    <w:rsid w:val="007420D5"/>
    <w:rsid w:val="00742C04"/>
    <w:rsid w:val="00743710"/>
    <w:rsid w:val="00743BCA"/>
    <w:rsid w:val="007444DF"/>
    <w:rsid w:val="007446FD"/>
    <w:rsid w:val="00745138"/>
    <w:rsid w:val="007455BF"/>
    <w:rsid w:val="0074591C"/>
    <w:rsid w:val="00746C2C"/>
    <w:rsid w:val="00747516"/>
    <w:rsid w:val="00747CE4"/>
    <w:rsid w:val="0075055F"/>
    <w:rsid w:val="00750D19"/>
    <w:rsid w:val="00751D61"/>
    <w:rsid w:val="00751E9A"/>
    <w:rsid w:val="00751EEC"/>
    <w:rsid w:val="007525E2"/>
    <w:rsid w:val="00752864"/>
    <w:rsid w:val="00752AF4"/>
    <w:rsid w:val="0075528C"/>
    <w:rsid w:val="0075538B"/>
    <w:rsid w:val="00756DBE"/>
    <w:rsid w:val="00756E14"/>
    <w:rsid w:val="00756E61"/>
    <w:rsid w:val="00756FC9"/>
    <w:rsid w:val="0076031F"/>
    <w:rsid w:val="00761031"/>
    <w:rsid w:val="0076183E"/>
    <w:rsid w:val="0076229F"/>
    <w:rsid w:val="0076234B"/>
    <w:rsid w:val="0076243E"/>
    <w:rsid w:val="00763613"/>
    <w:rsid w:val="00764075"/>
    <w:rsid w:val="00764C15"/>
    <w:rsid w:val="00764C1C"/>
    <w:rsid w:val="00767481"/>
    <w:rsid w:val="00767A2C"/>
    <w:rsid w:val="00767CDC"/>
    <w:rsid w:val="00770737"/>
    <w:rsid w:val="00771AEC"/>
    <w:rsid w:val="00772E11"/>
    <w:rsid w:val="007730AA"/>
    <w:rsid w:val="00773F63"/>
    <w:rsid w:val="00774675"/>
    <w:rsid w:val="0077558F"/>
    <w:rsid w:val="00775A14"/>
    <w:rsid w:val="00775C96"/>
    <w:rsid w:val="007761F1"/>
    <w:rsid w:val="007802F4"/>
    <w:rsid w:val="00780AF2"/>
    <w:rsid w:val="00781159"/>
    <w:rsid w:val="00781793"/>
    <w:rsid w:val="00782208"/>
    <w:rsid w:val="0078258F"/>
    <w:rsid w:val="00782627"/>
    <w:rsid w:val="007831BF"/>
    <w:rsid w:val="007838B1"/>
    <w:rsid w:val="007838BF"/>
    <w:rsid w:val="00783EA8"/>
    <w:rsid w:val="00783F28"/>
    <w:rsid w:val="00784D6F"/>
    <w:rsid w:val="00785181"/>
    <w:rsid w:val="00786299"/>
    <w:rsid w:val="007862D6"/>
    <w:rsid w:val="0078630F"/>
    <w:rsid w:val="007872B8"/>
    <w:rsid w:val="0079053D"/>
    <w:rsid w:val="007917F4"/>
    <w:rsid w:val="00791F33"/>
    <w:rsid w:val="00792E1F"/>
    <w:rsid w:val="007934BB"/>
    <w:rsid w:val="00793CA2"/>
    <w:rsid w:val="007945EC"/>
    <w:rsid w:val="007948D4"/>
    <w:rsid w:val="00794C49"/>
    <w:rsid w:val="00794D5B"/>
    <w:rsid w:val="0079515F"/>
    <w:rsid w:val="00795B32"/>
    <w:rsid w:val="00797B0E"/>
    <w:rsid w:val="00797C81"/>
    <w:rsid w:val="007A0CBF"/>
    <w:rsid w:val="007A1427"/>
    <w:rsid w:val="007A18AE"/>
    <w:rsid w:val="007A200F"/>
    <w:rsid w:val="007A2139"/>
    <w:rsid w:val="007A21CA"/>
    <w:rsid w:val="007A3874"/>
    <w:rsid w:val="007A38E6"/>
    <w:rsid w:val="007A3DB8"/>
    <w:rsid w:val="007A54E9"/>
    <w:rsid w:val="007A66C3"/>
    <w:rsid w:val="007A77E3"/>
    <w:rsid w:val="007B0261"/>
    <w:rsid w:val="007B0B3F"/>
    <w:rsid w:val="007B15B6"/>
    <w:rsid w:val="007B1B3C"/>
    <w:rsid w:val="007B3A74"/>
    <w:rsid w:val="007B493A"/>
    <w:rsid w:val="007B4DEA"/>
    <w:rsid w:val="007B5469"/>
    <w:rsid w:val="007B5603"/>
    <w:rsid w:val="007B590B"/>
    <w:rsid w:val="007B5C33"/>
    <w:rsid w:val="007B672B"/>
    <w:rsid w:val="007B6B29"/>
    <w:rsid w:val="007B7424"/>
    <w:rsid w:val="007B7A14"/>
    <w:rsid w:val="007B7C5E"/>
    <w:rsid w:val="007C0A1D"/>
    <w:rsid w:val="007C19EF"/>
    <w:rsid w:val="007C1B98"/>
    <w:rsid w:val="007C241A"/>
    <w:rsid w:val="007C2A57"/>
    <w:rsid w:val="007C2D82"/>
    <w:rsid w:val="007C3222"/>
    <w:rsid w:val="007C32BE"/>
    <w:rsid w:val="007C44F8"/>
    <w:rsid w:val="007C4745"/>
    <w:rsid w:val="007C58A4"/>
    <w:rsid w:val="007C6289"/>
    <w:rsid w:val="007C6537"/>
    <w:rsid w:val="007C66E6"/>
    <w:rsid w:val="007C6D35"/>
    <w:rsid w:val="007C7193"/>
    <w:rsid w:val="007C7F4C"/>
    <w:rsid w:val="007C7F52"/>
    <w:rsid w:val="007D0FC9"/>
    <w:rsid w:val="007D121B"/>
    <w:rsid w:val="007D1688"/>
    <w:rsid w:val="007D187F"/>
    <w:rsid w:val="007D1ED2"/>
    <w:rsid w:val="007D212E"/>
    <w:rsid w:val="007D2BA2"/>
    <w:rsid w:val="007D2F92"/>
    <w:rsid w:val="007D3D90"/>
    <w:rsid w:val="007D3FBA"/>
    <w:rsid w:val="007D41EF"/>
    <w:rsid w:val="007D42CE"/>
    <w:rsid w:val="007D4F70"/>
    <w:rsid w:val="007D571D"/>
    <w:rsid w:val="007D66E8"/>
    <w:rsid w:val="007D7008"/>
    <w:rsid w:val="007D736E"/>
    <w:rsid w:val="007D7B45"/>
    <w:rsid w:val="007D7C81"/>
    <w:rsid w:val="007E0C84"/>
    <w:rsid w:val="007E1350"/>
    <w:rsid w:val="007E1538"/>
    <w:rsid w:val="007E15B1"/>
    <w:rsid w:val="007E27FE"/>
    <w:rsid w:val="007E2E5F"/>
    <w:rsid w:val="007E37F3"/>
    <w:rsid w:val="007E3908"/>
    <w:rsid w:val="007E3CF1"/>
    <w:rsid w:val="007E40BD"/>
    <w:rsid w:val="007E6571"/>
    <w:rsid w:val="007E6A32"/>
    <w:rsid w:val="007E6B19"/>
    <w:rsid w:val="007E76F9"/>
    <w:rsid w:val="007F045F"/>
    <w:rsid w:val="007F0516"/>
    <w:rsid w:val="007F11D4"/>
    <w:rsid w:val="007F27A0"/>
    <w:rsid w:val="007F3A35"/>
    <w:rsid w:val="007F3FD5"/>
    <w:rsid w:val="007F413C"/>
    <w:rsid w:val="007F42E0"/>
    <w:rsid w:val="007F47B1"/>
    <w:rsid w:val="007F5164"/>
    <w:rsid w:val="007F576B"/>
    <w:rsid w:val="007F5C61"/>
    <w:rsid w:val="007F6057"/>
    <w:rsid w:val="007F7016"/>
    <w:rsid w:val="007F7295"/>
    <w:rsid w:val="007F7663"/>
    <w:rsid w:val="007F76DB"/>
    <w:rsid w:val="008000AA"/>
    <w:rsid w:val="00800162"/>
    <w:rsid w:val="00801C02"/>
    <w:rsid w:val="008029C7"/>
    <w:rsid w:val="00802EA0"/>
    <w:rsid w:val="0080374A"/>
    <w:rsid w:val="00803D6F"/>
    <w:rsid w:val="00805AC2"/>
    <w:rsid w:val="008062D6"/>
    <w:rsid w:val="008062DF"/>
    <w:rsid w:val="008065C7"/>
    <w:rsid w:val="00806770"/>
    <w:rsid w:val="00807081"/>
    <w:rsid w:val="00807882"/>
    <w:rsid w:val="008100F3"/>
    <w:rsid w:val="0081040E"/>
    <w:rsid w:val="00810948"/>
    <w:rsid w:val="00813420"/>
    <w:rsid w:val="00813DE9"/>
    <w:rsid w:val="00814446"/>
    <w:rsid w:val="008146F7"/>
    <w:rsid w:val="008148DA"/>
    <w:rsid w:val="00814A78"/>
    <w:rsid w:val="008158AD"/>
    <w:rsid w:val="00815D8B"/>
    <w:rsid w:val="00816244"/>
    <w:rsid w:val="0081647C"/>
    <w:rsid w:val="0081671A"/>
    <w:rsid w:val="00816D6D"/>
    <w:rsid w:val="008173FE"/>
    <w:rsid w:val="008203A0"/>
    <w:rsid w:val="008208C5"/>
    <w:rsid w:val="0082104A"/>
    <w:rsid w:val="00822202"/>
    <w:rsid w:val="00822D4E"/>
    <w:rsid w:val="00823988"/>
    <w:rsid w:val="00824D7C"/>
    <w:rsid w:val="00826C1C"/>
    <w:rsid w:val="00826C4F"/>
    <w:rsid w:val="008270A3"/>
    <w:rsid w:val="0082793E"/>
    <w:rsid w:val="00827BF3"/>
    <w:rsid w:val="008305C3"/>
    <w:rsid w:val="008308ED"/>
    <w:rsid w:val="0083092D"/>
    <w:rsid w:val="00830A4B"/>
    <w:rsid w:val="00830E69"/>
    <w:rsid w:val="008312A6"/>
    <w:rsid w:val="00831989"/>
    <w:rsid w:val="008322C1"/>
    <w:rsid w:val="00832CA8"/>
    <w:rsid w:val="00833299"/>
    <w:rsid w:val="00834C0A"/>
    <w:rsid w:val="0083512D"/>
    <w:rsid w:val="0083521B"/>
    <w:rsid w:val="00835A42"/>
    <w:rsid w:val="008365AE"/>
    <w:rsid w:val="00840506"/>
    <w:rsid w:val="00840894"/>
    <w:rsid w:val="008412C7"/>
    <w:rsid w:val="008414BA"/>
    <w:rsid w:val="0084241B"/>
    <w:rsid w:val="00843736"/>
    <w:rsid w:val="008441DF"/>
    <w:rsid w:val="00844529"/>
    <w:rsid w:val="00844CB0"/>
    <w:rsid w:val="0084553B"/>
    <w:rsid w:val="00845718"/>
    <w:rsid w:val="008469BA"/>
    <w:rsid w:val="0084718C"/>
    <w:rsid w:val="008479E9"/>
    <w:rsid w:val="00847B3A"/>
    <w:rsid w:val="008503D6"/>
    <w:rsid w:val="00850621"/>
    <w:rsid w:val="00850AA6"/>
    <w:rsid w:val="00851EA0"/>
    <w:rsid w:val="00852F2F"/>
    <w:rsid w:val="00853F1A"/>
    <w:rsid w:val="008544E8"/>
    <w:rsid w:val="00854DF5"/>
    <w:rsid w:val="0085554B"/>
    <w:rsid w:val="00855C18"/>
    <w:rsid w:val="0085647E"/>
    <w:rsid w:val="0085663A"/>
    <w:rsid w:val="0085734F"/>
    <w:rsid w:val="00857D47"/>
    <w:rsid w:val="00860188"/>
    <w:rsid w:val="008606AF"/>
    <w:rsid w:val="00860895"/>
    <w:rsid w:val="0086099C"/>
    <w:rsid w:val="00860BAE"/>
    <w:rsid w:val="00860CA9"/>
    <w:rsid w:val="00860E81"/>
    <w:rsid w:val="00860EEE"/>
    <w:rsid w:val="008622EA"/>
    <w:rsid w:val="00862C08"/>
    <w:rsid w:val="00862C0E"/>
    <w:rsid w:val="00863580"/>
    <w:rsid w:val="008636EB"/>
    <w:rsid w:val="00863B2F"/>
    <w:rsid w:val="00863E7E"/>
    <w:rsid w:val="0086491C"/>
    <w:rsid w:val="00865093"/>
    <w:rsid w:val="0086534D"/>
    <w:rsid w:val="00865565"/>
    <w:rsid w:val="00865D9C"/>
    <w:rsid w:val="008663CD"/>
    <w:rsid w:val="008667EA"/>
    <w:rsid w:val="00866A8E"/>
    <w:rsid w:val="00866E98"/>
    <w:rsid w:val="00867485"/>
    <w:rsid w:val="00867742"/>
    <w:rsid w:val="00870280"/>
    <w:rsid w:val="00870563"/>
    <w:rsid w:val="00871256"/>
    <w:rsid w:val="0087166A"/>
    <w:rsid w:val="00871C2E"/>
    <w:rsid w:val="008721B8"/>
    <w:rsid w:val="008725F8"/>
    <w:rsid w:val="0087268A"/>
    <w:rsid w:val="008728AF"/>
    <w:rsid w:val="00873AD6"/>
    <w:rsid w:val="00875E0D"/>
    <w:rsid w:val="0087625E"/>
    <w:rsid w:val="008770FB"/>
    <w:rsid w:val="00880017"/>
    <w:rsid w:val="008803C4"/>
    <w:rsid w:val="00880C84"/>
    <w:rsid w:val="00880E13"/>
    <w:rsid w:val="0088105F"/>
    <w:rsid w:val="0088117D"/>
    <w:rsid w:val="008818B2"/>
    <w:rsid w:val="00881BC0"/>
    <w:rsid w:val="00881E34"/>
    <w:rsid w:val="0088334F"/>
    <w:rsid w:val="00883518"/>
    <w:rsid w:val="00883CE2"/>
    <w:rsid w:val="008840E8"/>
    <w:rsid w:val="0088498D"/>
    <w:rsid w:val="00885327"/>
    <w:rsid w:val="00885E11"/>
    <w:rsid w:val="0088624C"/>
    <w:rsid w:val="008865BC"/>
    <w:rsid w:val="00886F09"/>
    <w:rsid w:val="0088723F"/>
    <w:rsid w:val="0088795D"/>
    <w:rsid w:val="00887B1D"/>
    <w:rsid w:val="00887B65"/>
    <w:rsid w:val="00890B10"/>
    <w:rsid w:val="00890B28"/>
    <w:rsid w:val="00890E99"/>
    <w:rsid w:val="00891309"/>
    <w:rsid w:val="0089168B"/>
    <w:rsid w:val="00892688"/>
    <w:rsid w:val="00892950"/>
    <w:rsid w:val="00893B67"/>
    <w:rsid w:val="0089427F"/>
    <w:rsid w:val="008944CB"/>
    <w:rsid w:val="00894590"/>
    <w:rsid w:val="00894DF0"/>
    <w:rsid w:val="00895B52"/>
    <w:rsid w:val="00895F1F"/>
    <w:rsid w:val="00897210"/>
    <w:rsid w:val="00897A31"/>
    <w:rsid w:val="008A0E72"/>
    <w:rsid w:val="008A111C"/>
    <w:rsid w:val="008A13E4"/>
    <w:rsid w:val="008A173F"/>
    <w:rsid w:val="008A1932"/>
    <w:rsid w:val="008A1EFA"/>
    <w:rsid w:val="008A2A86"/>
    <w:rsid w:val="008A2B73"/>
    <w:rsid w:val="008A337D"/>
    <w:rsid w:val="008A3A9C"/>
    <w:rsid w:val="008A3AB8"/>
    <w:rsid w:val="008A3F61"/>
    <w:rsid w:val="008A41C7"/>
    <w:rsid w:val="008A44AA"/>
    <w:rsid w:val="008A46F6"/>
    <w:rsid w:val="008A4B23"/>
    <w:rsid w:val="008A547E"/>
    <w:rsid w:val="008A5EBD"/>
    <w:rsid w:val="008A6778"/>
    <w:rsid w:val="008A79BC"/>
    <w:rsid w:val="008B0127"/>
    <w:rsid w:val="008B05A7"/>
    <w:rsid w:val="008B0B3C"/>
    <w:rsid w:val="008B0E5B"/>
    <w:rsid w:val="008B0E99"/>
    <w:rsid w:val="008B1246"/>
    <w:rsid w:val="008B169D"/>
    <w:rsid w:val="008B21B1"/>
    <w:rsid w:val="008B2AA1"/>
    <w:rsid w:val="008B3293"/>
    <w:rsid w:val="008B3740"/>
    <w:rsid w:val="008B379A"/>
    <w:rsid w:val="008B42DA"/>
    <w:rsid w:val="008B49F4"/>
    <w:rsid w:val="008B4C2E"/>
    <w:rsid w:val="008B5BDA"/>
    <w:rsid w:val="008C0154"/>
    <w:rsid w:val="008C146E"/>
    <w:rsid w:val="008C167E"/>
    <w:rsid w:val="008C1710"/>
    <w:rsid w:val="008C195C"/>
    <w:rsid w:val="008C1F5D"/>
    <w:rsid w:val="008C30B3"/>
    <w:rsid w:val="008C315C"/>
    <w:rsid w:val="008C330F"/>
    <w:rsid w:val="008C3CC0"/>
    <w:rsid w:val="008C429F"/>
    <w:rsid w:val="008C444E"/>
    <w:rsid w:val="008C68CE"/>
    <w:rsid w:val="008C6B7C"/>
    <w:rsid w:val="008C6ECB"/>
    <w:rsid w:val="008C77B7"/>
    <w:rsid w:val="008D2213"/>
    <w:rsid w:val="008D23C3"/>
    <w:rsid w:val="008D334A"/>
    <w:rsid w:val="008D41C9"/>
    <w:rsid w:val="008D44EC"/>
    <w:rsid w:val="008D4A3C"/>
    <w:rsid w:val="008D5201"/>
    <w:rsid w:val="008D5316"/>
    <w:rsid w:val="008D5624"/>
    <w:rsid w:val="008D6CC0"/>
    <w:rsid w:val="008D6D83"/>
    <w:rsid w:val="008D6FE6"/>
    <w:rsid w:val="008D70DC"/>
    <w:rsid w:val="008D7500"/>
    <w:rsid w:val="008D760D"/>
    <w:rsid w:val="008E0487"/>
    <w:rsid w:val="008E0559"/>
    <w:rsid w:val="008E0752"/>
    <w:rsid w:val="008E0AD8"/>
    <w:rsid w:val="008E1394"/>
    <w:rsid w:val="008E1B55"/>
    <w:rsid w:val="008E1D93"/>
    <w:rsid w:val="008E302B"/>
    <w:rsid w:val="008E3856"/>
    <w:rsid w:val="008E3F8C"/>
    <w:rsid w:val="008E4650"/>
    <w:rsid w:val="008E5008"/>
    <w:rsid w:val="008E5CD3"/>
    <w:rsid w:val="008E615F"/>
    <w:rsid w:val="008E6D05"/>
    <w:rsid w:val="008E72E8"/>
    <w:rsid w:val="008E7924"/>
    <w:rsid w:val="008F075C"/>
    <w:rsid w:val="008F0C34"/>
    <w:rsid w:val="008F156F"/>
    <w:rsid w:val="008F1676"/>
    <w:rsid w:val="008F1C41"/>
    <w:rsid w:val="008F1E0A"/>
    <w:rsid w:val="008F1FE3"/>
    <w:rsid w:val="008F21B3"/>
    <w:rsid w:val="008F31AD"/>
    <w:rsid w:val="008F4081"/>
    <w:rsid w:val="008F49B1"/>
    <w:rsid w:val="008F4D90"/>
    <w:rsid w:val="008F5B6C"/>
    <w:rsid w:val="008F5ECF"/>
    <w:rsid w:val="008F5F4D"/>
    <w:rsid w:val="008F62A3"/>
    <w:rsid w:val="008F63D8"/>
    <w:rsid w:val="008F6561"/>
    <w:rsid w:val="008F6DE5"/>
    <w:rsid w:val="008F727E"/>
    <w:rsid w:val="008F7D87"/>
    <w:rsid w:val="00900DDA"/>
    <w:rsid w:val="009011A0"/>
    <w:rsid w:val="0090120C"/>
    <w:rsid w:val="0090186E"/>
    <w:rsid w:val="00901CC1"/>
    <w:rsid w:val="00901E1F"/>
    <w:rsid w:val="009021B7"/>
    <w:rsid w:val="009022F4"/>
    <w:rsid w:val="00902B09"/>
    <w:rsid w:val="009032AA"/>
    <w:rsid w:val="009036A9"/>
    <w:rsid w:val="009037A8"/>
    <w:rsid w:val="00903B3C"/>
    <w:rsid w:val="009041F5"/>
    <w:rsid w:val="00905AE5"/>
    <w:rsid w:val="00906316"/>
    <w:rsid w:val="00906F63"/>
    <w:rsid w:val="009070CA"/>
    <w:rsid w:val="00910597"/>
    <w:rsid w:val="00910903"/>
    <w:rsid w:val="00910F32"/>
    <w:rsid w:val="0091160A"/>
    <w:rsid w:val="00911EBE"/>
    <w:rsid w:val="009127FE"/>
    <w:rsid w:val="009129E8"/>
    <w:rsid w:val="00912B2F"/>
    <w:rsid w:val="00912D29"/>
    <w:rsid w:val="00913246"/>
    <w:rsid w:val="0091324C"/>
    <w:rsid w:val="00913261"/>
    <w:rsid w:val="0091343C"/>
    <w:rsid w:val="00913AF3"/>
    <w:rsid w:val="009147E2"/>
    <w:rsid w:val="009169D0"/>
    <w:rsid w:val="009171A5"/>
    <w:rsid w:val="00917914"/>
    <w:rsid w:val="00917C51"/>
    <w:rsid w:val="0092178D"/>
    <w:rsid w:val="00921B91"/>
    <w:rsid w:val="009221E7"/>
    <w:rsid w:val="00922219"/>
    <w:rsid w:val="00922AE1"/>
    <w:rsid w:val="00922BA5"/>
    <w:rsid w:val="0092338C"/>
    <w:rsid w:val="00923DEA"/>
    <w:rsid w:val="00924792"/>
    <w:rsid w:val="009249B9"/>
    <w:rsid w:val="00924C2F"/>
    <w:rsid w:val="00925D47"/>
    <w:rsid w:val="009264F1"/>
    <w:rsid w:val="00926A83"/>
    <w:rsid w:val="009305A2"/>
    <w:rsid w:val="00931490"/>
    <w:rsid w:val="009317E6"/>
    <w:rsid w:val="00932289"/>
    <w:rsid w:val="00932768"/>
    <w:rsid w:val="009333AD"/>
    <w:rsid w:val="0093480C"/>
    <w:rsid w:val="00934B20"/>
    <w:rsid w:val="00935423"/>
    <w:rsid w:val="009366DD"/>
    <w:rsid w:val="0093737D"/>
    <w:rsid w:val="0093791E"/>
    <w:rsid w:val="00937CE3"/>
    <w:rsid w:val="00940747"/>
    <w:rsid w:val="00941A67"/>
    <w:rsid w:val="0094290B"/>
    <w:rsid w:val="00942997"/>
    <w:rsid w:val="00942C21"/>
    <w:rsid w:val="00942F2A"/>
    <w:rsid w:val="009432AF"/>
    <w:rsid w:val="009435B5"/>
    <w:rsid w:val="009436FE"/>
    <w:rsid w:val="00943E27"/>
    <w:rsid w:val="00944021"/>
    <w:rsid w:val="00945647"/>
    <w:rsid w:val="00945CDB"/>
    <w:rsid w:val="0094607C"/>
    <w:rsid w:val="00946F3C"/>
    <w:rsid w:val="00947126"/>
    <w:rsid w:val="009473E9"/>
    <w:rsid w:val="00947AFC"/>
    <w:rsid w:val="00950A84"/>
    <w:rsid w:val="0095101A"/>
    <w:rsid w:val="009517A7"/>
    <w:rsid w:val="00951B4B"/>
    <w:rsid w:val="0095220E"/>
    <w:rsid w:val="0095251E"/>
    <w:rsid w:val="009526D5"/>
    <w:rsid w:val="0095290A"/>
    <w:rsid w:val="00952CF2"/>
    <w:rsid w:val="00953216"/>
    <w:rsid w:val="0095325A"/>
    <w:rsid w:val="009535E8"/>
    <w:rsid w:val="0095373D"/>
    <w:rsid w:val="00953B9F"/>
    <w:rsid w:val="00954D22"/>
    <w:rsid w:val="00956890"/>
    <w:rsid w:val="00956DCC"/>
    <w:rsid w:val="00956DD0"/>
    <w:rsid w:val="009575F3"/>
    <w:rsid w:val="00957A4A"/>
    <w:rsid w:val="00957C57"/>
    <w:rsid w:val="0096069D"/>
    <w:rsid w:val="00961438"/>
    <w:rsid w:val="00961A03"/>
    <w:rsid w:val="00961C6A"/>
    <w:rsid w:val="00962CDA"/>
    <w:rsid w:val="00963F22"/>
    <w:rsid w:val="009650E3"/>
    <w:rsid w:val="00965B60"/>
    <w:rsid w:val="00966FBA"/>
    <w:rsid w:val="00967454"/>
    <w:rsid w:val="00967776"/>
    <w:rsid w:val="00967BD7"/>
    <w:rsid w:val="00967FC5"/>
    <w:rsid w:val="0097084B"/>
    <w:rsid w:val="0097210B"/>
    <w:rsid w:val="00973812"/>
    <w:rsid w:val="00973AA5"/>
    <w:rsid w:val="009740F1"/>
    <w:rsid w:val="00974B7A"/>
    <w:rsid w:val="00974FDC"/>
    <w:rsid w:val="009750DC"/>
    <w:rsid w:val="00975B30"/>
    <w:rsid w:val="0098047C"/>
    <w:rsid w:val="00980732"/>
    <w:rsid w:val="0098074F"/>
    <w:rsid w:val="00980F2B"/>
    <w:rsid w:val="00981A7D"/>
    <w:rsid w:val="00981BE7"/>
    <w:rsid w:val="009820F8"/>
    <w:rsid w:val="00982828"/>
    <w:rsid w:val="00984896"/>
    <w:rsid w:val="0098516D"/>
    <w:rsid w:val="00985C52"/>
    <w:rsid w:val="0098666D"/>
    <w:rsid w:val="00986C6D"/>
    <w:rsid w:val="009870F0"/>
    <w:rsid w:val="00987F71"/>
    <w:rsid w:val="0099060A"/>
    <w:rsid w:val="00990612"/>
    <w:rsid w:val="0099070C"/>
    <w:rsid w:val="00990C16"/>
    <w:rsid w:val="009914E3"/>
    <w:rsid w:val="00991628"/>
    <w:rsid w:val="009920E2"/>
    <w:rsid w:val="00993155"/>
    <w:rsid w:val="00993885"/>
    <w:rsid w:val="00993B91"/>
    <w:rsid w:val="00993C08"/>
    <w:rsid w:val="00993E0F"/>
    <w:rsid w:val="00994A47"/>
    <w:rsid w:val="0099511D"/>
    <w:rsid w:val="009951C1"/>
    <w:rsid w:val="00995317"/>
    <w:rsid w:val="00995968"/>
    <w:rsid w:val="00995D4E"/>
    <w:rsid w:val="009960B1"/>
    <w:rsid w:val="009967AF"/>
    <w:rsid w:val="009970D1"/>
    <w:rsid w:val="0099733F"/>
    <w:rsid w:val="009A0030"/>
    <w:rsid w:val="009A08F1"/>
    <w:rsid w:val="009A1C01"/>
    <w:rsid w:val="009A1E0B"/>
    <w:rsid w:val="009A2831"/>
    <w:rsid w:val="009A2A19"/>
    <w:rsid w:val="009A2B9D"/>
    <w:rsid w:val="009A3DC9"/>
    <w:rsid w:val="009A3E11"/>
    <w:rsid w:val="009A41E6"/>
    <w:rsid w:val="009A4F24"/>
    <w:rsid w:val="009A50BF"/>
    <w:rsid w:val="009A559E"/>
    <w:rsid w:val="009A59E2"/>
    <w:rsid w:val="009A75B2"/>
    <w:rsid w:val="009A7A4C"/>
    <w:rsid w:val="009A7C66"/>
    <w:rsid w:val="009A7E65"/>
    <w:rsid w:val="009B02AC"/>
    <w:rsid w:val="009B07E7"/>
    <w:rsid w:val="009B1088"/>
    <w:rsid w:val="009B1882"/>
    <w:rsid w:val="009B2193"/>
    <w:rsid w:val="009B27A9"/>
    <w:rsid w:val="009B2829"/>
    <w:rsid w:val="009B31F2"/>
    <w:rsid w:val="009B4D7C"/>
    <w:rsid w:val="009B5C52"/>
    <w:rsid w:val="009B5EAD"/>
    <w:rsid w:val="009B5FE9"/>
    <w:rsid w:val="009B6552"/>
    <w:rsid w:val="009B6BEA"/>
    <w:rsid w:val="009B6E08"/>
    <w:rsid w:val="009B7724"/>
    <w:rsid w:val="009B7DC2"/>
    <w:rsid w:val="009B7F6B"/>
    <w:rsid w:val="009C02F2"/>
    <w:rsid w:val="009C07A0"/>
    <w:rsid w:val="009C0C40"/>
    <w:rsid w:val="009C13F3"/>
    <w:rsid w:val="009C368C"/>
    <w:rsid w:val="009C3B87"/>
    <w:rsid w:val="009C446A"/>
    <w:rsid w:val="009C4AAC"/>
    <w:rsid w:val="009C4E09"/>
    <w:rsid w:val="009C5125"/>
    <w:rsid w:val="009C5C9A"/>
    <w:rsid w:val="009C62A8"/>
    <w:rsid w:val="009C6AFE"/>
    <w:rsid w:val="009C719E"/>
    <w:rsid w:val="009C739E"/>
    <w:rsid w:val="009C7AC3"/>
    <w:rsid w:val="009D087A"/>
    <w:rsid w:val="009D18C6"/>
    <w:rsid w:val="009D2039"/>
    <w:rsid w:val="009D2301"/>
    <w:rsid w:val="009D254F"/>
    <w:rsid w:val="009D2788"/>
    <w:rsid w:val="009D322F"/>
    <w:rsid w:val="009D3641"/>
    <w:rsid w:val="009D38FA"/>
    <w:rsid w:val="009D395B"/>
    <w:rsid w:val="009D3E63"/>
    <w:rsid w:val="009D4C8A"/>
    <w:rsid w:val="009D4EBE"/>
    <w:rsid w:val="009D572F"/>
    <w:rsid w:val="009D5775"/>
    <w:rsid w:val="009D67EA"/>
    <w:rsid w:val="009D6C6A"/>
    <w:rsid w:val="009D7710"/>
    <w:rsid w:val="009D7B01"/>
    <w:rsid w:val="009E18D3"/>
    <w:rsid w:val="009E1E19"/>
    <w:rsid w:val="009E2FF9"/>
    <w:rsid w:val="009E348E"/>
    <w:rsid w:val="009E3C20"/>
    <w:rsid w:val="009E3CCF"/>
    <w:rsid w:val="009E419A"/>
    <w:rsid w:val="009E41AB"/>
    <w:rsid w:val="009E550D"/>
    <w:rsid w:val="009E5971"/>
    <w:rsid w:val="009E5A4B"/>
    <w:rsid w:val="009E6A14"/>
    <w:rsid w:val="009E6C0B"/>
    <w:rsid w:val="009F1100"/>
    <w:rsid w:val="009F1111"/>
    <w:rsid w:val="009F153D"/>
    <w:rsid w:val="009F177C"/>
    <w:rsid w:val="009F2046"/>
    <w:rsid w:val="009F2409"/>
    <w:rsid w:val="009F284D"/>
    <w:rsid w:val="009F2D76"/>
    <w:rsid w:val="009F3124"/>
    <w:rsid w:val="009F337B"/>
    <w:rsid w:val="009F3FF2"/>
    <w:rsid w:val="009F408B"/>
    <w:rsid w:val="009F4797"/>
    <w:rsid w:val="009F5214"/>
    <w:rsid w:val="009F53D0"/>
    <w:rsid w:val="009F5402"/>
    <w:rsid w:val="009F54AD"/>
    <w:rsid w:val="009F5AC1"/>
    <w:rsid w:val="009F5BB6"/>
    <w:rsid w:val="009F7E90"/>
    <w:rsid w:val="00A023D9"/>
    <w:rsid w:val="00A03AE6"/>
    <w:rsid w:val="00A03DFF"/>
    <w:rsid w:val="00A0518E"/>
    <w:rsid w:val="00A056B9"/>
    <w:rsid w:val="00A05B09"/>
    <w:rsid w:val="00A06BC7"/>
    <w:rsid w:val="00A07B13"/>
    <w:rsid w:val="00A07D99"/>
    <w:rsid w:val="00A1007D"/>
    <w:rsid w:val="00A10520"/>
    <w:rsid w:val="00A1071B"/>
    <w:rsid w:val="00A11197"/>
    <w:rsid w:val="00A11CF9"/>
    <w:rsid w:val="00A124B2"/>
    <w:rsid w:val="00A1254F"/>
    <w:rsid w:val="00A128AD"/>
    <w:rsid w:val="00A1357A"/>
    <w:rsid w:val="00A13E74"/>
    <w:rsid w:val="00A14964"/>
    <w:rsid w:val="00A1562E"/>
    <w:rsid w:val="00A15D24"/>
    <w:rsid w:val="00A1666E"/>
    <w:rsid w:val="00A167D7"/>
    <w:rsid w:val="00A16D9D"/>
    <w:rsid w:val="00A176BD"/>
    <w:rsid w:val="00A17F22"/>
    <w:rsid w:val="00A202B4"/>
    <w:rsid w:val="00A20388"/>
    <w:rsid w:val="00A20966"/>
    <w:rsid w:val="00A209CE"/>
    <w:rsid w:val="00A20B3A"/>
    <w:rsid w:val="00A21CBA"/>
    <w:rsid w:val="00A21CC0"/>
    <w:rsid w:val="00A21FC7"/>
    <w:rsid w:val="00A230BE"/>
    <w:rsid w:val="00A237C3"/>
    <w:rsid w:val="00A2413C"/>
    <w:rsid w:val="00A24B59"/>
    <w:rsid w:val="00A24EE3"/>
    <w:rsid w:val="00A257A5"/>
    <w:rsid w:val="00A25BC7"/>
    <w:rsid w:val="00A26092"/>
    <w:rsid w:val="00A2669C"/>
    <w:rsid w:val="00A2688A"/>
    <w:rsid w:val="00A2690F"/>
    <w:rsid w:val="00A27A73"/>
    <w:rsid w:val="00A27BC1"/>
    <w:rsid w:val="00A30A6D"/>
    <w:rsid w:val="00A30F95"/>
    <w:rsid w:val="00A31E2B"/>
    <w:rsid w:val="00A32046"/>
    <w:rsid w:val="00A32E68"/>
    <w:rsid w:val="00A33445"/>
    <w:rsid w:val="00A3365C"/>
    <w:rsid w:val="00A33BF0"/>
    <w:rsid w:val="00A3492A"/>
    <w:rsid w:val="00A34A11"/>
    <w:rsid w:val="00A358E8"/>
    <w:rsid w:val="00A36036"/>
    <w:rsid w:val="00A369AE"/>
    <w:rsid w:val="00A37055"/>
    <w:rsid w:val="00A370F5"/>
    <w:rsid w:val="00A37EEA"/>
    <w:rsid w:val="00A4057B"/>
    <w:rsid w:val="00A418D5"/>
    <w:rsid w:val="00A42DC6"/>
    <w:rsid w:val="00A43039"/>
    <w:rsid w:val="00A43D0E"/>
    <w:rsid w:val="00A43DBA"/>
    <w:rsid w:val="00A44BB5"/>
    <w:rsid w:val="00A46038"/>
    <w:rsid w:val="00A46649"/>
    <w:rsid w:val="00A46DFB"/>
    <w:rsid w:val="00A51D70"/>
    <w:rsid w:val="00A529A0"/>
    <w:rsid w:val="00A5310E"/>
    <w:rsid w:val="00A5494C"/>
    <w:rsid w:val="00A54D9A"/>
    <w:rsid w:val="00A55EA4"/>
    <w:rsid w:val="00A5619C"/>
    <w:rsid w:val="00A568F2"/>
    <w:rsid w:val="00A56A63"/>
    <w:rsid w:val="00A56ADB"/>
    <w:rsid w:val="00A56B7C"/>
    <w:rsid w:val="00A56DD1"/>
    <w:rsid w:val="00A56EA6"/>
    <w:rsid w:val="00A570CB"/>
    <w:rsid w:val="00A575A7"/>
    <w:rsid w:val="00A579E4"/>
    <w:rsid w:val="00A57A7C"/>
    <w:rsid w:val="00A60568"/>
    <w:rsid w:val="00A606D8"/>
    <w:rsid w:val="00A60D98"/>
    <w:rsid w:val="00A6107E"/>
    <w:rsid w:val="00A610A2"/>
    <w:rsid w:val="00A61721"/>
    <w:rsid w:val="00A61C03"/>
    <w:rsid w:val="00A61FA0"/>
    <w:rsid w:val="00A63492"/>
    <w:rsid w:val="00A6358C"/>
    <w:rsid w:val="00A63E0B"/>
    <w:rsid w:val="00A640A8"/>
    <w:rsid w:val="00A6459B"/>
    <w:rsid w:val="00A64F10"/>
    <w:rsid w:val="00A6709E"/>
    <w:rsid w:val="00A67B2B"/>
    <w:rsid w:val="00A70476"/>
    <w:rsid w:val="00A70F1B"/>
    <w:rsid w:val="00A715F4"/>
    <w:rsid w:val="00A7172C"/>
    <w:rsid w:val="00A71E5C"/>
    <w:rsid w:val="00A71F8B"/>
    <w:rsid w:val="00A71FEA"/>
    <w:rsid w:val="00A73FFC"/>
    <w:rsid w:val="00A748E7"/>
    <w:rsid w:val="00A74938"/>
    <w:rsid w:val="00A75297"/>
    <w:rsid w:val="00A75E3B"/>
    <w:rsid w:val="00A762CC"/>
    <w:rsid w:val="00A776B7"/>
    <w:rsid w:val="00A779A4"/>
    <w:rsid w:val="00A805E1"/>
    <w:rsid w:val="00A81C6B"/>
    <w:rsid w:val="00A835C7"/>
    <w:rsid w:val="00A838E1"/>
    <w:rsid w:val="00A84521"/>
    <w:rsid w:val="00A85615"/>
    <w:rsid w:val="00A85D63"/>
    <w:rsid w:val="00A8642E"/>
    <w:rsid w:val="00A8648C"/>
    <w:rsid w:val="00A86551"/>
    <w:rsid w:val="00A86FC8"/>
    <w:rsid w:val="00A87B8E"/>
    <w:rsid w:val="00A87C96"/>
    <w:rsid w:val="00A87E1F"/>
    <w:rsid w:val="00A90AF1"/>
    <w:rsid w:val="00A911A4"/>
    <w:rsid w:val="00A911AC"/>
    <w:rsid w:val="00A91331"/>
    <w:rsid w:val="00A9137E"/>
    <w:rsid w:val="00A93818"/>
    <w:rsid w:val="00A93971"/>
    <w:rsid w:val="00A93A74"/>
    <w:rsid w:val="00A94CEB"/>
    <w:rsid w:val="00A94D48"/>
    <w:rsid w:val="00A9507F"/>
    <w:rsid w:val="00A95705"/>
    <w:rsid w:val="00A95A28"/>
    <w:rsid w:val="00A96354"/>
    <w:rsid w:val="00A96D19"/>
    <w:rsid w:val="00A9774D"/>
    <w:rsid w:val="00AA0885"/>
    <w:rsid w:val="00AA08C0"/>
    <w:rsid w:val="00AA0F98"/>
    <w:rsid w:val="00AA126C"/>
    <w:rsid w:val="00AA1FF3"/>
    <w:rsid w:val="00AA202D"/>
    <w:rsid w:val="00AA3205"/>
    <w:rsid w:val="00AA3799"/>
    <w:rsid w:val="00AA5993"/>
    <w:rsid w:val="00AA60D0"/>
    <w:rsid w:val="00AB07BD"/>
    <w:rsid w:val="00AB09DF"/>
    <w:rsid w:val="00AB0B37"/>
    <w:rsid w:val="00AB0D33"/>
    <w:rsid w:val="00AB13C7"/>
    <w:rsid w:val="00AB1A11"/>
    <w:rsid w:val="00AB1F0D"/>
    <w:rsid w:val="00AB2981"/>
    <w:rsid w:val="00AB2C3A"/>
    <w:rsid w:val="00AB2F28"/>
    <w:rsid w:val="00AB3FAE"/>
    <w:rsid w:val="00AB5BCF"/>
    <w:rsid w:val="00AB7619"/>
    <w:rsid w:val="00AB786E"/>
    <w:rsid w:val="00AC0ADC"/>
    <w:rsid w:val="00AC16B8"/>
    <w:rsid w:val="00AC176E"/>
    <w:rsid w:val="00AC1D45"/>
    <w:rsid w:val="00AC28C5"/>
    <w:rsid w:val="00AC2DB8"/>
    <w:rsid w:val="00AC335D"/>
    <w:rsid w:val="00AC34DC"/>
    <w:rsid w:val="00AC3F37"/>
    <w:rsid w:val="00AC6E37"/>
    <w:rsid w:val="00AC708C"/>
    <w:rsid w:val="00AC7564"/>
    <w:rsid w:val="00AD05C1"/>
    <w:rsid w:val="00AD216C"/>
    <w:rsid w:val="00AD2771"/>
    <w:rsid w:val="00AD3ECA"/>
    <w:rsid w:val="00AD4190"/>
    <w:rsid w:val="00AD4228"/>
    <w:rsid w:val="00AD4B1A"/>
    <w:rsid w:val="00AD4DCC"/>
    <w:rsid w:val="00AD5774"/>
    <w:rsid w:val="00AD5DBB"/>
    <w:rsid w:val="00AD6CF2"/>
    <w:rsid w:val="00AD70A2"/>
    <w:rsid w:val="00AD7A6F"/>
    <w:rsid w:val="00AD7BF8"/>
    <w:rsid w:val="00AE0AF2"/>
    <w:rsid w:val="00AE1628"/>
    <w:rsid w:val="00AE1E37"/>
    <w:rsid w:val="00AE2676"/>
    <w:rsid w:val="00AE2D96"/>
    <w:rsid w:val="00AE4BFD"/>
    <w:rsid w:val="00AE585F"/>
    <w:rsid w:val="00AE6782"/>
    <w:rsid w:val="00AE6BBB"/>
    <w:rsid w:val="00AE6C83"/>
    <w:rsid w:val="00AE7202"/>
    <w:rsid w:val="00AF079F"/>
    <w:rsid w:val="00AF0CDD"/>
    <w:rsid w:val="00AF12A8"/>
    <w:rsid w:val="00AF183B"/>
    <w:rsid w:val="00AF1B93"/>
    <w:rsid w:val="00AF1F83"/>
    <w:rsid w:val="00AF2679"/>
    <w:rsid w:val="00AF38E8"/>
    <w:rsid w:val="00AF3979"/>
    <w:rsid w:val="00AF3E61"/>
    <w:rsid w:val="00AF42F0"/>
    <w:rsid w:val="00AF70C1"/>
    <w:rsid w:val="00AF72DE"/>
    <w:rsid w:val="00B01691"/>
    <w:rsid w:val="00B020B3"/>
    <w:rsid w:val="00B02645"/>
    <w:rsid w:val="00B02AE9"/>
    <w:rsid w:val="00B0308F"/>
    <w:rsid w:val="00B03872"/>
    <w:rsid w:val="00B04187"/>
    <w:rsid w:val="00B04731"/>
    <w:rsid w:val="00B04CA7"/>
    <w:rsid w:val="00B060CA"/>
    <w:rsid w:val="00B0618F"/>
    <w:rsid w:val="00B06980"/>
    <w:rsid w:val="00B071AA"/>
    <w:rsid w:val="00B07EF3"/>
    <w:rsid w:val="00B10948"/>
    <w:rsid w:val="00B11632"/>
    <w:rsid w:val="00B11D94"/>
    <w:rsid w:val="00B11DFB"/>
    <w:rsid w:val="00B12010"/>
    <w:rsid w:val="00B12FCB"/>
    <w:rsid w:val="00B142E4"/>
    <w:rsid w:val="00B14824"/>
    <w:rsid w:val="00B14B2B"/>
    <w:rsid w:val="00B155AA"/>
    <w:rsid w:val="00B15B66"/>
    <w:rsid w:val="00B16763"/>
    <w:rsid w:val="00B16CA0"/>
    <w:rsid w:val="00B16E81"/>
    <w:rsid w:val="00B204B1"/>
    <w:rsid w:val="00B208B2"/>
    <w:rsid w:val="00B20BBD"/>
    <w:rsid w:val="00B21B8D"/>
    <w:rsid w:val="00B2245F"/>
    <w:rsid w:val="00B2264B"/>
    <w:rsid w:val="00B2361F"/>
    <w:rsid w:val="00B253BA"/>
    <w:rsid w:val="00B25452"/>
    <w:rsid w:val="00B25619"/>
    <w:rsid w:val="00B25C63"/>
    <w:rsid w:val="00B25FE0"/>
    <w:rsid w:val="00B2639A"/>
    <w:rsid w:val="00B2681C"/>
    <w:rsid w:val="00B26B8D"/>
    <w:rsid w:val="00B26E77"/>
    <w:rsid w:val="00B275BC"/>
    <w:rsid w:val="00B30189"/>
    <w:rsid w:val="00B3155B"/>
    <w:rsid w:val="00B3174B"/>
    <w:rsid w:val="00B32399"/>
    <w:rsid w:val="00B32963"/>
    <w:rsid w:val="00B32B4F"/>
    <w:rsid w:val="00B33AEE"/>
    <w:rsid w:val="00B3451E"/>
    <w:rsid w:val="00B346CC"/>
    <w:rsid w:val="00B34BBF"/>
    <w:rsid w:val="00B357BD"/>
    <w:rsid w:val="00B35C44"/>
    <w:rsid w:val="00B36ADC"/>
    <w:rsid w:val="00B370FE"/>
    <w:rsid w:val="00B3740D"/>
    <w:rsid w:val="00B37C2A"/>
    <w:rsid w:val="00B4063A"/>
    <w:rsid w:val="00B40A23"/>
    <w:rsid w:val="00B41387"/>
    <w:rsid w:val="00B418BE"/>
    <w:rsid w:val="00B42A74"/>
    <w:rsid w:val="00B43C1E"/>
    <w:rsid w:val="00B43CE0"/>
    <w:rsid w:val="00B440A5"/>
    <w:rsid w:val="00B44DD3"/>
    <w:rsid w:val="00B45738"/>
    <w:rsid w:val="00B45D77"/>
    <w:rsid w:val="00B4646F"/>
    <w:rsid w:val="00B47AC4"/>
    <w:rsid w:val="00B52406"/>
    <w:rsid w:val="00B5282B"/>
    <w:rsid w:val="00B5376C"/>
    <w:rsid w:val="00B538DB"/>
    <w:rsid w:val="00B53F29"/>
    <w:rsid w:val="00B54E97"/>
    <w:rsid w:val="00B55818"/>
    <w:rsid w:val="00B55A39"/>
    <w:rsid w:val="00B55E6D"/>
    <w:rsid w:val="00B55F09"/>
    <w:rsid w:val="00B56B9A"/>
    <w:rsid w:val="00B574B1"/>
    <w:rsid w:val="00B57F8C"/>
    <w:rsid w:val="00B600BF"/>
    <w:rsid w:val="00B60B02"/>
    <w:rsid w:val="00B60C4F"/>
    <w:rsid w:val="00B610D9"/>
    <w:rsid w:val="00B61868"/>
    <w:rsid w:val="00B624BB"/>
    <w:rsid w:val="00B63645"/>
    <w:rsid w:val="00B64284"/>
    <w:rsid w:val="00B65060"/>
    <w:rsid w:val="00B65C21"/>
    <w:rsid w:val="00B65D94"/>
    <w:rsid w:val="00B663D0"/>
    <w:rsid w:val="00B66465"/>
    <w:rsid w:val="00B664B3"/>
    <w:rsid w:val="00B66A7A"/>
    <w:rsid w:val="00B67B27"/>
    <w:rsid w:val="00B7302F"/>
    <w:rsid w:val="00B7305E"/>
    <w:rsid w:val="00B731B8"/>
    <w:rsid w:val="00B737BB"/>
    <w:rsid w:val="00B73D38"/>
    <w:rsid w:val="00B73F1B"/>
    <w:rsid w:val="00B7443B"/>
    <w:rsid w:val="00B7480E"/>
    <w:rsid w:val="00B74CFB"/>
    <w:rsid w:val="00B75655"/>
    <w:rsid w:val="00B75DAF"/>
    <w:rsid w:val="00B76922"/>
    <w:rsid w:val="00B776F7"/>
    <w:rsid w:val="00B80984"/>
    <w:rsid w:val="00B80B70"/>
    <w:rsid w:val="00B81541"/>
    <w:rsid w:val="00B82A98"/>
    <w:rsid w:val="00B85463"/>
    <w:rsid w:val="00B85813"/>
    <w:rsid w:val="00B860CF"/>
    <w:rsid w:val="00B862F6"/>
    <w:rsid w:val="00B86C71"/>
    <w:rsid w:val="00B86E53"/>
    <w:rsid w:val="00B87050"/>
    <w:rsid w:val="00B87D8C"/>
    <w:rsid w:val="00B90323"/>
    <w:rsid w:val="00B90518"/>
    <w:rsid w:val="00B917F1"/>
    <w:rsid w:val="00B91A42"/>
    <w:rsid w:val="00B91A49"/>
    <w:rsid w:val="00B91F36"/>
    <w:rsid w:val="00B92E82"/>
    <w:rsid w:val="00B94314"/>
    <w:rsid w:val="00B950B2"/>
    <w:rsid w:val="00B96038"/>
    <w:rsid w:val="00B97298"/>
    <w:rsid w:val="00BA07B4"/>
    <w:rsid w:val="00BA1ACB"/>
    <w:rsid w:val="00BA2592"/>
    <w:rsid w:val="00BA2ABC"/>
    <w:rsid w:val="00BA2FDF"/>
    <w:rsid w:val="00BA3BE4"/>
    <w:rsid w:val="00BA3FC4"/>
    <w:rsid w:val="00BA4BA8"/>
    <w:rsid w:val="00BA6010"/>
    <w:rsid w:val="00BA61C7"/>
    <w:rsid w:val="00BA663E"/>
    <w:rsid w:val="00BA6B75"/>
    <w:rsid w:val="00BA6FDE"/>
    <w:rsid w:val="00BA7BDE"/>
    <w:rsid w:val="00BB11D2"/>
    <w:rsid w:val="00BB14E2"/>
    <w:rsid w:val="00BB1939"/>
    <w:rsid w:val="00BB1C80"/>
    <w:rsid w:val="00BB21F6"/>
    <w:rsid w:val="00BB2677"/>
    <w:rsid w:val="00BB2B24"/>
    <w:rsid w:val="00BB30D6"/>
    <w:rsid w:val="00BB3772"/>
    <w:rsid w:val="00BB3DDF"/>
    <w:rsid w:val="00BB4C19"/>
    <w:rsid w:val="00BB4E5D"/>
    <w:rsid w:val="00BB642C"/>
    <w:rsid w:val="00BB6D37"/>
    <w:rsid w:val="00BB6FB4"/>
    <w:rsid w:val="00BC002F"/>
    <w:rsid w:val="00BC0FBD"/>
    <w:rsid w:val="00BC14B5"/>
    <w:rsid w:val="00BC1688"/>
    <w:rsid w:val="00BC1A02"/>
    <w:rsid w:val="00BC1BFB"/>
    <w:rsid w:val="00BC1F6D"/>
    <w:rsid w:val="00BC2F95"/>
    <w:rsid w:val="00BC453D"/>
    <w:rsid w:val="00BC4ACD"/>
    <w:rsid w:val="00BC4EE3"/>
    <w:rsid w:val="00BC57FA"/>
    <w:rsid w:val="00BC5ACC"/>
    <w:rsid w:val="00BC5BD8"/>
    <w:rsid w:val="00BC62C3"/>
    <w:rsid w:val="00BC6E58"/>
    <w:rsid w:val="00BC72B5"/>
    <w:rsid w:val="00BD004F"/>
    <w:rsid w:val="00BD1C5A"/>
    <w:rsid w:val="00BD2108"/>
    <w:rsid w:val="00BD267F"/>
    <w:rsid w:val="00BD38BA"/>
    <w:rsid w:val="00BD39C0"/>
    <w:rsid w:val="00BD4E9E"/>
    <w:rsid w:val="00BD51ED"/>
    <w:rsid w:val="00BD5567"/>
    <w:rsid w:val="00BD5729"/>
    <w:rsid w:val="00BD5814"/>
    <w:rsid w:val="00BD5FD3"/>
    <w:rsid w:val="00BD7322"/>
    <w:rsid w:val="00BD73EE"/>
    <w:rsid w:val="00BD7969"/>
    <w:rsid w:val="00BD7ED4"/>
    <w:rsid w:val="00BE034D"/>
    <w:rsid w:val="00BE040B"/>
    <w:rsid w:val="00BE043A"/>
    <w:rsid w:val="00BE0D46"/>
    <w:rsid w:val="00BE133B"/>
    <w:rsid w:val="00BE17CA"/>
    <w:rsid w:val="00BE194C"/>
    <w:rsid w:val="00BE223D"/>
    <w:rsid w:val="00BE224C"/>
    <w:rsid w:val="00BE25B5"/>
    <w:rsid w:val="00BE2C3B"/>
    <w:rsid w:val="00BE3223"/>
    <w:rsid w:val="00BE34A4"/>
    <w:rsid w:val="00BE5F60"/>
    <w:rsid w:val="00BE5FDA"/>
    <w:rsid w:val="00BE6CC6"/>
    <w:rsid w:val="00BE7093"/>
    <w:rsid w:val="00BE71E7"/>
    <w:rsid w:val="00BE7472"/>
    <w:rsid w:val="00BE7D1C"/>
    <w:rsid w:val="00BF035B"/>
    <w:rsid w:val="00BF0BA2"/>
    <w:rsid w:val="00BF0E4D"/>
    <w:rsid w:val="00BF0F79"/>
    <w:rsid w:val="00BF12EC"/>
    <w:rsid w:val="00BF24E2"/>
    <w:rsid w:val="00BF2A96"/>
    <w:rsid w:val="00BF2BEE"/>
    <w:rsid w:val="00BF3515"/>
    <w:rsid w:val="00BF3B7C"/>
    <w:rsid w:val="00BF3F09"/>
    <w:rsid w:val="00BF4BC2"/>
    <w:rsid w:val="00BF4DFF"/>
    <w:rsid w:val="00BF52F3"/>
    <w:rsid w:val="00BF6BD9"/>
    <w:rsid w:val="00BF6DAF"/>
    <w:rsid w:val="00BF7440"/>
    <w:rsid w:val="00BF761B"/>
    <w:rsid w:val="00BF76D2"/>
    <w:rsid w:val="00BF7866"/>
    <w:rsid w:val="00BF7AAD"/>
    <w:rsid w:val="00C0002D"/>
    <w:rsid w:val="00C00A1D"/>
    <w:rsid w:val="00C00D30"/>
    <w:rsid w:val="00C00F00"/>
    <w:rsid w:val="00C01C27"/>
    <w:rsid w:val="00C01F2C"/>
    <w:rsid w:val="00C02ADB"/>
    <w:rsid w:val="00C03384"/>
    <w:rsid w:val="00C0360E"/>
    <w:rsid w:val="00C03AF3"/>
    <w:rsid w:val="00C03C44"/>
    <w:rsid w:val="00C04294"/>
    <w:rsid w:val="00C0579A"/>
    <w:rsid w:val="00C060D1"/>
    <w:rsid w:val="00C06622"/>
    <w:rsid w:val="00C067AD"/>
    <w:rsid w:val="00C075A7"/>
    <w:rsid w:val="00C076A9"/>
    <w:rsid w:val="00C079D1"/>
    <w:rsid w:val="00C1026E"/>
    <w:rsid w:val="00C1061F"/>
    <w:rsid w:val="00C10799"/>
    <w:rsid w:val="00C10E4F"/>
    <w:rsid w:val="00C1164F"/>
    <w:rsid w:val="00C12331"/>
    <w:rsid w:val="00C12FA4"/>
    <w:rsid w:val="00C13019"/>
    <w:rsid w:val="00C13412"/>
    <w:rsid w:val="00C1352F"/>
    <w:rsid w:val="00C13C45"/>
    <w:rsid w:val="00C15D2F"/>
    <w:rsid w:val="00C16012"/>
    <w:rsid w:val="00C16B66"/>
    <w:rsid w:val="00C16E84"/>
    <w:rsid w:val="00C17A86"/>
    <w:rsid w:val="00C17E85"/>
    <w:rsid w:val="00C200F1"/>
    <w:rsid w:val="00C204F5"/>
    <w:rsid w:val="00C20513"/>
    <w:rsid w:val="00C209F4"/>
    <w:rsid w:val="00C20A3F"/>
    <w:rsid w:val="00C218F1"/>
    <w:rsid w:val="00C219F9"/>
    <w:rsid w:val="00C21D2C"/>
    <w:rsid w:val="00C21E05"/>
    <w:rsid w:val="00C232A5"/>
    <w:rsid w:val="00C23398"/>
    <w:rsid w:val="00C23683"/>
    <w:rsid w:val="00C24292"/>
    <w:rsid w:val="00C24716"/>
    <w:rsid w:val="00C25C14"/>
    <w:rsid w:val="00C25EB7"/>
    <w:rsid w:val="00C267A3"/>
    <w:rsid w:val="00C26C6B"/>
    <w:rsid w:val="00C26DFE"/>
    <w:rsid w:val="00C270F9"/>
    <w:rsid w:val="00C27E9E"/>
    <w:rsid w:val="00C30357"/>
    <w:rsid w:val="00C30B46"/>
    <w:rsid w:val="00C30C26"/>
    <w:rsid w:val="00C31B2F"/>
    <w:rsid w:val="00C31D81"/>
    <w:rsid w:val="00C320AB"/>
    <w:rsid w:val="00C32AD1"/>
    <w:rsid w:val="00C33977"/>
    <w:rsid w:val="00C33A5D"/>
    <w:rsid w:val="00C344E3"/>
    <w:rsid w:val="00C355E0"/>
    <w:rsid w:val="00C36318"/>
    <w:rsid w:val="00C366F7"/>
    <w:rsid w:val="00C36B3B"/>
    <w:rsid w:val="00C36C8D"/>
    <w:rsid w:val="00C40EE3"/>
    <w:rsid w:val="00C41AFB"/>
    <w:rsid w:val="00C41C31"/>
    <w:rsid w:val="00C41D6E"/>
    <w:rsid w:val="00C41D76"/>
    <w:rsid w:val="00C41EB7"/>
    <w:rsid w:val="00C42286"/>
    <w:rsid w:val="00C424A5"/>
    <w:rsid w:val="00C42F4C"/>
    <w:rsid w:val="00C43231"/>
    <w:rsid w:val="00C43511"/>
    <w:rsid w:val="00C43E65"/>
    <w:rsid w:val="00C442E3"/>
    <w:rsid w:val="00C45142"/>
    <w:rsid w:val="00C453A0"/>
    <w:rsid w:val="00C46B98"/>
    <w:rsid w:val="00C46E4F"/>
    <w:rsid w:val="00C47ED7"/>
    <w:rsid w:val="00C47F65"/>
    <w:rsid w:val="00C50555"/>
    <w:rsid w:val="00C50592"/>
    <w:rsid w:val="00C50E2B"/>
    <w:rsid w:val="00C51972"/>
    <w:rsid w:val="00C52527"/>
    <w:rsid w:val="00C526F0"/>
    <w:rsid w:val="00C53A9C"/>
    <w:rsid w:val="00C541A6"/>
    <w:rsid w:val="00C541B6"/>
    <w:rsid w:val="00C54DDD"/>
    <w:rsid w:val="00C553FD"/>
    <w:rsid w:val="00C567E9"/>
    <w:rsid w:val="00C56E8F"/>
    <w:rsid w:val="00C57703"/>
    <w:rsid w:val="00C5771A"/>
    <w:rsid w:val="00C60BB1"/>
    <w:rsid w:val="00C60E72"/>
    <w:rsid w:val="00C60FA4"/>
    <w:rsid w:val="00C613AE"/>
    <w:rsid w:val="00C61E17"/>
    <w:rsid w:val="00C62360"/>
    <w:rsid w:val="00C62797"/>
    <w:rsid w:val="00C62A00"/>
    <w:rsid w:val="00C62BB5"/>
    <w:rsid w:val="00C62EFC"/>
    <w:rsid w:val="00C63708"/>
    <w:rsid w:val="00C63F35"/>
    <w:rsid w:val="00C64B9D"/>
    <w:rsid w:val="00C64C5C"/>
    <w:rsid w:val="00C657D2"/>
    <w:rsid w:val="00C65C05"/>
    <w:rsid w:val="00C65DE7"/>
    <w:rsid w:val="00C66176"/>
    <w:rsid w:val="00C66492"/>
    <w:rsid w:val="00C6660A"/>
    <w:rsid w:val="00C66BEC"/>
    <w:rsid w:val="00C66C62"/>
    <w:rsid w:val="00C66F79"/>
    <w:rsid w:val="00C67273"/>
    <w:rsid w:val="00C67D8B"/>
    <w:rsid w:val="00C70349"/>
    <w:rsid w:val="00C70726"/>
    <w:rsid w:val="00C709E6"/>
    <w:rsid w:val="00C71460"/>
    <w:rsid w:val="00C71926"/>
    <w:rsid w:val="00C71D9B"/>
    <w:rsid w:val="00C731CA"/>
    <w:rsid w:val="00C73512"/>
    <w:rsid w:val="00C7417D"/>
    <w:rsid w:val="00C74356"/>
    <w:rsid w:val="00C74BA3"/>
    <w:rsid w:val="00C75766"/>
    <w:rsid w:val="00C75B7C"/>
    <w:rsid w:val="00C75C82"/>
    <w:rsid w:val="00C76806"/>
    <w:rsid w:val="00C76CA3"/>
    <w:rsid w:val="00C80A5A"/>
    <w:rsid w:val="00C81F52"/>
    <w:rsid w:val="00C8384E"/>
    <w:rsid w:val="00C839CB"/>
    <w:rsid w:val="00C84F3D"/>
    <w:rsid w:val="00C85D28"/>
    <w:rsid w:val="00C86CF4"/>
    <w:rsid w:val="00C8740F"/>
    <w:rsid w:val="00C87423"/>
    <w:rsid w:val="00C87460"/>
    <w:rsid w:val="00C87489"/>
    <w:rsid w:val="00C90002"/>
    <w:rsid w:val="00C90A78"/>
    <w:rsid w:val="00C92366"/>
    <w:rsid w:val="00C92484"/>
    <w:rsid w:val="00C93123"/>
    <w:rsid w:val="00C9312A"/>
    <w:rsid w:val="00C93135"/>
    <w:rsid w:val="00C9379B"/>
    <w:rsid w:val="00C93F2B"/>
    <w:rsid w:val="00C93FAF"/>
    <w:rsid w:val="00C948D5"/>
    <w:rsid w:val="00C96309"/>
    <w:rsid w:val="00C964C7"/>
    <w:rsid w:val="00C965AA"/>
    <w:rsid w:val="00C97560"/>
    <w:rsid w:val="00CA09A2"/>
    <w:rsid w:val="00CA0E17"/>
    <w:rsid w:val="00CA1D42"/>
    <w:rsid w:val="00CA3F79"/>
    <w:rsid w:val="00CA4987"/>
    <w:rsid w:val="00CA4A4B"/>
    <w:rsid w:val="00CA4E6B"/>
    <w:rsid w:val="00CA547C"/>
    <w:rsid w:val="00CA5948"/>
    <w:rsid w:val="00CA6296"/>
    <w:rsid w:val="00CA6A90"/>
    <w:rsid w:val="00CA6B6C"/>
    <w:rsid w:val="00CB00D7"/>
    <w:rsid w:val="00CB09FF"/>
    <w:rsid w:val="00CB0C63"/>
    <w:rsid w:val="00CB0CA5"/>
    <w:rsid w:val="00CB16BD"/>
    <w:rsid w:val="00CB1992"/>
    <w:rsid w:val="00CB2EBF"/>
    <w:rsid w:val="00CB33BD"/>
    <w:rsid w:val="00CB5605"/>
    <w:rsid w:val="00CB5B34"/>
    <w:rsid w:val="00CB620D"/>
    <w:rsid w:val="00CB693E"/>
    <w:rsid w:val="00CB7B80"/>
    <w:rsid w:val="00CB7EEC"/>
    <w:rsid w:val="00CC0007"/>
    <w:rsid w:val="00CC010B"/>
    <w:rsid w:val="00CC03AC"/>
    <w:rsid w:val="00CC10CA"/>
    <w:rsid w:val="00CC1409"/>
    <w:rsid w:val="00CC1D27"/>
    <w:rsid w:val="00CC3447"/>
    <w:rsid w:val="00CC3543"/>
    <w:rsid w:val="00CC478A"/>
    <w:rsid w:val="00CC513C"/>
    <w:rsid w:val="00CC5312"/>
    <w:rsid w:val="00CC5ADC"/>
    <w:rsid w:val="00CC65E0"/>
    <w:rsid w:val="00CC729A"/>
    <w:rsid w:val="00CC731A"/>
    <w:rsid w:val="00CC7632"/>
    <w:rsid w:val="00CC79E2"/>
    <w:rsid w:val="00CC7A39"/>
    <w:rsid w:val="00CD0091"/>
    <w:rsid w:val="00CD10EF"/>
    <w:rsid w:val="00CD15F0"/>
    <w:rsid w:val="00CD1689"/>
    <w:rsid w:val="00CD20ED"/>
    <w:rsid w:val="00CD22AD"/>
    <w:rsid w:val="00CD2B0F"/>
    <w:rsid w:val="00CD3604"/>
    <w:rsid w:val="00CD3A36"/>
    <w:rsid w:val="00CD44CB"/>
    <w:rsid w:val="00CD46A6"/>
    <w:rsid w:val="00CD5021"/>
    <w:rsid w:val="00CD5040"/>
    <w:rsid w:val="00CD543A"/>
    <w:rsid w:val="00CD57D2"/>
    <w:rsid w:val="00CD643B"/>
    <w:rsid w:val="00CD6D4E"/>
    <w:rsid w:val="00CD6E90"/>
    <w:rsid w:val="00CD7023"/>
    <w:rsid w:val="00CD765C"/>
    <w:rsid w:val="00CD7686"/>
    <w:rsid w:val="00CD772F"/>
    <w:rsid w:val="00CD7CC0"/>
    <w:rsid w:val="00CD7DBA"/>
    <w:rsid w:val="00CE0007"/>
    <w:rsid w:val="00CE0037"/>
    <w:rsid w:val="00CE051B"/>
    <w:rsid w:val="00CE1159"/>
    <w:rsid w:val="00CE1396"/>
    <w:rsid w:val="00CE2136"/>
    <w:rsid w:val="00CE29E9"/>
    <w:rsid w:val="00CE300A"/>
    <w:rsid w:val="00CE30B4"/>
    <w:rsid w:val="00CE3326"/>
    <w:rsid w:val="00CE345E"/>
    <w:rsid w:val="00CE377E"/>
    <w:rsid w:val="00CE3784"/>
    <w:rsid w:val="00CE3EBC"/>
    <w:rsid w:val="00CE4073"/>
    <w:rsid w:val="00CE429B"/>
    <w:rsid w:val="00CE446C"/>
    <w:rsid w:val="00CE495B"/>
    <w:rsid w:val="00CE4A27"/>
    <w:rsid w:val="00CE56DD"/>
    <w:rsid w:val="00CE577A"/>
    <w:rsid w:val="00CE5C21"/>
    <w:rsid w:val="00CE625C"/>
    <w:rsid w:val="00CE6371"/>
    <w:rsid w:val="00CE727D"/>
    <w:rsid w:val="00CE7D41"/>
    <w:rsid w:val="00CF0976"/>
    <w:rsid w:val="00CF119C"/>
    <w:rsid w:val="00CF1416"/>
    <w:rsid w:val="00CF18A8"/>
    <w:rsid w:val="00CF19DC"/>
    <w:rsid w:val="00CF26EA"/>
    <w:rsid w:val="00CF2E57"/>
    <w:rsid w:val="00CF421F"/>
    <w:rsid w:val="00CF436F"/>
    <w:rsid w:val="00CF4AB9"/>
    <w:rsid w:val="00CF5CCE"/>
    <w:rsid w:val="00CF626B"/>
    <w:rsid w:val="00CF64BE"/>
    <w:rsid w:val="00CF6E05"/>
    <w:rsid w:val="00CF6F9C"/>
    <w:rsid w:val="00CF7257"/>
    <w:rsid w:val="00D008BD"/>
    <w:rsid w:val="00D01FA2"/>
    <w:rsid w:val="00D02087"/>
    <w:rsid w:val="00D0263B"/>
    <w:rsid w:val="00D03049"/>
    <w:rsid w:val="00D03925"/>
    <w:rsid w:val="00D03C13"/>
    <w:rsid w:val="00D04D16"/>
    <w:rsid w:val="00D05943"/>
    <w:rsid w:val="00D0620F"/>
    <w:rsid w:val="00D062B7"/>
    <w:rsid w:val="00D066F3"/>
    <w:rsid w:val="00D10243"/>
    <w:rsid w:val="00D104E3"/>
    <w:rsid w:val="00D129E9"/>
    <w:rsid w:val="00D12B93"/>
    <w:rsid w:val="00D13650"/>
    <w:rsid w:val="00D13912"/>
    <w:rsid w:val="00D13A39"/>
    <w:rsid w:val="00D14290"/>
    <w:rsid w:val="00D15968"/>
    <w:rsid w:val="00D15FA2"/>
    <w:rsid w:val="00D16B77"/>
    <w:rsid w:val="00D1778D"/>
    <w:rsid w:val="00D17939"/>
    <w:rsid w:val="00D21811"/>
    <w:rsid w:val="00D21CC7"/>
    <w:rsid w:val="00D22E98"/>
    <w:rsid w:val="00D2379E"/>
    <w:rsid w:val="00D2460A"/>
    <w:rsid w:val="00D24924"/>
    <w:rsid w:val="00D24DDE"/>
    <w:rsid w:val="00D25791"/>
    <w:rsid w:val="00D25FC2"/>
    <w:rsid w:val="00D26C64"/>
    <w:rsid w:val="00D27409"/>
    <w:rsid w:val="00D2787A"/>
    <w:rsid w:val="00D2788E"/>
    <w:rsid w:val="00D279CA"/>
    <w:rsid w:val="00D3021C"/>
    <w:rsid w:val="00D31208"/>
    <w:rsid w:val="00D315CB"/>
    <w:rsid w:val="00D318C0"/>
    <w:rsid w:val="00D31E0C"/>
    <w:rsid w:val="00D31ED3"/>
    <w:rsid w:val="00D31FF4"/>
    <w:rsid w:val="00D3217F"/>
    <w:rsid w:val="00D33076"/>
    <w:rsid w:val="00D33493"/>
    <w:rsid w:val="00D336D5"/>
    <w:rsid w:val="00D33B14"/>
    <w:rsid w:val="00D340BF"/>
    <w:rsid w:val="00D34F90"/>
    <w:rsid w:val="00D357D5"/>
    <w:rsid w:val="00D35D67"/>
    <w:rsid w:val="00D35D8B"/>
    <w:rsid w:val="00D35EB6"/>
    <w:rsid w:val="00D360CA"/>
    <w:rsid w:val="00D36520"/>
    <w:rsid w:val="00D370F1"/>
    <w:rsid w:val="00D37BC2"/>
    <w:rsid w:val="00D37F33"/>
    <w:rsid w:val="00D40193"/>
    <w:rsid w:val="00D4083B"/>
    <w:rsid w:val="00D4199F"/>
    <w:rsid w:val="00D41B98"/>
    <w:rsid w:val="00D42D5E"/>
    <w:rsid w:val="00D44B11"/>
    <w:rsid w:val="00D4525B"/>
    <w:rsid w:val="00D45E79"/>
    <w:rsid w:val="00D46F53"/>
    <w:rsid w:val="00D47E30"/>
    <w:rsid w:val="00D50507"/>
    <w:rsid w:val="00D5212F"/>
    <w:rsid w:val="00D52A34"/>
    <w:rsid w:val="00D52FBF"/>
    <w:rsid w:val="00D5379A"/>
    <w:rsid w:val="00D54902"/>
    <w:rsid w:val="00D55720"/>
    <w:rsid w:val="00D55A4B"/>
    <w:rsid w:val="00D56753"/>
    <w:rsid w:val="00D5749B"/>
    <w:rsid w:val="00D57EEA"/>
    <w:rsid w:val="00D6042B"/>
    <w:rsid w:val="00D608B0"/>
    <w:rsid w:val="00D60C8E"/>
    <w:rsid w:val="00D61D8E"/>
    <w:rsid w:val="00D6244A"/>
    <w:rsid w:val="00D6247A"/>
    <w:rsid w:val="00D63732"/>
    <w:rsid w:val="00D63A53"/>
    <w:rsid w:val="00D63B7D"/>
    <w:rsid w:val="00D63BFC"/>
    <w:rsid w:val="00D63D78"/>
    <w:rsid w:val="00D63E1E"/>
    <w:rsid w:val="00D643E1"/>
    <w:rsid w:val="00D649E8"/>
    <w:rsid w:val="00D64B59"/>
    <w:rsid w:val="00D64C6A"/>
    <w:rsid w:val="00D64FE6"/>
    <w:rsid w:val="00D65186"/>
    <w:rsid w:val="00D65799"/>
    <w:rsid w:val="00D6671B"/>
    <w:rsid w:val="00D66D58"/>
    <w:rsid w:val="00D70602"/>
    <w:rsid w:val="00D7098A"/>
    <w:rsid w:val="00D7234F"/>
    <w:rsid w:val="00D72A3F"/>
    <w:rsid w:val="00D72E85"/>
    <w:rsid w:val="00D7341B"/>
    <w:rsid w:val="00D739C5"/>
    <w:rsid w:val="00D74290"/>
    <w:rsid w:val="00D7482E"/>
    <w:rsid w:val="00D75CC9"/>
    <w:rsid w:val="00D76720"/>
    <w:rsid w:val="00D76BC0"/>
    <w:rsid w:val="00D76D61"/>
    <w:rsid w:val="00D7730C"/>
    <w:rsid w:val="00D7783E"/>
    <w:rsid w:val="00D80119"/>
    <w:rsid w:val="00D803C2"/>
    <w:rsid w:val="00D813F7"/>
    <w:rsid w:val="00D81C7C"/>
    <w:rsid w:val="00D8223B"/>
    <w:rsid w:val="00D84E80"/>
    <w:rsid w:val="00D8506C"/>
    <w:rsid w:val="00D86C0F"/>
    <w:rsid w:val="00D86DA4"/>
    <w:rsid w:val="00D87C4E"/>
    <w:rsid w:val="00D90B52"/>
    <w:rsid w:val="00D9111A"/>
    <w:rsid w:val="00D91562"/>
    <w:rsid w:val="00D91AF8"/>
    <w:rsid w:val="00D927A0"/>
    <w:rsid w:val="00D9287B"/>
    <w:rsid w:val="00D92980"/>
    <w:rsid w:val="00D93308"/>
    <w:rsid w:val="00D940D3"/>
    <w:rsid w:val="00D947EB"/>
    <w:rsid w:val="00D94CC3"/>
    <w:rsid w:val="00D94FBA"/>
    <w:rsid w:val="00D95127"/>
    <w:rsid w:val="00D95183"/>
    <w:rsid w:val="00D95452"/>
    <w:rsid w:val="00D95E64"/>
    <w:rsid w:val="00D96272"/>
    <w:rsid w:val="00D96685"/>
    <w:rsid w:val="00DA0DE1"/>
    <w:rsid w:val="00DA1214"/>
    <w:rsid w:val="00DA18F2"/>
    <w:rsid w:val="00DA1EA1"/>
    <w:rsid w:val="00DA246D"/>
    <w:rsid w:val="00DA3520"/>
    <w:rsid w:val="00DA35D5"/>
    <w:rsid w:val="00DA38AC"/>
    <w:rsid w:val="00DA3F6B"/>
    <w:rsid w:val="00DA448C"/>
    <w:rsid w:val="00DA51A0"/>
    <w:rsid w:val="00DA5A2D"/>
    <w:rsid w:val="00DA61E5"/>
    <w:rsid w:val="00DA6CE2"/>
    <w:rsid w:val="00DA6D15"/>
    <w:rsid w:val="00DA6EA4"/>
    <w:rsid w:val="00DA6F74"/>
    <w:rsid w:val="00DA7160"/>
    <w:rsid w:val="00DA723A"/>
    <w:rsid w:val="00DA7AA8"/>
    <w:rsid w:val="00DB0050"/>
    <w:rsid w:val="00DB00FC"/>
    <w:rsid w:val="00DB0995"/>
    <w:rsid w:val="00DB0A31"/>
    <w:rsid w:val="00DB1252"/>
    <w:rsid w:val="00DB12D3"/>
    <w:rsid w:val="00DB1D17"/>
    <w:rsid w:val="00DB23B2"/>
    <w:rsid w:val="00DB30EF"/>
    <w:rsid w:val="00DB34B4"/>
    <w:rsid w:val="00DB381D"/>
    <w:rsid w:val="00DB3DF8"/>
    <w:rsid w:val="00DB3F12"/>
    <w:rsid w:val="00DB4152"/>
    <w:rsid w:val="00DB4358"/>
    <w:rsid w:val="00DB4BF4"/>
    <w:rsid w:val="00DB5D21"/>
    <w:rsid w:val="00DB5E76"/>
    <w:rsid w:val="00DB618C"/>
    <w:rsid w:val="00DB6F0E"/>
    <w:rsid w:val="00DB7EC7"/>
    <w:rsid w:val="00DC1124"/>
    <w:rsid w:val="00DC1D6A"/>
    <w:rsid w:val="00DC2A95"/>
    <w:rsid w:val="00DC2BE2"/>
    <w:rsid w:val="00DC30B4"/>
    <w:rsid w:val="00DC32F8"/>
    <w:rsid w:val="00DC428B"/>
    <w:rsid w:val="00DC452B"/>
    <w:rsid w:val="00DC4E48"/>
    <w:rsid w:val="00DC4EEA"/>
    <w:rsid w:val="00DC67BD"/>
    <w:rsid w:val="00DC7D89"/>
    <w:rsid w:val="00DD0140"/>
    <w:rsid w:val="00DD0F20"/>
    <w:rsid w:val="00DD0F8E"/>
    <w:rsid w:val="00DD1342"/>
    <w:rsid w:val="00DD1653"/>
    <w:rsid w:val="00DD19BB"/>
    <w:rsid w:val="00DD27BB"/>
    <w:rsid w:val="00DD2D2A"/>
    <w:rsid w:val="00DD3614"/>
    <w:rsid w:val="00DD49C6"/>
    <w:rsid w:val="00DD50DF"/>
    <w:rsid w:val="00DD54C4"/>
    <w:rsid w:val="00DD5E39"/>
    <w:rsid w:val="00DD6E2B"/>
    <w:rsid w:val="00DD787E"/>
    <w:rsid w:val="00DE04B5"/>
    <w:rsid w:val="00DE0871"/>
    <w:rsid w:val="00DE0E9D"/>
    <w:rsid w:val="00DE1205"/>
    <w:rsid w:val="00DE1CA4"/>
    <w:rsid w:val="00DE22C2"/>
    <w:rsid w:val="00DE27BC"/>
    <w:rsid w:val="00DE301C"/>
    <w:rsid w:val="00DE3718"/>
    <w:rsid w:val="00DE3DBB"/>
    <w:rsid w:val="00DE3F8C"/>
    <w:rsid w:val="00DE44A7"/>
    <w:rsid w:val="00DE506B"/>
    <w:rsid w:val="00DE53A9"/>
    <w:rsid w:val="00DE596F"/>
    <w:rsid w:val="00DE5AD1"/>
    <w:rsid w:val="00DE6920"/>
    <w:rsid w:val="00DE6C4F"/>
    <w:rsid w:val="00DE6DD3"/>
    <w:rsid w:val="00DE7045"/>
    <w:rsid w:val="00DE7840"/>
    <w:rsid w:val="00DF02F5"/>
    <w:rsid w:val="00DF2CD6"/>
    <w:rsid w:val="00DF31F0"/>
    <w:rsid w:val="00DF3586"/>
    <w:rsid w:val="00DF3EE2"/>
    <w:rsid w:val="00DF414D"/>
    <w:rsid w:val="00DF4260"/>
    <w:rsid w:val="00DF4450"/>
    <w:rsid w:val="00DF49E0"/>
    <w:rsid w:val="00DF56B0"/>
    <w:rsid w:val="00DF587B"/>
    <w:rsid w:val="00DF58CC"/>
    <w:rsid w:val="00DF5FE3"/>
    <w:rsid w:val="00DF653C"/>
    <w:rsid w:val="00DF6549"/>
    <w:rsid w:val="00DF6ACE"/>
    <w:rsid w:val="00DF75FC"/>
    <w:rsid w:val="00E00085"/>
    <w:rsid w:val="00E0017D"/>
    <w:rsid w:val="00E001F2"/>
    <w:rsid w:val="00E00DD7"/>
    <w:rsid w:val="00E0184F"/>
    <w:rsid w:val="00E019F1"/>
    <w:rsid w:val="00E01CC2"/>
    <w:rsid w:val="00E024F6"/>
    <w:rsid w:val="00E02666"/>
    <w:rsid w:val="00E02DB7"/>
    <w:rsid w:val="00E034F8"/>
    <w:rsid w:val="00E03996"/>
    <w:rsid w:val="00E04082"/>
    <w:rsid w:val="00E05852"/>
    <w:rsid w:val="00E06F77"/>
    <w:rsid w:val="00E076ED"/>
    <w:rsid w:val="00E10C50"/>
    <w:rsid w:val="00E11627"/>
    <w:rsid w:val="00E116A2"/>
    <w:rsid w:val="00E116C6"/>
    <w:rsid w:val="00E11D58"/>
    <w:rsid w:val="00E135B9"/>
    <w:rsid w:val="00E13B29"/>
    <w:rsid w:val="00E140E9"/>
    <w:rsid w:val="00E144F0"/>
    <w:rsid w:val="00E14BFE"/>
    <w:rsid w:val="00E15043"/>
    <w:rsid w:val="00E158F5"/>
    <w:rsid w:val="00E16E28"/>
    <w:rsid w:val="00E17392"/>
    <w:rsid w:val="00E20179"/>
    <w:rsid w:val="00E205CA"/>
    <w:rsid w:val="00E206EE"/>
    <w:rsid w:val="00E20904"/>
    <w:rsid w:val="00E2105C"/>
    <w:rsid w:val="00E21330"/>
    <w:rsid w:val="00E21BD9"/>
    <w:rsid w:val="00E21E75"/>
    <w:rsid w:val="00E22086"/>
    <w:rsid w:val="00E2242D"/>
    <w:rsid w:val="00E225B1"/>
    <w:rsid w:val="00E229E8"/>
    <w:rsid w:val="00E238BF"/>
    <w:rsid w:val="00E24768"/>
    <w:rsid w:val="00E2564C"/>
    <w:rsid w:val="00E266F1"/>
    <w:rsid w:val="00E307AF"/>
    <w:rsid w:val="00E31602"/>
    <w:rsid w:val="00E321EF"/>
    <w:rsid w:val="00E32323"/>
    <w:rsid w:val="00E32494"/>
    <w:rsid w:val="00E3391C"/>
    <w:rsid w:val="00E353A0"/>
    <w:rsid w:val="00E36598"/>
    <w:rsid w:val="00E3742B"/>
    <w:rsid w:val="00E37DAA"/>
    <w:rsid w:val="00E37E40"/>
    <w:rsid w:val="00E41950"/>
    <w:rsid w:val="00E420F0"/>
    <w:rsid w:val="00E423DB"/>
    <w:rsid w:val="00E42AAC"/>
    <w:rsid w:val="00E4341D"/>
    <w:rsid w:val="00E439D2"/>
    <w:rsid w:val="00E439DE"/>
    <w:rsid w:val="00E43D42"/>
    <w:rsid w:val="00E43F6E"/>
    <w:rsid w:val="00E449E9"/>
    <w:rsid w:val="00E44A3D"/>
    <w:rsid w:val="00E453C5"/>
    <w:rsid w:val="00E454D0"/>
    <w:rsid w:val="00E45877"/>
    <w:rsid w:val="00E45EF9"/>
    <w:rsid w:val="00E45F6A"/>
    <w:rsid w:val="00E46B86"/>
    <w:rsid w:val="00E47375"/>
    <w:rsid w:val="00E50CE0"/>
    <w:rsid w:val="00E50E75"/>
    <w:rsid w:val="00E51611"/>
    <w:rsid w:val="00E52470"/>
    <w:rsid w:val="00E52816"/>
    <w:rsid w:val="00E528FD"/>
    <w:rsid w:val="00E53068"/>
    <w:rsid w:val="00E53496"/>
    <w:rsid w:val="00E5524E"/>
    <w:rsid w:val="00E5670D"/>
    <w:rsid w:val="00E57CF8"/>
    <w:rsid w:val="00E616CF"/>
    <w:rsid w:val="00E61EB9"/>
    <w:rsid w:val="00E622E2"/>
    <w:rsid w:val="00E6264C"/>
    <w:rsid w:val="00E62AAE"/>
    <w:rsid w:val="00E63164"/>
    <w:rsid w:val="00E63DCE"/>
    <w:rsid w:val="00E6445F"/>
    <w:rsid w:val="00E64FE6"/>
    <w:rsid w:val="00E65360"/>
    <w:rsid w:val="00E6589E"/>
    <w:rsid w:val="00E667A5"/>
    <w:rsid w:val="00E67C5F"/>
    <w:rsid w:val="00E703E0"/>
    <w:rsid w:val="00E71DA8"/>
    <w:rsid w:val="00E7257D"/>
    <w:rsid w:val="00E727E7"/>
    <w:rsid w:val="00E72801"/>
    <w:rsid w:val="00E72E1B"/>
    <w:rsid w:val="00E73170"/>
    <w:rsid w:val="00E739CF"/>
    <w:rsid w:val="00E74484"/>
    <w:rsid w:val="00E75026"/>
    <w:rsid w:val="00E75041"/>
    <w:rsid w:val="00E803EB"/>
    <w:rsid w:val="00E8073E"/>
    <w:rsid w:val="00E83B76"/>
    <w:rsid w:val="00E84116"/>
    <w:rsid w:val="00E843DB"/>
    <w:rsid w:val="00E84A61"/>
    <w:rsid w:val="00E84C4A"/>
    <w:rsid w:val="00E84F9E"/>
    <w:rsid w:val="00E85B52"/>
    <w:rsid w:val="00E86579"/>
    <w:rsid w:val="00E867E8"/>
    <w:rsid w:val="00E8686F"/>
    <w:rsid w:val="00E86FFC"/>
    <w:rsid w:val="00E87A6D"/>
    <w:rsid w:val="00E90261"/>
    <w:rsid w:val="00E9037E"/>
    <w:rsid w:val="00E9154E"/>
    <w:rsid w:val="00E91695"/>
    <w:rsid w:val="00E918FC"/>
    <w:rsid w:val="00E919A1"/>
    <w:rsid w:val="00E91E54"/>
    <w:rsid w:val="00E9292F"/>
    <w:rsid w:val="00E936F8"/>
    <w:rsid w:val="00E964AD"/>
    <w:rsid w:val="00E96740"/>
    <w:rsid w:val="00E96F2F"/>
    <w:rsid w:val="00E976B6"/>
    <w:rsid w:val="00EA028B"/>
    <w:rsid w:val="00EA07FA"/>
    <w:rsid w:val="00EA0AA4"/>
    <w:rsid w:val="00EA13B0"/>
    <w:rsid w:val="00EA195E"/>
    <w:rsid w:val="00EA1F1D"/>
    <w:rsid w:val="00EA25CF"/>
    <w:rsid w:val="00EA2913"/>
    <w:rsid w:val="00EA2CF3"/>
    <w:rsid w:val="00EA329F"/>
    <w:rsid w:val="00EA6630"/>
    <w:rsid w:val="00EA6713"/>
    <w:rsid w:val="00EA69F6"/>
    <w:rsid w:val="00EA6F50"/>
    <w:rsid w:val="00EA7486"/>
    <w:rsid w:val="00EB0811"/>
    <w:rsid w:val="00EB4334"/>
    <w:rsid w:val="00EB456D"/>
    <w:rsid w:val="00EB4E90"/>
    <w:rsid w:val="00EB6987"/>
    <w:rsid w:val="00EC00D2"/>
    <w:rsid w:val="00EC0521"/>
    <w:rsid w:val="00EC0D7C"/>
    <w:rsid w:val="00EC0DD0"/>
    <w:rsid w:val="00EC0ECE"/>
    <w:rsid w:val="00EC1A67"/>
    <w:rsid w:val="00EC202B"/>
    <w:rsid w:val="00EC28E5"/>
    <w:rsid w:val="00EC311A"/>
    <w:rsid w:val="00EC38C0"/>
    <w:rsid w:val="00EC429A"/>
    <w:rsid w:val="00EC4F5D"/>
    <w:rsid w:val="00EC58E5"/>
    <w:rsid w:val="00EC6164"/>
    <w:rsid w:val="00EC6261"/>
    <w:rsid w:val="00EC666B"/>
    <w:rsid w:val="00EC67E2"/>
    <w:rsid w:val="00EC67F2"/>
    <w:rsid w:val="00EC72F6"/>
    <w:rsid w:val="00ED04F0"/>
    <w:rsid w:val="00ED0827"/>
    <w:rsid w:val="00ED10D0"/>
    <w:rsid w:val="00ED2852"/>
    <w:rsid w:val="00ED2C35"/>
    <w:rsid w:val="00ED2DF8"/>
    <w:rsid w:val="00ED2E34"/>
    <w:rsid w:val="00ED373B"/>
    <w:rsid w:val="00ED38DF"/>
    <w:rsid w:val="00ED401C"/>
    <w:rsid w:val="00ED403E"/>
    <w:rsid w:val="00ED42BF"/>
    <w:rsid w:val="00ED45C3"/>
    <w:rsid w:val="00ED46B8"/>
    <w:rsid w:val="00ED4BD5"/>
    <w:rsid w:val="00ED511D"/>
    <w:rsid w:val="00ED5176"/>
    <w:rsid w:val="00ED5571"/>
    <w:rsid w:val="00ED5692"/>
    <w:rsid w:val="00ED6F0B"/>
    <w:rsid w:val="00ED7275"/>
    <w:rsid w:val="00EE0868"/>
    <w:rsid w:val="00EE0B02"/>
    <w:rsid w:val="00EE0F66"/>
    <w:rsid w:val="00EE161F"/>
    <w:rsid w:val="00EE1D24"/>
    <w:rsid w:val="00EE23AD"/>
    <w:rsid w:val="00EE25C4"/>
    <w:rsid w:val="00EE2C2E"/>
    <w:rsid w:val="00EE3F19"/>
    <w:rsid w:val="00EE42CF"/>
    <w:rsid w:val="00EE4A34"/>
    <w:rsid w:val="00EE5278"/>
    <w:rsid w:val="00EE583C"/>
    <w:rsid w:val="00EE60B6"/>
    <w:rsid w:val="00EE6960"/>
    <w:rsid w:val="00EE6E4B"/>
    <w:rsid w:val="00EE70D8"/>
    <w:rsid w:val="00EF02CD"/>
    <w:rsid w:val="00EF1141"/>
    <w:rsid w:val="00EF16FE"/>
    <w:rsid w:val="00EF2868"/>
    <w:rsid w:val="00EF2C31"/>
    <w:rsid w:val="00EF34BD"/>
    <w:rsid w:val="00EF3E3A"/>
    <w:rsid w:val="00EF3ED9"/>
    <w:rsid w:val="00EF400A"/>
    <w:rsid w:val="00EF6A1D"/>
    <w:rsid w:val="00EF6F36"/>
    <w:rsid w:val="00EF7C0F"/>
    <w:rsid w:val="00F002A7"/>
    <w:rsid w:val="00F01690"/>
    <w:rsid w:val="00F01900"/>
    <w:rsid w:val="00F02B67"/>
    <w:rsid w:val="00F02C65"/>
    <w:rsid w:val="00F0399A"/>
    <w:rsid w:val="00F03EE8"/>
    <w:rsid w:val="00F040DB"/>
    <w:rsid w:val="00F06491"/>
    <w:rsid w:val="00F06B1C"/>
    <w:rsid w:val="00F06B6A"/>
    <w:rsid w:val="00F07527"/>
    <w:rsid w:val="00F0798A"/>
    <w:rsid w:val="00F100F2"/>
    <w:rsid w:val="00F10D76"/>
    <w:rsid w:val="00F12BD8"/>
    <w:rsid w:val="00F12D9E"/>
    <w:rsid w:val="00F137A6"/>
    <w:rsid w:val="00F13DAC"/>
    <w:rsid w:val="00F15255"/>
    <w:rsid w:val="00F158D2"/>
    <w:rsid w:val="00F15947"/>
    <w:rsid w:val="00F15C67"/>
    <w:rsid w:val="00F15FAB"/>
    <w:rsid w:val="00F16C78"/>
    <w:rsid w:val="00F175DA"/>
    <w:rsid w:val="00F17710"/>
    <w:rsid w:val="00F20F3E"/>
    <w:rsid w:val="00F21821"/>
    <w:rsid w:val="00F2204D"/>
    <w:rsid w:val="00F22BB8"/>
    <w:rsid w:val="00F232DB"/>
    <w:rsid w:val="00F2383F"/>
    <w:rsid w:val="00F23F25"/>
    <w:rsid w:val="00F23F27"/>
    <w:rsid w:val="00F24EFF"/>
    <w:rsid w:val="00F256D3"/>
    <w:rsid w:val="00F261B6"/>
    <w:rsid w:val="00F26B7F"/>
    <w:rsid w:val="00F26C34"/>
    <w:rsid w:val="00F26F1D"/>
    <w:rsid w:val="00F2746A"/>
    <w:rsid w:val="00F30B88"/>
    <w:rsid w:val="00F30D08"/>
    <w:rsid w:val="00F313E0"/>
    <w:rsid w:val="00F31652"/>
    <w:rsid w:val="00F31FD4"/>
    <w:rsid w:val="00F33277"/>
    <w:rsid w:val="00F334F9"/>
    <w:rsid w:val="00F33BF6"/>
    <w:rsid w:val="00F35E79"/>
    <w:rsid w:val="00F36489"/>
    <w:rsid w:val="00F3660C"/>
    <w:rsid w:val="00F36CF0"/>
    <w:rsid w:val="00F36E49"/>
    <w:rsid w:val="00F377DC"/>
    <w:rsid w:val="00F40066"/>
    <w:rsid w:val="00F40277"/>
    <w:rsid w:val="00F40F8C"/>
    <w:rsid w:val="00F4291D"/>
    <w:rsid w:val="00F42943"/>
    <w:rsid w:val="00F42CF2"/>
    <w:rsid w:val="00F42FB2"/>
    <w:rsid w:val="00F43FB0"/>
    <w:rsid w:val="00F44862"/>
    <w:rsid w:val="00F44ACC"/>
    <w:rsid w:val="00F45E6A"/>
    <w:rsid w:val="00F45E6C"/>
    <w:rsid w:val="00F466CB"/>
    <w:rsid w:val="00F470F6"/>
    <w:rsid w:val="00F478A6"/>
    <w:rsid w:val="00F5097A"/>
    <w:rsid w:val="00F511A4"/>
    <w:rsid w:val="00F52030"/>
    <w:rsid w:val="00F524FC"/>
    <w:rsid w:val="00F52772"/>
    <w:rsid w:val="00F52D53"/>
    <w:rsid w:val="00F53F5F"/>
    <w:rsid w:val="00F5417F"/>
    <w:rsid w:val="00F543D0"/>
    <w:rsid w:val="00F547D4"/>
    <w:rsid w:val="00F55727"/>
    <w:rsid w:val="00F56486"/>
    <w:rsid w:val="00F56677"/>
    <w:rsid w:val="00F57A10"/>
    <w:rsid w:val="00F57BB1"/>
    <w:rsid w:val="00F57D25"/>
    <w:rsid w:val="00F60CF1"/>
    <w:rsid w:val="00F61833"/>
    <w:rsid w:val="00F61E15"/>
    <w:rsid w:val="00F637C2"/>
    <w:rsid w:val="00F63D18"/>
    <w:rsid w:val="00F64199"/>
    <w:rsid w:val="00F70AB7"/>
    <w:rsid w:val="00F70B07"/>
    <w:rsid w:val="00F70DFA"/>
    <w:rsid w:val="00F71AE7"/>
    <w:rsid w:val="00F71CAB"/>
    <w:rsid w:val="00F72234"/>
    <w:rsid w:val="00F7261F"/>
    <w:rsid w:val="00F72AF9"/>
    <w:rsid w:val="00F73143"/>
    <w:rsid w:val="00F73193"/>
    <w:rsid w:val="00F73212"/>
    <w:rsid w:val="00F73669"/>
    <w:rsid w:val="00F737F3"/>
    <w:rsid w:val="00F740A4"/>
    <w:rsid w:val="00F747E9"/>
    <w:rsid w:val="00F74DC8"/>
    <w:rsid w:val="00F75155"/>
    <w:rsid w:val="00F76233"/>
    <w:rsid w:val="00F76546"/>
    <w:rsid w:val="00F76875"/>
    <w:rsid w:val="00F779C3"/>
    <w:rsid w:val="00F77C1C"/>
    <w:rsid w:val="00F801D9"/>
    <w:rsid w:val="00F8052D"/>
    <w:rsid w:val="00F8059D"/>
    <w:rsid w:val="00F80DC6"/>
    <w:rsid w:val="00F8180B"/>
    <w:rsid w:val="00F81866"/>
    <w:rsid w:val="00F81CB7"/>
    <w:rsid w:val="00F81F28"/>
    <w:rsid w:val="00F828DF"/>
    <w:rsid w:val="00F82A5B"/>
    <w:rsid w:val="00F82B32"/>
    <w:rsid w:val="00F83941"/>
    <w:rsid w:val="00F84177"/>
    <w:rsid w:val="00F85395"/>
    <w:rsid w:val="00F85902"/>
    <w:rsid w:val="00F85B31"/>
    <w:rsid w:val="00F86D33"/>
    <w:rsid w:val="00F9019D"/>
    <w:rsid w:val="00F907C4"/>
    <w:rsid w:val="00F91220"/>
    <w:rsid w:val="00F91489"/>
    <w:rsid w:val="00F92917"/>
    <w:rsid w:val="00F92E6D"/>
    <w:rsid w:val="00F93260"/>
    <w:rsid w:val="00F93528"/>
    <w:rsid w:val="00F93677"/>
    <w:rsid w:val="00F93A0F"/>
    <w:rsid w:val="00F93EC5"/>
    <w:rsid w:val="00F94A56"/>
    <w:rsid w:val="00F95EF9"/>
    <w:rsid w:val="00F96D6E"/>
    <w:rsid w:val="00F97220"/>
    <w:rsid w:val="00FA0CD0"/>
    <w:rsid w:val="00FA104C"/>
    <w:rsid w:val="00FA1726"/>
    <w:rsid w:val="00FA24FF"/>
    <w:rsid w:val="00FA2BAB"/>
    <w:rsid w:val="00FA3729"/>
    <w:rsid w:val="00FA3847"/>
    <w:rsid w:val="00FA3E41"/>
    <w:rsid w:val="00FA457A"/>
    <w:rsid w:val="00FA4DD9"/>
    <w:rsid w:val="00FA556B"/>
    <w:rsid w:val="00FA5585"/>
    <w:rsid w:val="00FA5871"/>
    <w:rsid w:val="00FA5FD4"/>
    <w:rsid w:val="00FA611A"/>
    <w:rsid w:val="00FA631E"/>
    <w:rsid w:val="00FA6852"/>
    <w:rsid w:val="00FA6B78"/>
    <w:rsid w:val="00FA6C25"/>
    <w:rsid w:val="00FA6F45"/>
    <w:rsid w:val="00FA7529"/>
    <w:rsid w:val="00FA75CF"/>
    <w:rsid w:val="00FA7974"/>
    <w:rsid w:val="00FB0E8E"/>
    <w:rsid w:val="00FB1D80"/>
    <w:rsid w:val="00FB2599"/>
    <w:rsid w:val="00FB26C3"/>
    <w:rsid w:val="00FB273D"/>
    <w:rsid w:val="00FB28E4"/>
    <w:rsid w:val="00FB2F7B"/>
    <w:rsid w:val="00FB3058"/>
    <w:rsid w:val="00FB31C0"/>
    <w:rsid w:val="00FB3E38"/>
    <w:rsid w:val="00FB459D"/>
    <w:rsid w:val="00FB4B00"/>
    <w:rsid w:val="00FB502E"/>
    <w:rsid w:val="00FB6218"/>
    <w:rsid w:val="00FB6B71"/>
    <w:rsid w:val="00FB6CEF"/>
    <w:rsid w:val="00FB71ED"/>
    <w:rsid w:val="00FB78BD"/>
    <w:rsid w:val="00FC01FF"/>
    <w:rsid w:val="00FC02BA"/>
    <w:rsid w:val="00FC0FDD"/>
    <w:rsid w:val="00FC1BD8"/>
    <w:rsid w:val="00FC1D78"/>
    <w:rsid w:val="00FC40E5"/>
    <w:rsid w:val="00FC49CF"/>
    <w:rsid w:val="00FC4F32"/>
    <w:rsid w:val="00FC6C38"/>
    <w:rsid w:val="00FC6F20"/>
    <w:rsid w:val="00FC747F"/>
    <w:rsid w:val="00FC7EB2"/>
    <w:rsid w:val="00FD095A"/>
    <w:rsid w:val="00FD0E65"/>
    <w:rsid w:val="00FD1F01"/>
    <w:rsid w:val="00FD3BC0"/>
    <w:rsid w:val="00FD438A"/>
    <w:rsid w:val="00FD4BAC"/>
    <w:rsid w:val="00FD4F1B"/>
    <w:rsid w:val="00FD514F"/>
    <w:rsid w:val="00FD534B"/>
    <w:rsid w:val="00FD6908"/>
    <w:rsid w:val="00FD710C"/>
    <w:rsid w:val="00FD74BB"/>
    <w:rsid w:val="00FD7839"/>
    <w:rsid w:val="00FE1C35"/>
    <w:rsid w:val="00FE1D84"/>
    <w:rsid w:val="00FE1DD1"/>
    <w:rsid w:val="00FE1EFF"/>
    <w:rsid w:val="00FE1F13"/>
    <w:rsid w:val="00FE1FF5"/>
    <w:rsid w:val="00FE34BE"/>
    <w:rsid w:val="00FE4075"/>
    <w:rsid w:val="00FE5D69"/>
    <w:rsid w:val="00FE65E7"/>
    <w:rsid w:val="00FE6A0D"/>
    <w:rsid w:val="00FE6DCA"/>
    <w:rsid w:val="00FE70EF"/>
    <w:rsid w:val="00FE74CD"/>
    <w:rsid w:val="00FE7B79"/>
    <w:rsid w:val="00FF0094"/>
    <w:rsid w:val="00FF03C1"/>
    <w:rsid w:val="00FF06D4"/>
    <w:rsid w:val="00FF13ED"/>
    <w:rsid w:val="00FF1727"/>
    <w:rsid w:val="00FF17BD"/>
    <w:rsid w:val="00FF38F3"/>
    <w:rsid w:val="00FF3951"/>
    <w:rsid w:val="00FF3B56"/>
    <w:rsid w:val="00FF3CCB"/>
    <w:rsid w:val="00FF4674"/>
    <w:rsid w:val="00FF48B9"/>
    <w:rsid w:val="00FF514D"/>
    <w:rsid w:val="00FF5704"/>
    <w:rsid w:val="00FF62AF"/>
    <w:rsid w:val="00FF6F27"/>
    <w:rsid w:val="00FF7C31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D89A38"/>
  <w15:docId w15:val="{7CE0D6EC-0463-4AB4-81A9-549C579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346D3"/>
    <w:pPr>
      <w:spacing w:after="351" w:line="265" w:lineRule="auto"/>
      <w:ind w:right="161" w:firstLine="5"/>
    </w:pPr>
    <w:rPr>
      <w:rFonts w:ascii="Calibri" w:eastAsia="Calibri" w:hAnsi="Calibri" w:cs="Calibri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7"/>
      </w:numPr>
      <w:spacing w:after="412" w:line="265" w:lineRule="auto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7"/>
      </w:numPr>
      <w:spacing w:after="146"/>
      <w:outlineLvl w:val="1"/>
    </w:pPr>
    <w:rPr>
      <w:rFonts w:ascii="Calibri" w:eastAsia="Calibri" w:hAnsi="Calibri" w:cs="Calibri"/>
      <w:b/>
      <w:color w:val="000000"/>
      <w:sz w:val="41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7"/>
      </w:numPr>
      <w:spacing w:after="242"/>
      <w:ind w:right="18"/>
      <w:outlineLvl w:val="2"/>
    </w:pPr>
    <w:rPr>
      <w:rFonts w:ascii="Calibri" w:eastAsia="Calibri" w:hAnsi="Calibri" w:cs="Calibri"/>
      <w:b/>
      <w:color w:val="000000"/>
      <w:sz w:val="29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numPr>
        <w:ilvl w:val="3"/>
        <w:numId w:val="7"/>
      </w:numPr>
      <w:spacing w:after="329" w:line="265" w:lineRule="auto"/>
      <w:ind w:right="105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D0F9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D0F9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D0F9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D0F9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D0F9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29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41"/>
    </w:rPr>
  </w:style>
  <w:style w:type="character" w:customStyle="1" w:styleId="Nadpis4Char">
    <w:name w:val="Nadpis 4 Char"/>
    <w:link w:val="Nadpis4"/>
    <w:rPr>
      <w:rFonts w:ascii="Calibri" w:eastAsia="Calibri" w:hAnsi="Calibri" w:cs="Calibri"/>
      <w:b/>
      <w:color w:val="000000"/>
      <w:sz w:val="24"/>
    </w:rPr>
  </w:style>
  <w:style w:type="character" w:customStyle="1" w:styleId="Nadpis1Char">
    <w:name w:val="Nadpis 1 Char"/>
    <w:link w:val="Nadpis1"/>
    <w:uiPriority w:val="9"/>
    <w:rPr>
      <w:rFonts w:ascii="Calibri" w:eastAsia="Calibri" w:hAnsi="Calibri" w:cs="Calibri"/>
      <w:b/>
      <w:color w:val="000000"/>
      <w:sz w:val="50"/>
    </w:rPr>
  </w:style>
  <w:style w:type="paragraph" w:styleId="Obsah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F58CC"/>
    <w:pPr>
      <w:spacing w:after="0" w:line="240" w:lineRule="auto"/>
      <w:ind w:righ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F58CC"/>
    <w:rPr>
      <w:rFonts w:eastAsiaTheme="minorHAnsi"/>
      <w:sz w:val="20"/>
      <w:szCs w:val="20"/>
      <w:lang w:eastAsia="en-US"/>
    </w:rPr>
  </w:style>
  <w:style w:type="character" w:styleId="Odkaznapoznmkupodiarou">
    <w:name w:val="footnote reference"/>
    <w:basedOn w:val="Predvolenpsmoodseku"/>
    <w:uiPriority w:val="99"/>
    <w:unhideWhenUsed/>
    <w:rsid w:val="00DF58CC"/>
    <w:rPr>
      <w:vertAlign w:val="superscript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D0F9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D0F9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D0F9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D0F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D0F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ekzoznamu">
    <w:name w:val="List Paragraph"/>
    <w:basedOn w:val="Normlny"/>
    <w:uiPriority w:val="34"/>
    <w:qFormat/>
    <w:rsid w:val="003D68C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3D68C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Obsah3">
    <w:name w:val="toc 3"/>
    <w:basedOn w:val="Normlny"/>
    <w:next w:val="Normlny"/>
    <w:autoRedefine/>
    <w:uiPriority w:val="39"/>
    <w:unhideWhenUsed/>
    <w:rsid w:val="003D68C3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3D68C3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44A3D"/>
    <w:rPr>
      <w:rFonts w:ascii="Calibri" w:eastAsia="Calibri" w:hAnsi="Calibri" w:cs="Calibri"/>
      <w:color w:val="000000"/>
      <w:sz w:val="24"/>
    </w:rPr>
  </w:style>
  <w:style w:type="paragraph" w:styleId="Pta">
    <w:name w:val="footer"/>
    <w:basedOn w:val="Normlny"/>
    <w:link w:val="PtaChar"/>
    <w:uiPriority w:val="99"/>
    <w:unhideWhenUsed/>
    <w:rsid w:val="00E4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44A3D"/>
    <w:rPr>
      <w:rFonts w:ascii="Calibri" w:eastAsia="Calibri" w:hAnsi="Calibri" w:cs="Calibri"/>
      <w:color w:val="000000"/>
      <w:sz w:val="24"/>
    </w:rPr>
  </w:style>
  <w:style w:type="character" w:styleId="Zstupntext">
    <w:name w:val="Placeholder Text"/>
    <w:basedOn w:val="Predvolenpsmoodseku"/>
    <w:uiPriority w:val="99"/>
    <w:semiHidden/>
    <w:rsid w:val="002D3C71"/>
    <w:rPr>
      <w:color w:val="808080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137A6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137A6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137A6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01671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1671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16715"/>
    <w:rPr>
      <w:rFonts w:ascii="Calibri" w:eastAsia="Calibri" w:hAnsi="Calibri" w:cs="Calibri"/>
      <w:color w:val="000000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1671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16715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Mriekatabuky">
    <w:name w:val="Table Grid"/>
    <w:basedOn w:val="Normlnatabuka"/>
    <w:uiPriority w:val="39"/>
    <w:rsid w:val="00AA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6924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D7325"/>
    <w:pPr>
      <w:spacing w:after="0"/>
    </w:pPr>
  </w:style>
  <w:style w:type="paragraph" w:styleId="Bibliografia">
    <w:name w:val="Bibliography"/>
    <w:basedOn w:val="Normlny"/>
    <w:next w:val="Normlny"/>
    <w:uiPriority w:val="37"/>
    <w:unhideWhenUsed/>
    <w:rsid w:val="00272E8B"/>
  </w:style>
  <w:style w:type="paragraph" w:customStyle="1" w:styleId="NormalnyBezOdseku">
    <w:name w:val="Normalny Bez Odseku"/>
    <w:basedOn w:val="Normlny"/>
    <w:link w:val="NormalnyBezOdsekuChar"/>
    <w:rsid w:val="007945EC"/>
    <w:pPr>
      <w:keepNext/>
      <w:keepLines/>
      <w:spacing w:after="120" w:line="360" w:lineRule="auto"/>
      <w:ind w:right="0" w:firstLine="0"/>
    </w:pPr>
    <w:rPr>
      <w:rFonts w:ascii="Times New Roman" w:hAnsi="Times New Roman" w:cs="Times New Roman"/>
      <w:color w:val="auto"/>
      <w:szCs w:val="24"/>
      <w:lang w:eastAsia="en-US"/>
    </w:rPr>
  </w:style>
  <w:style w:type="character" w:customStyle="1" w:styleId="NormalnyBezOdsekuChar">
    <w:name w:val="Normalny Bez Odseku Char"/>
    <w:link w:val="NormalnyBezOdseku"/>
    <w:rsid w:val="007945EC"/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text">
    <w:name w:val="text"/>
    <w:basedOn w:val="Predvolenpsmoodseku"/>
    <w:rsid w:val="0045119C"/>
  </w:style>
  <w:style w:type="paragraph" w:styleId="Revzia">
    <w:name w:val="Revision"/>
    <w:hidden/>
    <w:uiPriority w:val="99"/>
    <w:semiHidden/>
    <w:rsid w:val="00615119"/>
    <w:pPr>
      <w:spacing w:after="0" w:line="240" w:lineRule="auto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image" Target="media/image18.png"/><Relationship Id="rId21" Type="http://schemas.openxmlformats.org/officeDocument/2006/relationships/package" Target="embeddings/Microsoft_Visio_Drawing4.vsdx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47" Type="http://schemas.openxmlformats.org/officeDocument/2006/relationships/chart" Target="charts/chart4.xml"/><Relationship Id="rId50" Type="http://schemas.openxmlformats.org/officeDocument/2006/relationships/chart" Target="charts/chart7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9" Type="http://schemas.openxmlformats.org/officeDocument/2006/relationships/package" Target="embeddings/Microsoft_Visio_Drawing8.vsdx"/><Relationship Id="rId11" Type="http://schemas.openxmlformats.org/officeDocument/2006/relationships/header" Target="header3.xml"/><Relationship Id="rId24" Type="http://schemas.openxmlformats.org/officeDocument/2006/relationships/image" Target="media/image7.emf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chart" Target="charts/chart2.xm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image" Target="media/image14.png"/><Relationship Id="rId43" Type="http://schemas.openxmlformats.org/officeDocument/2006/relationships/image" Target="media/image22.png"/><Relationship Id="rId48" Type="http://schemas.openxmlformats.org/officeDocument/2006/relationships/chart" Target="charts/chart5.xm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chart" Target="charts/chart8.xml"/><Relationship Id="rId3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chart" Target="charts/chart3.xml"/><Relationship Id="rId20" Type="http://schemas.openxmlformats.org/officeDocument/2006/relationships/image" Target="media/image5.emf"/><Relationship Id="rId41" Type="http://schemas.openxmlformats.org/officeDocument/2006/relationships/image" Target="media/image20.png"/><Relationship Id="rId54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36" Type="http://schemas.openxmlformats.org/officeDocument/2006/relationships/image" Target="media/image15.png"/><Relationship Id="rId49" Type="http://schemas.openxmlformats.org/officeDocument/2006/relationships/chart" Target="charts/chart6.xm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package" Target="embeddings/Microsoft_Visio_Drawing9.vsdx"/><Relationship Id="rId44" Type="http://schemas.openxmlformats.org/officeDocument/2006/relationships/chart" Target="charts/chart1.xml"/><Relationship Id="rId52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suri\Desktop\Zo&#353;it1%20(version%201)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Vlož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Hárok1!$A$2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Hárok1!$B$2:$F$2</c:f>
              <c:numCache>
                <c:formatCode>General</c:formatCode>
                <c:ptCount val="5"/>
                <c:pt idx="0">
                  <c:v>234</c:v>
                </c:pt>
                <c:pt idx="1">
                  <c:v>241</c:v>
                </c:pt>
                <c:pt idx="2">
                  <c:v>293</c:v>
                </c:pt>
                <c:pt idx="3">
                  <c:v>286</c:v>
                </c:pt>
                <c:pt idx="4">
                  <c:v>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9-442F-B6B1-965150071CB1}"/>
            </c:ext>
          </c:extLst>
        </c:ser>
        <c:ser>
          <c:idx val="1"/>
          <c:order val="1"/>
          <c:tx>
            <c:strRef>
              <c:f>Hárok1!$A$3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Hárok1!$B$3:$F$3</c:f>
              <c:numCache>
                <c:formatCode>General</c:formatCode>
                <c:ptCount val="5"/>
                <c:pt idx="0">
                  <c:v>479</c:v>
                </c:pt>
                <c:pt idx="1">
                  <c:v>499</c:v>
                </c:pt>
                <c:pt idx="2">
                  <c:v>461</c:v>
                </c:pt>
                <c:pt idx="3">
                  <c:v>513</c:v>
                </c:pt>
                <c:pt idx="4">
                  <c:v>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9-442F-B6B1-965150071CB1}"/>
            </c:ext>
          </c:extLst>
        </c:ser>
        <c:ser>
          <c:idx val="2"/>
          <c:order val="2"/>
          <c:tx>
            <c:strRef>
              <c:f>Hárok1!$A$4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Hárok1!$B$4:$F$4</c:f>
              <c:numCache>
                <c:formatCode>General</c:formatCode>
                <c:ptCount val="5"/>
                <c:pt idx="0">
                  <c:v>504</c:v>
                </c:pt>
                <c:pt idx="1">
                  <c:v>557</c:v>
                </c:pt>
                <c:pt idx="2">
                  <c:v>483</c:v>
                </c:pt>
                <c:pt idx="3">
                  <c:v>653</c:v>
                </c:pt>
                <c:pt idx="4">
                  <c:v>540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DD9-442F-B6B1-965150071CB1}"/>
            </c:ext>
          </c:extLst>
        </c:ser>
        <c:ser>
          <c:idx val="3"/>
          <c:order val="3"/>
          <c:tx>
            <c:strRef>
              <c:f>Hárok1!$A$5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Hárok1!$B$5:$F$5</c:f>
              <c:numCache>
                <c:formatCode>General</c:formatCode>
                <c:ptCount val="5"/>
                <c:pt idx="0">
                  <c:v>86.5</c:v>
                </c:pt>
                <c:pt idx="1">
                  <c:v>97.7</c:v>
                </c:pt>
                <c:pt idx="2">
                  <c:v>81.8</c:v>
                </c:pt>
                <c:pt idx="3">
                  <c:v>119</c:v>
                </c:pt>
                <c:pt idx="4">
                  <c:v>94.2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DD9-442F-B6B1-965150071CB1}"/>
            </c:ext>
          </c:extLst>
        </c:ser>
        <c:ser>
          <c:idx val="4"/>
          <c:order val="4"/>
          <c:tx>
            <c:strRef>
              <c:f>Hárok1!$A$6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Hárok1!$B$6:$F$6</c:f>
              <c:numCache>
                <c:formatCode>General</c:formatCode>
                <c:ptCount val="5"/>
                <c:pt idx="0">
                  <c:v>87</c:v>
                </c:pt>
                <c:pt idx="1">
                  <c:v>91.3</c:v>
                </c:pt>
                <c:pt idx="2">
                  <c:v>85.8</c:v>
                </c:pt>
                <c:pt idx="3">
                  <c:v>106</c:v>
                </c:pt>
                <c:pt idx="4">
                  <c:v>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DD9-442F-B6B1-965150071CB1}"/>
            </c:ext>
          </c:extLst>
        </c:ser>
        <c:ser>
          <c:idx val="5"/>
          <c:order val="5"/>
          <c:tx>
            <c:strRef>
              <c:f>Hárok1!$A$7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Hárok1!$B$7:$F$7</c:f>
              <c:numCache>
                <c:formatCode>General</c:formatCode>
                <c:ptCount val="5"/>
                <c:pt idx="0">
                  <c:v>89.1</c:v>
                </c:pt>
                <c:pt idx="1">
                  <c:v>97.6</c:v>
                </c:pt>
                <c:pt idx="2">
                  <c:v>89.1</c:v>
                </c:pt>
                <c:pt idx="3">
                  <c:v>112</c:v>
                </c:pt>
                <c:pt idx="4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DD9-442F-B6B1-965150071CB1}"/>
            </c:ext>
          </c:extLst>
        </c:ser>
        <c:ser>
          <c:idx val="6"/>
          <c:order val="6"/>
          <c:tx>
            <c:strRef>
              <c:f>Hárok1!$A$8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Hárok1!$B$1:$F$1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Hárok1!$B$8:$F$8</c:f>
              <c:numCache>
                <c:formatCode>General</c:formatCode>
                <c:ptCount val="5"/>
                <c:pt idx="0">
                  <c:v>73.099999999999994</c:v>
                </c:pt>
                <c:pt idx="1">
                  <c:v>74.3</c:v>
                </c:pt>
                <c:pt idx="2">
                  <c:v>66.900000000000006</c:v>
                </c:pt>
                <c:pt idx="3">
                  <c:v>80.3</c:v>
                </c:pt>
                <c:pt idx="4">
                  <c:v>74.400000000000006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DD9-442F-B6B1-965150071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37935"/>
        <c:axId val="437129615"/>
      </c:barChart>
      <c:valAx>
        <c:axId val="43712961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7935"/>
        <c:crosses val="autoZero"/>
        <c:crossBetween val="between"/>
      </c:valAx>
      <c:catAx>
        <c:axId val="437137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961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Hárok1!$H$2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Hárok1!$I$2:$M$2</c:f>
              <c:numCache>
                <c:formatCode>General</c:formatCode>
                <c:ptCount val="5"/>
                <c:pt idx="0">
                  <c:v>1230</c:v>
                </c:pt>
                <c:pt idx="1">
                  <c:v>1610</c:v>
                </c:pt>
                <c:pt idx="2">
                  <c:v>977</c:v>
                </c:pt>
                <c:pt idx="3">
                  <c:v>1600</c:v>
                </c:pt>
                <c:pt idx="4">
                  <c:v>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E4-4506-9287-015BE8DDF370}"/>
            </c:ext>
          </c:extLst>
        </c:ser>
        <c:ser>
          <c:idx val="1"/>
          <c:order val="1"/>
          <c:tx>
            <c:strRef>
              <c:f>Hárok1!$H$3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Hárok1!$I$3:$M$3</c:f>
              <c:numCache>
                <c:formatCode>General</c:formatCode>
                <c:ptCount val="5"/>
                <c:pt idx="0">
                  <c:v>671</c:v>
                </c:pt>
                <c:pt idx="1">
                  <c:v>1070</c:v>
                </c:pt>
                <c:pt idx="2">
                  <c:v>535</c:v>
                </c:pt>
                <c:pt idx="3">
                  <c:v>1200</c:v>
                </c:pt>
                <c:pt idx="4">
                  <c:v>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E4-4506-9287-015BE8DDF370}"/>
            </c:ext>
          </c:extLst>
        </c:ser>
        <c:ser>
          <c:idx val="2"/>
          <c:order val="2"/>
          <c:tx>
            <c:strRef>
              <c:f>Hárok1!$H$4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Hárok1!$I$4:$M$4</c:f>
              <c:numCache>
                <c:formatCode>General</c:formatCode>
                <c:ptCount val="5"/>
                <c:pt idx="0">
                  <c:v>730</c:v>
                </c:pt>
                <c:pt idx="1">
                  <c:v>1130</c:v>
                </c:pt>
                <c:pt idx="2">
                  <c:v>583</c:v>
                </c:pt>
                <c:pt idx="3">
                  <c:v>1260</c:v>
                </c:pt>
                <c:pt idx="4">
                  <c:v>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E4-4506-9287-015BE8DDF370}"/>
            </c:ext>
          </c:extLst>
        </c:ser>
        <c:ser>
          <c:idx val="3"/>
          <c:order val="3"/>
          <c:tx>
            <c:strRef>
              <c:f>Hárok1!$H$5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Hárok1!$I$5:$M$5</c:f>
              <c:numCache>
                <c:formatCode>General</c:formatCode>
                <c:ptCount val="5"/>
                <c:pt idx="0">
                  <c:v>969</c:v>
                </c:pt>
                <c:pt idx="1">
                  <c:v>1330</c:v>
                </c:pt>
                <c:pt idx="2">
                  <c:v>657</c:v>
                </c:pt>
                <c:pt idx="3">
                  <c:v>1130</c:v>
                </c:pt>
                <c:pt idx="4">
                  <c:v>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E4-4506-9287-015BE8DDF370}"/>
            </c:ext>
          </c:extLst>
        </c:ser>
        <c:ser>
          <c:idx val="4"/>
          <c:order val="4"/>
          <c:tx>
            <c:strRef>
              <c:f>Hárok1!$H$6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Hárok1!$I$6:$M$6</c:f>
              <c:numCache>
                <c:formatCode>General</c:formatCode>
                <c:ptCount val="5"/>
                <c:pt idx="0">
                  <c:v>1430</c:v>
                </c:pt>
                <c:pt idx="1">
                  <c:v>1710</c:v>
                </c:pt>
                <c:pt idx="2">
                  <c:v>669</c:v>
                </c:pt>
                <c:pt idx="3">
                  <c:v>1080</c:v>
                </c:pt>
                <c:pt idx="4">
                  <c:v>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E4-4506-9287-015BE8DDF370}"/>
            </c:ext>
          </c:extLst>
        </c:ser>
        <c:ser>
          <c:idx val="5"/>
          <c:order val="5"/>
          <c:tx>
            <c:strRef>
              <c:f>Hárok1!$H$7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Hárok1!$I$7:$M$7</c:f>
              <c:numCache>
                <c:formatCode>General</c:formatCode>
                <c:ptCount val="5"/>
                <c:pt idx="0">
                  <c:v>1380</c:v>
                </c:pt>
                <c:pt idx="1">
                  <c:v>1770</c:v>
                </c:pt>
                <c:pt idx="2">
                  <c:v>584</c:v>
                </c:pt>
                <c:pt idx="3">
                  <c:v>1060</c:v>
                </c:pt>
                <c:pt idx="4">
                  <c:v>544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4E4-4506-9287-015BE8DDF370}"/>
            </c:ext>
          </c:extLst>
        </c:ser>
        <c:ser>
          <c:idx val="6"/>
          <c:order val="6"/>
          <c:tx>
            <c:strRef>
              <c:f>Hárok1!$H$8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Hárok1!$I$1:$M$1</c:f>
              <c:strCache>
                <c:ptCount val="5"/>
                <c:pt idx="0">
                  <c:v>Scénar A</c:v>
                </c:pt>
                <c:pt idx="1">
                  <c:v>Scénar B</c:v>
                </c:pt>
                <c:pt idx="2">
                  <c:v>Scénar C</c:v>
                </c:pt>
                <c:pt idx="3">
                  <c:v>Scénar D</c:v>
                </c:pt>
                <c:pt idx="4">
                  <c:v>Scénar E</c:v>
                </c:pt>
              </c:strCache>
            </c:strRef>
          </c:cat>
          <c:val>
            <c:numRef>
              <c:f>Hárok1!$I$8:$M$8</c:f>
              <c:numCache>
                <c:formatCode>General</c:formatCode>
                <c:ptCount val="5"/>
                <c:pt idx="0">
                  <c:v>1000</c:v>
                </c:pt>
                <c:pt idx="1">
                  <c:v>1320</c:v>
                </c:pt>
                <c:pt idx="2">
                  <c:v>654</c:v>
                </c:pt>
                <c:pt idx="3">
                  <c:v>1040</c:v>
                </c:pt>
                <c:pt idx="4">
                  <c:v>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4E4-4506-9287-015BE8DDF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54575"/>
        <c:axId val="437153743"/>
      </c:barChart>
      <c:valAx>
        <c:axId val="437153743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575"/>
        <c:crosses val="autoZero"/>
        <c:crossBetween val="between"/>
      </c:valAx>
      <c:catAx>
        <c:axId val="43715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3743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Zmeň prioritu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Hárok1!$O$2</c:f>
              <c:strCache>
                <c:ptCount val="1"/>
                <c:pt idx="0">
                  <c:v>Binárna halda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Hárok1!$P$2:$R$2</c:f>
              <c:numCache>
                <c:formatCode>General</c:formatCode>
                <c:ptCount val="3"/>
                <c:pt idx="0">
                  <c:v>607</c:v>
                </c:pt>
                <c:pt idx="1">
                  <c:v>567</c:v>
                </c:pt>
                <c:pt idx="2">
                  <c:v>633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4E-4049-A729-7A74468ABDD7}"/>
            </c:ext>
          </c:extLst>
        </c:ser>
        <c:ser>
          <c:idx val="1"/>
          <c:order val="1"/>
          <c:tx>
            <c:strRef>
              <c:f>Hárok1!$O$3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Hárok1!$P$3:$R$3</c:f>
              <c:numCache>
                <c:formatCode>General</c:formatCode>
                <c:ptCount val="3"/>
                <c:pt idx="0">
                  <c:v>565</c:v>
                </c:pt>
                <c:pt idx="1">
                  <c:v>668</c:v>
                </c:pt>
                <c:pt idx="2">
                  <c:v>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4E-4049-A729-7A74468ABDD7}"/>
            </c:ext>
          </c:extLst>
        </c:ser>
        <c:ser>
          <c:idx val="2"/>
          <c:order val="2"/>
          <c:tx>
            <c:strRef>
              <c:f>Hárok1!$O$4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Hárok1!$P$4:$R$4</c:f>
              <c:numCache>
                <c:formatCode>General</c:formatCode>
                <c:ptCount val="3"/>
                <c:pt idx="0">
                  <c:v>612</c:v>
                </c:pt>
                <c:pt idx="1">
                  <c:v>699</c:v>
                </c:pt>
                <c:pt idx="2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4E-4049-A729-7A74468ABDD7}"/>
            </c:ext>
          </c:extLst>
        </c:ser>
        <c:ser>
          <c:idx val="3"/>
          <c:order val="3"/>
          <c:tx>
            <c:strRef>
              <c:f>Hárok1!$O$5</c:f>
              <c:strCache>
                <c:ptCount val="1"/>
                <c:pt idx="0">
                  <c:v>Fibonacciho halda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Hárok1!$P$5:$R$5</c:f>
              <c:numCache>
                <c:formatCode>General</c:formatCode>
                <c:ptCount val="3"/>
                <c:pt idx="0">
                  <c:v>386</c:v>
                </c:pt>
                <c:pt idx="1">
                  <c:v>372</c:v>
                </c:pt>
                <c:pt idx="2">
                  <c:v>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4E-4049-A729-7A74468ABDD7}"/>
            </c:ext>
          </c:extLst>
        </c:ser>
        <c:ser>
          <c:idx val="4"/>
          <c:order val="4"/>
          <c:tx>
            <c:strRef>
              <c:f>Hárok1!$O$6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solidFill>
              <a:srgbClr val="5B9BD5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Hárok1!$P$6:$R$6</c:f>
              <c:numCache>
                <c:formatCode>General</c:formatCode>
                <c:ptCount val="3"/>
                <c:pt idx="0">
                  <c:v>366</c:v>
                </c:pt>
                <c:pt idx="1">
                  <c:v>325</c:v>
                </c:pt>
                <c:pt idx="2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4E-4049-A729-7A74468ABDD7}"/>
            </c:ext>
          </c:extLst>
        </c:ser>
        <c:ser>
          <c:idx val="5"/>
          <c:order val="5"/>
          <c:tx>
            <c:strRef>
              <c:f>Hárok1!$O$7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solidFill>
              <a:srgbClr val="70AD47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Hárok1!$P$7:$R$7</c:f>
              <c:numCache>
                <c:formatCode>General</c:formatCode>
                <c:ptCount val="3"/>
                <c:pt idx="0">
                  <c:v>446</c:v>
                </c:pt>
                <c:pt idx="1">
                  <c:v>375</c:v>
                </c:pt>
                <c:pt idx="2">
                  <c:v>318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4E-4049-A729-7A74468ABDD7}"/>
            </c:ext>
          </c:extLst>
        </c:ser>
        <c:ser>
          <c:idx val="6"/>
          <c:order val="6"/>
          <c:tx>
            <c:strRef>
              <c:f>Hárok1!$O$8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solidFill>
              <a:srgbClr val="264478"/>
            </a:solidFill>
            <a:ln>
              <a:noFill/>
            </a:ln>
          </c:spPr>
          <c:invertIfNegative val="0"/>
          <c:cat>
            <c:strRef>
              <c:f>Hárok1!$P$1:$R$1</c:f>
              <c:strCache>
                <c:ptCount val="3"/>
                <c:pt idx="0">
                  <c:v>Scénar B</c:v>
                </c:pt>
                <c:pt idx="1">
                  <c:v>Scénar D</c:v>
                </c:pt>
                <c:pt idx="2">
                  <c:v>Scénar E</c:v>
                </c:pt>
              </c:strCache>
            </c:strRef>
          </c:cat>
          <c:val>
            <c:numRef>
              <c:f>Hárok1!$P$8:$R$8</c:f>
              <c:numCache>
                <c:formatCode>General</c:formatCode>
                <c:ptCount val="3"/>
                <c:pt idx="0">
                  <c:v>902</c:v>
                </c:pt>
                <c:pt idx="1">
                  <c:v>783</c:v>
                </c:pt>
                <c:pt idx="2">
                  <c:v>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4E-4049-A729-7A74468AB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7132943"/>
        <c:axId val="437131695"/>
      </c:barChart>
      <c:valAx>
        <c:axId val="43713169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2943"/>
        <c:crosses val="autoZero"/>
        <c:crossBetween val="between"/>
      </c:valAx>
      <c:catAx>
        <c:axId val="437132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31695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Vlož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Hárok1!$A$60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Hárok1!$B$60:$N$60</c:f>
              <c:numCache>
                <c:formatCode>General</c:formatCode>
                <c:ptCount val="13"/>
                <c:pt idx="0">
                  <c:v>258</c:v>
                </c:pt>
                <c:pt idx="1">
                  <c:v>267</c:v>
                </c:pt>
                <c:pt idx="2">
                  <c:v>282</c:v>
                </c:pt>
                <c:pt idx="3">
                  <c:v>302</c:v>
                </c:pt>
                <c:pt idx="4">
                  <c:v>312</c:v>
                </c:pt>
                <c:pt idx="5">
                  <c:v>313</c:v>
                </c:pt>
                <c:pt idx="6">
                  <c:v>301</c:v>
                </c:pt>
                <c:pt idx="7">
                  <c:v>299</c:v>
                </c:pt>
                <c:pt idx="8">
                  <c:v>313</c:v>
                </c:pt>
                <c:pt idx="9">
                  <c:v>321</c:v>
                </c:pt>
                <c:pt idx="10">
                  <c:v>325</c:v>
                </c:pt>
                <c:pt idx="11">
                  <c:v>335</c:v>
                </c:pt>
                <c:pt idx="12">
                  <c:v>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E3-433F-99C0-8AF03D4E453C}"/>
            </c:ext>
          </c:extLst>
        </c:ser>
        <c:ser>
          <c:idx val="1"/>
          <c:order val="1"/>
          <c:tx>
            <c:strRef>
              <c:f>Hárok1!$A$61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Hárok1!$B$61:$N$61</c:f>
              <c:numCache>
                <c:formatCode>General</c:formatCode>
                <c:ptCount val="13"/>
                <c:pt idx="0">
                  <c:v>469</c:v>
                </c:pt>
                <c:pt idx="1">
                  <c:v>490</c:v>
                </c:pt>
                <c:pt idx="2">
                  <c:v>532</c:v>
                </c:pt>
                <c:pt idx="3">
                  <c:v>520</c:v>
                </c:pt>
                <c:pt idx="4">
                  <c:v>502</c:v>
                </c:pt>
                <c:pt idx="5">
                  <c:v>568</c:v>
                </c:pt>
                <c:pt idx="6">
                  <c:v>558</c:v>
                </c:pt>
                <c:pt idx="7">
                  <c:v>529</c:v>
                </c:pt>
                <c:pt idx="8">
                  <c:v>550</c:v>
                </c:pt>
                <c:pt idx="9">
                  <c:v>509</c:v>
                </c:pt>
                <c:pt idx="10">
                  <c:v>527</c:v>
                </c:pt>
                <c:pt idx="11">
                  <c:v>528</c:v>
                </c:pt>
                <c:pt idx="12">
                  <c:v>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E3-433F-99C0-8AF03D4E453C}"/>
            </c:ext>
          </c:extLst>
        </c:ser>
        <c:ser>
          <c:idx val="2"/>
          <c:order val="2"/>
          <c:tx>
            <c:strRef>
              <c:f>Hárok1!$A$62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Hárok1!$B$62:$N$62</c:f>
              <c:numCache>
                <c:formatCode>General</c:formatCode>
                <c:ptCount val="13"/>
                <c:pt idx="0">
                  <c:v>598</c:v>
                </c:pt>
                <c:pt idx="1">
                  <c:v>604</c:v>
                </c:pt>
                <c:pt idx="2">
                  <c:v>624</c:v>
                </c:pt>
                <c:pt idx="3">
                  <c:v>660</c:v>
                </c:pt>
                <c:pt idx="4">
                  <c:v>681</c:v>
                </c:pt>
                <c:pt idx="5">
                  <c:v>697</c:v>
                </c:pt>
                <c:pt idx="6">
                  <c:v>708</c:v>
                </c:pt>
                <c:pt idx="7">
                  <c:v>681</c:v>
                </c:pt>
                <c:pt idx="8">
                  <c:v>676</c:v>
                </c:pt>
                <c:pt idx="9">
                  <c:v>689</c:v>
                </c:pt>
                <c:pt idx="10">
                  <c:v>699</c:v>
                </c:pt>
                <c:pt idx="11">
                  <c:v>726</c:v>
                </c:pt>
                <c:pt idx="12">
                  <c:v>746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E3-433F-99C0-8AF03D4E453C}"/>
            </c:ext>
          </c:extLst>
        </c:ser>
        <c:ser>
          <c:idx val="3"/>
          <c:order val="3"/>
          <c:tx>
            <c:strRef>
              <c:f>Hárok1!$A$63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Hárok1!$B$63:$N$63</c:f>
              <c:numCache>
                <c:formatCode>General</c:formatCode>
                <c:ptCount val="13"/>
                <c:pt idx="0">
                  <c:v>89.1</c:v>
                </c:pt>
                <c:pt idx="1">
                  <c:v>92.7</c:v>
                </c:pt>
                <c:pt idx="2">
                  <c:v>104</c:v>
                </c:pt>
                <c:pt idx="3">
                  <c:v>119</c:v>
                </c:pt>
                <c:pt idx="4">
                  <c:v>119</c:v>
                </c:pt>
                <c:pt idx="5">
                  <c:v>123</c:v>
                </c:pt>
                <c:pt idx="6">
                  <c:v>123</c:v>
                </c:pt>
                <c:pt idx="7">
                  <c:v>126</c:v>
                </c:pt>
                <c:pt idx="8">
                  <c:v>126</c:v>
                </c:pt>
                <c:pt idx="9">
                  <c:v>131</c:v>
                </c:pt>
                <c:pt idx="10">
                  <c:v>129</c:v>
                </c:pt>
                <c:pt idx="11">
                  <c:v>89.4</c:v>
                </c:pt>
                <c:pt idx="12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E3-433F-99C0-8AF03D4E453C}"/>
            </c:ext>
          </c:extLst>
        </c:ser>
        <c:ser>
          <c:idx val="4"/>
          <c:order val="4"/>
          <c:tx>
            <c:strRef>
              <c:f>Hárok1!$A$64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Hárok1!$B$64:$N$64</c:f>
              <c:numCache>
                <c:formatCode>General</c:formatCode>
                <c:ptCount val="13"/>
                <c:pt idx="0">
                  <c:v>95.5</c:v>
                </c:pt>
                <c:pt idx="1">
                  <c:v>98.2</c:v>
                </c:pt>
                <c:pt idx="2">
                  <c:v>103</c:v>
                </c:pt>
                <c:pt idx="3">
                  <c:v>112</c:v>
                </c:pt>
                <c:pt idx="4">
                  <c:v>113</c:v>
                </c:pt>
                <c:pt idx="5">
                  <c:v>115</c:v>
                </c:pt>
                <c:pt idx="6">
                  <c:v>119</c:v>
                </c:pt>
                <c:pt idx="7">
                  <c:v>81.599999999999994</c:v>
                </c:pt>
                <c:pt idx="8">
                  <c:v>81.8</c:v>
                </c:pt>
                <c:pt idx="9">
                  <c:v>81.900000000000006</c:v>
                </c:pt>
                <c:pt idx="10">
                  <c:v>82.4</c:v>
                </c:pt>
                <c:pt idx="11">
                  <c:v>82.1</c:v>
                </c:pt>
                <c:pt idx="12">
                  <c:v>82.8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E3-433F-99C0-8AF03D4E453C}"/>
            </c:ext>
          </c:extLst>
        </c:ser>
        <c:ser>
          <c:idx val="5"/>
          <c:order val="5"/>
          <c:tx>
            <c:strRef>
              <c:f>Hárok1!$A$65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Hárok1!$B$65:$N$65</c:f>
              <c:numCache>
                <c:formatCode>General</c:formatCode>
                <c:ptCount val="13"/>
                <c:pt idx="0">
                  <c:v>115</c:v>
                </c:pt>
                <c:pt idx="1">
                  <c:v>118</c:v>
                </c:pt>
                <c:pt idx="2">
                  <c:v>123</c:v>
                </c:pt>
                <c:pt idx="3">
                  <c:v>130</c:v>
                </c:pt>
                <c:pt idx="4">
                  <c:v>131</c:v>
                </c:pt>
                <c:pt idx="5">
                  <c:v>133</c:v>
                </c:pt>
                <c:pt idx="6">
                  <c:v>136</c:v>
                </c:pt>
                <c:pt idx="7">
                  <c:v>103</c:v>
                </c:pt>
                <c:pt idx="8">
                  <c:v>104</c:v>
                </c:pt>
                <c:pt idx="9">
                  <c:v>104</c:v>
                </c:pt>
                <c:pt idx="10">
                  <c:v>106</c:v>
                </c:pt>
                <c:pt idx="11">
                  <c:v>105</c:v>
                </c:pt>
                <c:pt idx="12">
                  <c:v>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E3-433F-99C0-8AF03D4E453C}"/>
            </c:ext>
          </c:extLst>
        </c:ser>
        <c:ser>
          <c:idx val="6"/>
          <c:order val="6"/>
          <c:tx>
            <c:strRef>
              <c:f>Hárok1!$A$66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Hárok1!$B$59:$N$59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Hárok1!$B$66:$N$66</c:f>
              <c:numCache>
                <c:formatCode>General</c:formatCode>
                <c:ptCount val="13"/>
                <c:pt idx="0">
                  <c:v>78.7</c:v>
                </c:pt>
                <c:pt idx="1">
                  <c:v>82.1</c:v>
                </c:pt>
                <c:pt idx="2">
                  <c:v>87</c:v>
                </c:pt>
                <c:pt idx="3">
                  <c:v>95.4</c:v>
                </c:pt>
                <c:pt idx="4">
                  <c:v>96.4</c:v>
                </c:pt>
                <c:pt idx="5">
                  <c:v>98.9</c:v>
                </c:pt>
                <c:pt idx="6">
                  <c:v>102</c:v>
                </c:pt>
                <c:pt idx="7">
                  <c:v>65.7</c:v>
                </c:pt>
                <c:pt idx="8">
                  <c:v>65.5</c:v>
                </c:pt>
                <c:pt idx="9">
                  <c:v>65.7</c:v>
                </c:pt>
                <c:pt idx="10">
                  <c:v>66.5</c:v>
                </c:pt>
                <c:pt idx="11">
                  <c:v>66.2</c:v>
                </c:pt>
                <c:pt idx="12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7E3-433F-99C0-8AF03D4E45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6655"/>
        <c:axId val="437157487"/>
      </c:scatterChart>
      <c:valAx>
        <c:axId val="437157487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6655"/>
        <c:crosses val="autoZero"/>
        <c:crossBetween val="midCat"/>
      </c:valAx>
      <c:valAx>
        <c:axId val="437156655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7487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Zmeň prioritu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Hárok1!$A$69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Hárok1!$B$69:$N$69</c:f>
              <c:numCache>
                <c:formatCode>General</c:formatCode>
                <c:ptCount val="13"/>
                <c:pt idx="0">
                  <c:v>320</c:v>
                </c:pt>
                <c:pt idx="1">
                  <c:v>361</c:v>
                </c:pt>
                <c:pt idx="2">
                  <c:v>410</c:v>
                </c:pt>
                <c:pt idx="3">
                  <c:v>498</c:v>
                </c:pt>
                <c:pt idx="4">
                  <c:v>541</c:v>
                </c:pt>
                <c:pt idx="5">
                  <c:v>600</c:v>
                </c:pt>
                <c:pt idx="6">
                  <c:v>641</c:v>
                </c:pt>
                <c:pt idx="7">
                  <c:v>696</c:v>
                </c:pt>
                <c:pt idx="8">
                  <c:v>750</c:v>
                </c:pt>
                <c:pt idx="9">
                  <c:v>819</c:v>
                </c:pt>
                <c:pt idx="10">
                  <c:v>880</c:v>
                </c:pt>
                <c:pt idx="11">
                  <c:v>958</c:v>
                </c:pt>
                <c:pt idx="12">
                  <c:v>1060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23-44B8-8333-1D60E965C8FE}"/>
            </c:ext>
          </c:extLst>
        </c:ser>
        <c:ser>
          <c:idx val="1"/>
          <c:order val="1"/>
          <c:tx>
            <c:strRef>
              <c:f>Hárok1!$A$70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Hárok1!$B$70:$N$70</c:f>
              <c:numCache>
                <c:formatCode>General</c:formatCode>
                <c:ptCount val="13"/>
                <c:pt idx="0">
                  <c:v>422</c:v>
                </c:pt>
                <c:pt idx="1">
                  <c:v>493</c:v>
                </c:pt>
                <c:pt idx="2">
                  <c:v>580</c:v>
                </c:pt>
                <c:pt idx="3">
                  <c:v>729</c:v>
                </c:pt>
                <c:pt idx="4">
                  <c:v>781</c:v>
                </c:pt>
                <c:pt idx="5">
                  <c:v>861</c:v>
                </c:pt>
                <c:pt idx="6">
                  <c:v>905</c:v>
                </c:pt>
                <c:pt idx="7">
                  <c:v>913</c:v>
                </c:pt>
                <c:pt idx="8">
                  <c:v>974</c:v>
                </c:pt>
                <c:pt idx="9">
                  <c:v>1020</c:v>
                </c:pt>
                <c:pt idx="10">
                  <c:v>1090</c:v>
                </c:pt>
                <c:pt idx="11">
                  <c:v>1190</c:v>
                </c:pt>
                <c:pt idx="12">
                  <c:v>1340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23-44B8-8333-1D60E965C8FE}"/>
            </c:ext>
          </c:extLst>
        </c:ser>
        <c:ser>
          <c:idx val="2"/>
          <c:order val="2"/>
          <c:tx>
            <c:strRef>
              <c:f>Hárok1!$A$71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Hárok1!$B$71:$N$71</c:f>
              <c:numCache>
                <c:formatCode>General</c:formatCode>
                <c:ptCount val="13"/>
                <c:pt idx="0">
                  <c:v>442</c:v>
                </c:pt>
                <c:pt idx="1">
                  <c:v>516</c:v>
                </c:pt>
                <c:pt idx="2">
                  <c:v>602</c:v>
                </c:pt>
                <c:pt idx="3">
                  <c:v>754</c:v>
                </c:pt>
                <c:pt idx="4">
                  <c:v>810</c:v>
                </c:pt>
                <c:pt idx="5">
                  <c:v>891</c:v>
                </c:pt>
                <c:pt idx="6">
                  <c:v>937</c:v>
                </c:pt>
                <c:pt idx="7">
                  <c:v>946</c:v>
                </c:pt>
                <c:pt idx="8">
                  <c:v>999</c:v>
                </c:pt>
                <c:pt idx="9">
                  <c:v>1060</c:v>
                </c:pt>
                <c:pt idx="10">
                  <c:v>1120</c:v>
                </c:pt>
                <c:pt idx="11">
                  <c:v>1220</c:v>
                </c:pt>
                <c:pt idx="12">
                  <c:v>1370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E23-44B8-8333-1D60E965C8FE}"/>
            </c:ext>
          </c:extLst>
        </c:ser>
        <c:ser>
          <c:idx val="3"/>
          <c:order val="3"/>
          <c:tx>
            <c:strRef>
              <c:f>Hárok1!$A$72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Hárok1!$B$72:$N$72</c:f>
              <c:numCache>
                <c:formatCode>General</c:formatCode>
                <c:ptCount val="13"/>
                <c:pt idx="0">
                  <c:v>246</c:v>
                </c:pt>
                <c:pt idx="1">
                  <c:v>275</c:v>
                </c:pt>
                <c:pt idx="2">
                  <c:v>304</c:v>
                </c:pt>
                <c:pt idx="3">
                  <c:v>330</c:v>
                </c:pt>
                <c:pt idx="4">
                  <c:v>332</c:v>
                </c:pt>
                <c:pt idx="5">
                  <c:v>340</c:v>
                </c:pt>
                <c:pt idx="6">
                  <c:v>345</c:v>
                </c:pt>
                <c:pt idx="7">
                  <c:v>345</c:v>
                </c:pt>
                <c:pt idx="8">
                  <c:v>346</c:v>
                </c:pt>
                <c:pt idx="9">
                  <c:v>348</c:v>
                </c:pt>
                <c:pt idx="10">
                  <c:v>352</c:v>
                </c:pt>
                <c:pt idx="11">
                  <c:v>353</c:v>
                </c:pt>
                <c:pt idx="12">
                  <c:v>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23-44B8-8333-1D60E965C8FE}"/>
            </c:ext>
          </c:extLst>
        </c:ser>
        <c:ser>
          <c:idx val="4"/>
          <c:order val="4"/>
          <c:tx>
            <c:strRef>
              <c:f>Hárok1!$A$73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Hárok1!$B$73:$N$73</c:f>
              <c:numCache>
                <c:formatCode>General</c:formatCode>
                <c:ptCount val="13"/>
                <c:pt idx="0">
                  <c:v>199</c:v>
                </c:pt>
                <c:pt idx="1">
                  <c:v>226</c:v>
                </c:pt>
                <c:pt idx="2">
                  <c:v>248</c:v>
                </c:pt>
                <c:pt idx="3">
                  <c:v>266</c:v>
                </c:pt>
                <c:pt idx="4">
                  <c:v>268</c:v>
                </c:pt>
                <c:pt idx="5">
                  <c:v>274</c:v>
                </c:pt>
                <c:pt idx="6">
                  <c:v>276</c:v>
                </c:pt>
                <c:pt idx="7">
                  <c:v>260</c:v>
                </c:pt>
                <c:pt idx="8">
                  <c:v>263</c:v>
                </c:pt>
                <c:pt idx="9">
                  <c:v>261</c:v>
                </c:pt>
                <c:pt idx="10">
                  <c:v>262</c:v>
                </c:pt>
                <c:pt idx="11">
                  <c:v>264</c:v>
                </c:pt>
                <c:pt idx="12">
                  <c:v>268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E23-44B8-8333-1D60E965C8FE}"/>
            </c:ext>
          </c:extLst>
        </c:ser>
        <c:ser>
          <c:idx val="5"/>
          <c:order val="5"/>
          <c:tx>
            <c:strRef>
              <c:f>Hárok1!$A$74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Hárok1!$B$74:$N$74</c:f>
              <c:numCache>
                <c:formatCode>General</c:formatCode>
                <c:ptCount val="13"/>
                <c:pt idx="0">
                  <c:v>207</c:v>
                </c:pt>
                <c:pt idx="1">
                  <c:v>233</c:v>
                </c:pt>
                <c:pt idx="2">
                  <c:v>256</c:v>
                </c:pt>
                <c:pt idx="3">
                  <c:v>277</c:v>
                </c:pt>
                <c:pt idx="4">
                  <c:v>279</c:v>
                </c:pt>
                <c:pt idx="5">
                  <c:v>286</c:v>
                </c:pt>
                <c:pt idx="6">
                  <c:v>287</c:v>
                </c:pt>
                <c:pt idx="7">
                  <c:v>289</c:v>
                </c:pt>
                <c:pt idx="8">
                  <c:v>293</c:v>
                </c:pt>
                <c:pt idx="9">
                  <c:v>292</c:v>
                </c:pt>
                <c:pt idx="10">
                  <c:v>292</c:v>
                </c:pt>
                <c:pt idx="11">
                  <c:v>296</c:v>
                </c:pt>
                <c:pt idx="12">
                  <c:v>301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23-44B8-8333-1D60E965C8FE}"/>
            </c:ext>
          </c:extLst>
        </c:ser>
        <c:ser>
          <c:idx val="6"/>
          <c:order val="6"/>
          <c:tx>
            <c:strRef>
              <c:f>Hárok1!$A$75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Hárok1!$B$68:$N$68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Hárok1!$B$75:$N$75</c:f>
              <c:numCache>
                <c:formatCode>General</c:formatCode>
                <c:ptCount val="13"/>
                <c:pt idx="0">
                  <c:v>380</c:v>
                </c:pt>
                <c:pt idx="1">
                  <c:v>451</c:v>
                </c:pt>
                <c:pt idx="2">
                  <c:v>522</c:v>
                </c:pt>
                <c:pt idx="3">
                  <c:v>619</c:v>
                </c:pt>
                <c:pt idx="4">
                  <c:v>629</c:v>
                </c:pt>
                <c:pt idx="5">
                  <c:v>667</c:v>
                </c:pt>
                <c:pt idx="6">
                  <c:v>680</c:v>
                </c:pt>
                <c:pt idx="7">
                  <c:v>659</c:v>
                </c:pt>
                <c:pt idx="8">
                  <c:v>669</c:v>
                </c:pt>
                <c:pt idx="9">
                  <c:v>695</c:v>
                </c:pt>
                <c:pt idx="10">
                  <c:v>698</c:v>
                </c:pt>
                <c:pt idx="11">
                  <c:v>720</c:v>
                </c:pt>
                <c:pt idx="12">
                  <c:v>762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E23-44B8-8333-1D60E965C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4991"/>
        <c:axId val="437158735"/>
      </c:scatterChart>
      <c:valAx>
        <c:axId val="4371587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991"/>
        <c:crosses val="autoZero"/>
        <c:crossBetween val="midCat"/>
      </c:valAx>
      <c:valAx>
        <c:axId val="437154991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87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scénar A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Hárok1!$A$78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Hárok1!$B$78:$N$78</c:f>
              <c:numCache>
                <c:formatCode>General</c:formatCode>
                <c:ptCount val="13"/>
                <c:pt idx="0">
                  <c:v>1890</c:v>
                </c:pt>
                <c:pt idx="1">
                  <c:v>1920</c:v>
                </c:pt>
                <c:pt idx="2">
                  <c:v>1990</c:v>
                </c:pt>
                <c:pt idx="3">
                  <c:v>2190</c:v>
                </c:pt>
                <c:pt idx="4">
                  <c:v>2920</c:v>
                </c:pt>
                <c:pt idx="5">
                  <c:v>3090</c:v>
                </c:pt>
                <c:pt idx="6">
                  <c:v>3010</c:v>
                </c:pt>
                <c:pt idx="7">
                  <c:v>2960</c:v>
                </c:pt>
                <c:pt idx="8">
                  <c:v>3350</c:v>
                </c:pt>
                <c:pt idx="9">
                  <c:v>3670</c:v>
                </c:pt>
                <c:pt idx="10">
                  <c:v>3860</c:v>
                </c:pt>
                <c:pt idx="11">
                  <c:v>4140</c:v>
                </c:pt>
                <c:pt idx="12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01-428A-895D-5740287D50CC}"/>
            </c:ext>
          </c:extLst>
        </c:ser>
        <c:ser>
          <c:idx val="1"/>
          <c:order val="1"/>
          <c:tx>
            <c:strRef>
              <c:f>Hárok1!$A$79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Hárok1!$B$79:$N$79</c:f>
              <c:numCache>
                <c:formatCode>General</c:formatCode>
                <c:ptCount val="13"/>
                <c:pt idx="0">
                  <c:v>1250</c:v>
                </c:pt>
                <c:pt idx="1">
                  <c:v>1020</c:v>
                </c:pt>
                <c:pt idx="2">
                  <c:v>1060</c:v>
                </c:pt>
                <c:pt idx="3">
                  <c:v>1420</c:v>
                </c:pt>
                <c:pt idx="4">
                  <c:v>1650</c:v>
                </c:pt>
                <c:pt idx="5">
                  <c:v>1450</c:v>
                </c:pt>
                <c:pt idx="6">
                  <c:v>1500</c:v>
                </c:pt>
                <c:pt idx="7">
                  <c:v>1410</c:v>
                </c:pt>
                <c:pt idx="8">
                  <c:v>1630</c:v>
                </c:pt>
                <c:pt idx="9">
                  <c:v>1750</c:v>
                </c:pt>
                <c:pt idx="10">
                  <c:v>1650</c:v>
                </c:pt>
                <c:pt idx="11">
                  <c:v>1730</c:v>
                </c:pt>
                <c:pt idx="12">
                  <c:v>1790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01-428A-895D-5740287D50CC}"/>
            </c:ext>
          </c:extLst>
        </c:ser>
        <c:ser>
          <c:idx val="2"/>
          <c:order val="2"/>
          <c:tx>
            <c:strRef>
              <c:f>Hárok1!$A$80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Hárok1!$B$80:$N$80</c:f>
              <c:numCache>
                <c:formatCode>General</c:formatCode>
                <c:ptCount val="13"/>
                <c:pt idx="0">
                  <c:v>1010</c:v>
                </c:pt>
                <c:pt idx="1">
                  <c:v>1210</c:v>
                </c:pt>
                <c:pt idx="2">
                  <c:v>1170</c:v>
                </c:pt>
                <c:pt idx="3">
                  <c:v>1270</c:v>
                </c:pt>
                <c:pt idx="4">
                  <c:v>1930</c:v>
                </c:pt>
                <c:pt idx="5">
                  <c:v>1920</c:v>
                </c:pt>
                <c:pt idx="6">
                  <c:v>1680</c:v>
                </c:pt>
                <c:pt idx="7">
                  <c:v>1680</c:v>
                </c:pt>
                <c:pt idx="8">
                  <c:v>1920</c:v>
                </c:pt>
                <c:pt idx="9">
                  <c:v>2140</c:v>
                </c:pt>
                <c:pt idx="10">
                  <c:v>2370</c:v>
                </c:pt>
                <c:pt idx="11">
                  <c:v>2180</c:v>
                </c:pt>
                <c:pt idx="12">
                  <c:v>2330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201-428A-895D-5740287D50CC}"/>
            </c:ext>
          </c:extLst>
        </c:ser>
        <c:ser>
          <c:idx val="3"/>
          <c:order val="3"/>
          <c:tx>
            <c:strRef>
              <c:f>Hárok1!$A$81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Hárok1!$B$81:$N$81</c:f>
              <c:numCache>
                <c:formatCode>General</c:formatCode>
                <c:ptCount val="13"/>
                <c:pt idx="0">
                  <c:v>5350</c:v>
                </c:pt>
                <c:pt idx="1">
                  <c:v>7300</c:v>
                </c:pt>
                <c:pt idx="2">
                  <c:v>9930</c:v>
                </c:pt>
                <c:pt idx="3">
                  <c:v>14300</c:v>
                </c:pt>
                <c:pt idx="4">
                  <c:v>22300</c:v>
                </c:pt>
                <c:pt idx="5">
                  <c:v>32800</c:v>
                </c:pt>
                <c:pt idx="6">
                  <c:v>44100</c:v>
                </c:pt>
                <c:pt idx="7">
                  <c:v>64700</c:v>
                </c:pt>
                <c:pt idx="8">
                  <c:v>99400</c:v>
                </c:pt>
                <c:pt idx="9">
                  <c:v>145000</c:v>
                </c:pt>
                <c:pt idx="10">
                  <c:v>214000</c:v>
                </c:pt>
                <c:pt idx="11">
                  <c:v>316000</c:v>
                </c:pt>
                <c:pt idx="12">
                  <c:v>464000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201-428A-895D-5740287D50CC}"/>
            </c:ext>
          </c:extLst>
        </c:ser>
        <c:ser>
          <c:idx val="4"/>
          <c:order val="4"/>
          <c:tx>
            <c:strRef>
              <c:f>Hárok1!$A$82</c:f>
              <c:strCache>
                <c:ptCount val="1"/>
                <c:pt idx="0">
                  <c:v>Viacprechodová párovacia halda</c:v>
                </c:pt>
              </c:strCache>
            </c:strRef>
          </c:tx>
          <c:spPr>
            <a:ln w="19046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Hárok1!$B$82:$N$82</c:f>
              <c:numCache>
                <c:formatCode>General</c:formatCode>
                <c:ptCount val="13"/>
                <c:pt idx="0">
                  <c:v>15700</c:v>
                </c:pt>
                <c:pt idx="1">
                  <c:v>24000</c:v>
                </c:pt>
                <c:pt idx="2">
                  <c:v>37300</c:v>
                </c:pt>
                <c:pt idx="3">
                  <c:v>49000</c:v>
                </c:pt>
                <c:pt idx="4">
                  <c:v>94900</c:v>
                </c:pt>
                <c:pt idx="5">
                  <c:v>160000</c:v>
                </c:pt>
                <c:pt idx="6">
                  <c:v>244000</c:v>
                </c:pt>
                <c:pt idx="7">
                  <c:v>363000</c:v>
                </c:pt>
                <c:pt idx="8">
                  <c:v>506000</c:v>
                </c:pt>
                <c:pt idx="9">
                  <c:v>782000</c:v>
                </c:pt>
                <c:pt idx="10">
                  <c:v>1230000</c:v>
                </c:pt>
                <c:pt idx="11">
                  <c:v>1750000</c:v>
                </c:pt>
                <c:pt idx="12">
                  <c:v>3140000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201-428A-895D-5740287D50CC}"/>
            </c:ext>
          </c:extLst>
        </c:ser>
        <c:ser>
          <c:idx val="5"/>
          <c:order val="5"/>
          <c:tx>
            <c:strRef>
              <c:f>Hárok1!$A$83</c:f>
              <c:strCache>
                <c:ptCount val="1"/>
                <c:pt idx="0">
                  <c:v>Dvojprechodová párovacia halda</c:v>
                </c:pt>
              </c:strCache>
            </c:strRef>
          </c:tx>
          <c:spPr>
            <a:ln w="19046" cap="rnd">
              <a:solidFill>
                <a:srgbClr val="70AD47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Hárok1!$B$83:$N$83</c:f>
              <c:numCache>
                <c:formatCode>General</c:formatCode>
                <c:ptCount val="13"/>
                <c:pt idx="0">
                  <c:v>22000</c:v>
                </c:pt>
                <c:pt idx="1">
                  <c:v>20900</c:v>
                </c:pt>
                <c:pt idx="2">
                  <c:v>49400</c:v>
                </c:pt>
                <c:pt idx="3">
                  <c:v>75400</c:v>
                </c:pt>
                <c:pt idx="4">
                  <c:v>122000</c:v>
                </c:pt>
                <c:pt idx="5">
                  <c:v>206000</c:v>
                </c:pt>
                <c:pt idx="6">
                  <c:v>310000</c:v>
                </c:pt>
                <c:pt idx="7">
                  <c:v>467000</c:v>
                </c:pt>
                <c:pt idx="8">
                  <c:v>721000</c:v>
                </c:pt>
                <c:pt idx="9">
                  <c:v>1050000</c:v>
                </c:pt>
                <c:pt idx="10">
                  <c:v>1670000</c:v>
                </c:pt>
                <c:pt idx="11">
                  <c:v>2440000</c:v>
                </c:pt>
                <c:pt idx="12">
                  <c:v>4110000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201-428A-895D-5740287D50CC}"/>
            </c:ext>
          </c:extLst>
        </c:ser>
        <c:ser>
          <c:idx val="6"/>
          <c:order val="6"/>
          <c:tx>
            <c:strRef>
              <c:f>Hárok1!$A$84</c:f>
              <c:strCache>
                <c:ptCount val="1"/>
                <c:pt idx="0">
                  <c:v>Úrovňová párovacia halda</c:v>
                </c:pt>
              </c:strCache>
            </c:strRef>
          </c:tx>
          <c:spPr>
            <a:ln w="19046" cap="rnd">
              <a:solidFill>
                <a:srgbClr val="264478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Hárok1!$B$84:$N$84</c:f>
              <c:numCache>
                <c:formatCode>General</c:formatCode>
                <c:ptCount val="13"/>
                <c:pt idx="0">
                  <c:v>6900</c:v>
                </c:pt>
                <c:pt idx="1">
                  <c:v>10200</c:v>
                </c:pt>
                <c:pt idx="2">
                  <c:v>14700</c:v>
                </c:pt>
                <c:pt idx="3">
                  <c:v>24500</c:v>
                </c:pt>
                <c:pt idx="4">
                  <c:v>36300</c:v>
                </c:pt>
                <c:pt idx="5">
                  <c:v>56600</c:v>
                </c:pt>
                <c:pt idx="6">
                  <c:v>89000</c:v>
                </c:pt>
                <c:pt idx="7">
                  <c:v>118000</c:v>
                </c:pt>
                <c:pt idx="8">
                  <c:v>175000</c:v>
                </c:pt>
                <c:pt idx="9">
                  <c:v>271000</c:v>
                </c:pt>
                <c:pt idx="10">
                  <c:v>403000</c:v>
                </c:pt>
                <c:pt idx="11">
                  <c:v>604000</c:v>
                </c:pt>
                <c:pt idx="12">
                  <c:v>893000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201-428A-895D-5740287D5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49583"/>
        <c:axId val="437127535"/>
      </c:scatterChart>
      <c:valAx>
        <c:axId val="4371275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49583"/>
        <c:crosses val="autoZero"/>
        <c:crossBetween val="midCat"/>
      </c:valAx>
      <c:valAx>
        <c:axId val="437149583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75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scénar A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Hárok1!$A$78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Hárok1!$B$78:$N$78</c:f>
              <c:numCache>
                <c:formatCode>General</c:formatCode>
                <c:ptCount val="13"/>
                <c:pt idx="0">
                  <c:v>1890</c:v>
                </c:pt>
                <c:pt idx="1">
                  <c:v>1920</c:v>
                </c:pt>
                <c:pt idx="2">
                  <c:v>1990</c:v>
                </c:pt>
                <c:pt idx="3">
                  <c:v>2190</c:v>
                </c:pt>
                <c:pt idx="4">
                  <c:v>2920</c:v>
                </c:pt>
                <c:pt idx="5">
                  <c:v>3090</c:v>
                </c:pt>
                <c:pt idx="6">
                  <c:v>3010</c:v>
                </c:pt>
                <c:pt idx="7">
                  <c:v>2960</c:v>
                </c:pt>
                <c:pt idx="8">
                  <c:v>3350</c:v>
                </c:pt>
                <c:pt idx="9">
                  <c:v>3670</c:v>
                </c:pt>
                <c:pt idx="10">
                  <c:v>3860</c:v>
                </c:pt>
                <c:pt idx="11">
                  <c:v>4140</c:v>
                </c:pt>
                <c:pt idx="12">
                  <c:v>4550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9E-4DE8-A3B1-7FD06B334233}"/>
            </c:ext>
          </c:extLst>
        </c:ser>
        <c:ser>
          <c:idx val="1"/>
          <c:order val="1"/>
          <c:tx>
            <c:strRef>
              <c:f>Hárok1!$A$79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Hárok1!$B$79:$N$79</c:f>
              <c:numCache>
                <c:formatCode>General</c:formatCode>
                <c:ptCount val="13"/>
                <c:pt idx="0">
                  <c:v>1250</c:v>
                </c:pt>
                <c:pt idx="1">
                  <c:v>1020</c:v>
                </c:pt>
                <c:pt idx="2">
                  <c:v>1060</c:v>
                </c:pt>
                <c:pt idx="3">
                  <c:v>1420</c:v>
                </c:pt>
                <c:pt idx="4">
                  <c:v>1650</c:v>
                </c:pt>
                <c:pt idx="5">
                  <c:v>1450</c:v>
                </c:pt>
                <c:pt idx="6">
                  <c:v>1500</c:v>
                </c:pt>
                <c:pt idx="7">
                  <c:v>1410</c:v>
                </c:pt>
                <c:pt idx="8">
                  <c:v>1630</c:v>
                </c:pt>
                <c:pt idx="9">
                  <c:v>1750</c:v>
                </c:pt>
                <c:pt idx="10">
                  <c:v>1650</c:v>
                </c:pt>
                <c:pt idx="11">
                  <c:v>1730</c:v>
                </c:pt>
                <c:pt idx="12">
                  <c:v>1790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9E-4DE8-A3B1-7FD06B334233}"/>
            </c:ext>
          </c:extLst>
        </c:ser>
        <c:ser>
          <c:idx val="2"/>
          <c:order val="2"/>
          <c:tx>
            <c:strRef>
              <c:f>Hárok1!$A$80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Hárok1!$B$77:$N$77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Hárok1!$B$80:$N$80</c:f>
              <c:numCache>
                <c:formatCode>General</c:formatCode>
                <c:ptCount val="13"/>
                <c:pt idx="0">
                  <c:v>1010</c:v>
                </c:pt>
                <c:pt idx="1">
                  <c:v>1210</c:v>
                </c:pt>
                <c:pt idx="2">
                  <c:v>1170</c:v>
                </c:pt>
                <c:pt idx="3">
                  <c:v>1270</c:v>
                </c:pt>
                <c:pt idx="4">
                  <c:v>1930</c:v>
                </c:pt>
                <c:pt idx="5">
                  <c:v>1920</c:v>
                </c:pt>
                <c:pt idx="6">
                  <c:v>1680</c:v>
                </c:pt>
                <c:pt idx="7">
                  <c:v>1680</c:v>
                </c:pt>
                <c:pt idx="8">
                  <c:v>1920</c:v>
                </c:pt>
                <c:pt idx="9">
                  <c:v>2140</c:v>
                </c:pt>
                <c:pt idx="10">
                  <c:v>2370</c:v>
                </c:pt>
                <c:pt idx="11">
                  <c:v>2180</c:v>
                </c:pt>
                <c:pt idx="12">
                  <c:v>2330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9E-4DE8-A3B1-7FD06B3342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49583"/>
        <c:axId val="437127535"/>
      </c:scatterChart>
      <c:valAx>
        <c:axId val="437127535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 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49583"/>
        <c:crosses val="autoZero"/>
        <c:crossBetween val="midCat"/>
      </c:valAx>
      <c:valAx>
        <c:axId val="437149583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2753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Testová sada 2, scenár B</a:t>
            </a:r>
          </a:p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sk-SK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Vyber minimum (nanosekundy)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Hárok1!$A$87</c:f>
              <c:strCache>
                <c:ptCount val="1"/>
                <c:pt idx="0">
                  <c:v>Binárna halda</c:v>
                </c:pt>
              </c:strCache>
            </c:strRef>
          </c:tx>
          <c:spPr>
            <a:ln w="19046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Hárok1!$B$87:$N$87</c:f>
              <c:numCache>
                <c:formatCode>General</c:formatCode>
                <c:ptCount val="13"/>
                <c:pt idx="0">
                  <c:v>914</c:v>
                </c:pt>
                <c:pt idx="1">
                  <c:v>954</c:v>
                </c:pt>
                <c:pt idx="2">
                  <c:v>1040</c:v>
                </c:pt>
                <c:pt idx="3">
                  <c:v>1200</c:v>
                </c:pt>
                <c:pt idx="4">
                  <c:v>1260</c:v>
                </c:pt>
                <c:pt idx="5">
                  <c:v>1310</c:v>
                </c:pt>
                <c:pt idx="6">
                  <c:v>1410</c:v>
                </c:pt>
                <c:pt idx="7">
                  <c:v>1470</c:v>
                </c:pt>
                <c:pt idx="8">
                  <c:v>1540</c:v>
                </c:pt>
                <c:pt idx="9">
                  <c:v>1640</c:v>
                </c:pt>
                <c:pt idx="10">
                  <c:v>1730</c:v>
                </c:pt>
                <c:pt idx="11">
                  <c:v>1840</c:v>
                </c:pt>
                <c:pt idx="12">
                  <c:v>1960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B5-4C25-84BE-C2D7F036B95E}"/>
            </c:ext>
          </c:extLst>
        </c:ser>
        <c:ser>
          <c:idx val="1"/>
          <c:order val="1"/>
          <c:tx>
            <c:strRef>
              <c:f>Hárok1!$A$88</c:f>
              <c:strCache>
                <c:ptCount val="1"/>
                <c:pt idx="0">
                  <c:v>Viacprechodová binomická halda</c:v>
                </c:pt>
              </c:strCache>
            </c:strRef>
          </c:tx>
          <c:spPr>
            <a:ln w="19046" cap="rnd">
              <a:solidFill>
                <a:srgbClr val="ED7D31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Hárok1!$B$88:$N$88</c:f>
              <c:numCache>
                <c:formatCode>General</c:formatCode>
                <c:ptCount val="13"/>
                <c:pt idx="0">
                  <c:v>761</c:v>
                </c:pt>
                <c:pt idx="1">
                  <c:v>812</c:v>
                </c:pt>
                <c:pt idx="2">
                  <c:v>905</c:v>
                </c:pt>
                <c:pt idx="3">
                  <c:v>1000</c:v>
                </c:pt>
                <c:pt idx="4">
                  <c:v>1030</c:v>
                </c:pt>
                <c:pt idx="5">
                  <c:v>1140</c:v>
                </c:pt>
                <c:pt idx="6">
                  <c:v>1180</c:v>
                </c:pt>
                <c:pt idx="7">
                  <c:v>1190</c:v>
                </c:pt>
                <c:pt idx="8">
                  <c:v>1270</c:v>
                </c:pt>
                <c:pt idx="9">
                  <c:v>1300</c:v>
                </c:pt>
                <c:pt idx="10">
                  <c:v>1370</c:v>
                </c:pt>
                <c:pt idx="11">
                  <c:v>1470</c:v>
                </c:pt>
                <c:pt idx="12">
                  <c:v>1620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B5-4C25-84BE-C2D7F036B95E}"/>
            </c:ext>
          </c:extLst>
        </c:ser>
        <c:ser>
          <c:idx val="2"/>
          <c:order val="2"/>
          <c:tx>
            <c:strRef>
              <c:f>Hárok1!$A$89</c:f>
              <c:strCache>
                <c:ptCount val="1"/>
                <c:pt idx="0">
                  <c:v>Jednoprechodová binomická halda</c:v>
                </c:pt>
              </c:strCache>
            </c:strRef>
          </c:tx>
          <c:spPr>
            <a:ln w="19046" cap="rnd">
              <a:solidFill>
                <a:srgbClr val="A5A5A5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Hárok1!$B$89:$N$89</c:f>
              <c:numCache>
                <c:formatCode>General</c:formatCode>
                <c:ptCount val="13"/>
                <c:pt idx="0">
                  <c:v>812</c:v>
                </c:pt>
                <c:pt idx="1">
                  <c:v>851</c:v>
                </c:pt>
                <c:pt idx="2">
                  <c:v>925</c:v>
                </c:pt>
                <c:pt idx="3">
                  <c:v>1040</c:v>
                </c:pt>
                <c:pt idx="4">
                  <c:v>1090</c:v>
                </c:pt>
                <c:pt idx="5">
                  <c:v>1180</c:v>
                </c:pt>
                <c:pt idx="6">
                  <c:v>1210</c:v>
                </c:pt>
                <c:pt idx="7">
                  <c:v>1240</c:v>
                </c:pt>
                <c:pt idx="8">
                  <c:v>1290</c:v>
                </c:pt>
                <c:pt idx="9">
                  <c:v>1360</c:v>
                </c:pt>
                <c:pt idx="10">
                  <c:v>1400</c:v>
                </c:pt>
                <c:pt idx="11">
                  <c:v>1530</c:v>
                </c:pt>
                <c:pt idx="12">
                  <c:v>1660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B5-4C25-84BE-C2D7F036B95E}"/>
            </c:ext>
          </c:extLst>
        </c:ser>
        <c:ser>
          <c:idx val="3"/>
          <c:order val="3"/>
          <c:tx>
            <c:strRef>
              <c:f>Hárok1!$A$90</c:f>
              <c:strCache>
                <c:ptCount val="1"/>
                <c:pt idx="0">
                  <c:v>Fibonacciho halda</c:v>
                </c:pt>
              </c:strCache>
            </c:strRef>
          </c:tx>
          <c:spPr>
            <a:ln w="19046" cap="rnd">
              <a:solidFill>
                <a:srgbClr val="FFC000"/>
              </a:solidFill>
              <a:prstDash val="solid"/>
              <a:round/>
            </a:ln>
          </c:spPr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Hárok1!$B$90:$N$90</c:f>
              <c:numCache>
                <c:formatCode>General</c:formatCode>
                <c:ptCount val="13"/>
                <c:pt idx="0">
                  <c:v>726</c:v>
                </c:pt>
                <c:pt idx="1">
                  <c:v>746</c:v>
                </c:pt>
                <c:pt idx="2">
                  <c:v>770</c:v>
                </c:pt>
                <c:pt idx="3">
                  <c:v>809</c:v>
                </c:pt>
                <c:pt idx="4">
                  <c:v>820</c:v>
                </c:pt>
                <c:pt idx="5">
                  <c:v>829</c:v>
                </c:pt>
                <c:pt idx="6">
                  <c:v>842</c:v>
                </c:pt>
                <c:pt idx="7">
                  <c:v>855</c:v>
                </c:pt>
                <c:pt idx="8">
                  <c:v>861</c:v>
                </c:pt>
                <c:pt idx="9">
                  <c:v>880</c:v>
                </c:pt>
                <c:pt idx="10">
                  <c:v>891</c:v>
                </c:pt>
                <c:pt idx="11">
                  <c:v>868</c:v>
                </c:pt>
                <c:pt idx="12">
                  <c:v>896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AB5-4C25-84BE-C2D7F036B95E}"/>
            </c:ext>
          </c:extLst>
        </c:ser>
        <c:ser>
          <c:idx val="4"/>
          <c:order val="4"/>
          <c:tx>
            <c:strRef>
              <c:f>Hárok1!$A$91</c:f>
              <c:strCache>
                <c:ptCount val="1"/>
                <c:pt idx="0">
                  <c:v>Viacprechodová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Hárok1!$B$91:$N$91</c:f>
              <c:numCache>
                <c:formatCode>General</c:formatCode>
                <c:ptCount val="13"/>
                <c:pt idx="0">
                  <c:v>672</c:v>
                </c:pt>
                <c:pt idx="1">
                  <c:v>683</c:v>
                </c:pt>
                <c:pt idx="2">
                  <c:v>698</c:v>
                </c:pt>
                <c:pt idx="3">
                  <c:v>714</c:v>
                </c:pt>
                <c:pt idx="4">
                  <c:v>718</c:v>
                </c:pt>
                <c:pt idx="5">
                  <c:v>724</c:v>
                </c:pt>
                <c:pt idx="6">
                  <c:v>729</c:v>
                </c:pt>
                <c:pt idx="7">
                  <c:v>701</c:v>
                </c:pt>
                <c:pt idx="8">
                  <c:v>705</c:v>
                </c:pt>
                <c:pt idx="9">
                  <c:v>701</c:v>
                </c:pt>
                <c:pt idx="10">
                  <c:v>704</c:v>
                </c:pt>
                <c:pt idx="11">
                  <c:v>709</c:v>
                </c:pt>
                <c:pt idx="12">
                  <c:v>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AB5-4C25-84BE-C2D7F036B95E}"/>
            </c:ext>
          </c:extLst>
        </c:ser>
        <c:ser>
          <c:idx val="5"/>
          <c:order val="5"/>
          <c:tx>
            <c:strRef>
              <c:f>Hárok1!$A$92</c:f>
              <c:strCache>
                <c:ptCount val="1"/>
                <c:pt idx="0">
                  <c:v>Dvojprechodová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Hárok1!$B$92:$N$92</c:f>
              <c:numCache>
                <c:formatCode>General</c:formatCode>
                <c:ptCount val="13"/>
                <c:pt idx="0">
                  <c:v>604</c:v>
                </c:pt>
                <c:pt idx="1">
                  <c:v>618</c:v>
                </c:pt>
                <c:pt idx="2">
                  <c:v>633</c:v>
                </c:pt>
                <c:pt idx="3">
                  <c:v>657</c:v>
                </c:pt>
                <c:pt idx="4">
                  <c:v>660</c:v>
                </c:pt>
                <c:pt idx="5">
                  <c:v>667</c:v>
                </c:pt>
                <c:pt idx="6">
                  <c:v>671</c:v>
                </c:pt>
                <c:pt idx="7">
                  <c:v>653</c:v>
                </c:pt>
                <c:pt idx="8">
                  <c:v>659</c:v>
                </c:pt>
                <c:pt idx="9">
                  <c:v>659</c:v>
                </c:pt>
                <c:pt idx="10">
                  <c:v>663</c:v>
                </c:pt>
                <c:pt idx="11">
                  <c:v>672</c:v>
                </c:pt>
                <c:pt idx="12">
                  <c:v>686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AB5-4C25-84BE-C2D7F036B95E}"/>
            </c:ext>
          </c:extLst>
        </c:ser>
        <c:ser>
          <c:idx val="6"/>
          <c:order val="6"/>
          <c:tx>
            <c:strRef>
              <c:f>Hárok1!$A$93</c:f>
              <c:strCache>
                <c:ptCount val="1"/>
                <c:pt idx="0">
                  <c:v>Úrovňová párovacia halda</c:v>
                </c:pt>
              </c:strCache>
            </c:strRef>
          </c:tx>
          <c:marker>
            <c:symbol val="none"/>
          </c:marker>
          <c:xVal>
            <c:numRef>
              <c:f>Hárok1!$B$86:$N$86</c:f>
              <c:numCache>
                <c:formatCode>General</c:formatCode>
                <c:ptCount val="13"/>
                <c:pt idx="0">
                  <c:v>10000</c:v>
                </c:pt>
                <c:pt idx="1">
                  <c:v>15000</c:v>
                </c:pt>
                <c:pt idx="2">
                  <c:v>22500</c:v>
                </c:pt>
                <c:pt idx="3">
                  <c:v>33750</c:v>
                </c:pt>
                <c:pt idx="4">
                  <c:v>50625</c:v>
                </c:pt>
                <c:pt idx="5">
                  <c:v>75937</c:v>
                </c:pt>
                <c:pt idx="6">
                  <c:v>113905</c:v>
                </c:pt>
                <c:pt idx="7">
                  <c:v>170857</c:v>
                </c:pt>
                <c:pt idx="8">
                  <c:v>256285</c:v>
                </c:pt>
                <c:pt idx="9">
                  <c:v>384427</c:v>
                </c:pt>
                <c:pt idx="10">
                  <c:v>576640</c:v>
                </c:pt>
                <c:pt idx="11">
                  <c:v>864960</c:v>
                </c:pt>
                <c:pt idx="12">
                  <c:v>1297440</c:v>
                </c:pt>
              </c:numCache>
            </c:numRef>
          </c:xVal>
          <c:yVal>
            <c:numRef>
              <c:f>Hárok1!$B$93:$N$93</c:f>
              <c:numCache>
                <c:formatCode>General</c:formatCode>
                <c:ptCount val="13"/>
                <c:pt idx="0">
                  <c:v>707</c:v>
                </c:pt>
                <c:pt idx="1">
                  <c:v>720</c:v>
                </c:pt>
                <c:pt idx="2">
                  <c:v>742</c:v>
                </c:pt>
                <c:pt idx="3">
                  <c:v>783</c:v>
                </c:pt>
                <c:pt idx="4">
                  <c:v>791</c:v>
                </c:pt>
                <c:pt idx="5">
                  <c:v>796</c:v>
                </c:pt>
                <c:pt idx="6">
                  <c:v>801</c:v>
                </c:pt>
                <c:pt idx="7">
                  <c:v>788</c:v>
                </c:pt>
                <c:pt idx="8">
                  <c:v>796</c:v>
                </c:pt>
                <c:pt idx="9">
                  <c:v>805</c:v>
                </c:pt>
                <c:pt idx="10">
                  <c:v>813</c:v>
                </c:pt>
                <c:pt idx="11">
                  <c:v>836</c:v>
                </c:pt>
                <c:pt idx="12">
                  <c:v>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AB5-4C25-84BE-C2D7F036B9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154159"/>
        <c:axId val="437155823"/>
      </c:scatterChart>
      <c:valAx>
        <c:axId val="437155823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000" b="0" i="0" u="none" strike="noStrike" kern="1200" baseline="0">
                    <a:solidFill>
                      <a:srgbClr val="595959"/>
                    </a:solidFill>
                    <a:latin typeface="Calibri"/>
                  </a:defRPr>
                </a:pPr>
                <a:r>
                  <a:rPr lang="sk-SK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Calibri"/>
                  </a:rPr>
                  <a:t>čas(ns)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4159"/>
        <c:crosses val="autoZero"/>
        <c:crossBetween val="midCat"/>
      </c:valAx>
      <c:valAx>
        <c:axId val="437154159"/>
        <c:scaling>
          <c:orientation val="minMax"/>
        </c:scaling>
        <c:delete val="0"/>
        <c:axPos val="b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sk-SK"/>
          </a:p>
        </c:txPr>
        <c:crossAx val="43715582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sk-SK" sz="1000" b="0" i="0" u="none" strike="noStrike" kern="1200" baseline="0">
          <a:solidFill>
            <a:srgbClr val="000000"/>
          </a:solidFill>
          <a:latin typeface="Calibri"/>
        </a:defRPr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FOR64</b:Tag>
    <b:SourceType>ArticleInAPeriodical</b:SourceType>
    <b:Guid>{60BFE567-5747-4261-8773-0519757BBACB}</b:Guid>
    <b:Title>Algorithms</b:Title>
    <b:Year>1964</b:Year>
    <b:Volume>7</b:Volume>
    <b:Issue>6</b:Issue>
    <b:PeriodicalTitle>Communication of the Acm</b:PeriodicalTitle>
    <b:Author>
      <b:Author>
        <b:NameList>
          <b:Person>
            <b:Last>FORSYTHE</b:Last>
            <b:First>George</b:First>
            <b:Middle>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0DADC34-C151-4CC8-A1D0-3A1F1628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8909</Words>
  <Characters>50783</Characters>
  <Application>Microsoft Office Word</Application>
  <DocSecurity>0</DocSecurity>
  <Lines>423</Lines>
  <Paragraphs>119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59573</CharactersWithSpaces>
  <SharedDoc>false</SharedDoc>
  <HLinks>
    <vt:vector size="210" baseType="variant">
      <vt:variant>
        <vt:i4>1376304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_Toc69988370</vt:lpwstr>
      </vt:variant>
      <vt:variant>
        <vt:i4>1835057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_Toc69988369</vt:lpwstr>
      </vt:variant>
      <vt:variant>
        <vt:i4>1900593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_Toc69988368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_Toc69988349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_Toc69988348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_Toc69988347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_Toc69988346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_Toc69988345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_Toc69988344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_Toc69988343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_Toc69988342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_Toc69988341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_Toc69988340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_Toc69988339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_Toc69988338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_Toc69988337</vt:lpwstr>
      </vt:variant>
      <vt:variant>
        <vt:i4>1245236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_Toc69988336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_Toc69988335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_Toc69988334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_Toc69988333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_Toc69988332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_Toc69988331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_Toc69988330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_Toc69988329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_Toc69988328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_Toc69988327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_Toc69988326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_Toc69988325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_Toc69988324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_Toc69988323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_Toc69988322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_Toc69988321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_Toc69988320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_Toc69988319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_Toc69988318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cp:lastModifiedBy>Pavol Šurin</cp:lastModifiedBy>
  <cp:revision>2</cp:revision>
  <dcterms:created xsi:type="dcterms:W3CDTF">2021-04-27T11:09:00Z</dcterms:created>
  <dcterms:modified xsi:type="dcterms:W3CDTF">2021-04-27T11:09:00Z</dcterms:modified>
</cp:coreProperties>
</file>